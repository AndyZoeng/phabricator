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rFonts w:ascii="Adobe 黑体 Std R" w:eastAsia="Adobe 黑体 Std R" w:hAnsi="Adobe 黑体 Std R"/>
          <w:sz w:val="2"/>
        </w:rPr>
        <w:id w:val="588200141"/>
        <w:docPartObj>
          <w:docPartGallery w:val="Cover Pages"/>
          <w:docPartUnique/>
        </w:docPartObj>
      </w:sdtPr>
      <w:sdtEndPr>
        <w:rPr>
          <w:rFonts w:cs="Adobe 黑体 Std R"/>
          <w:szCs w:val="24"/>
        </w:rPr>
      </w:sdtEndPr>
      <w:sdtContent>
        <w:p w:rsidR="009F607F" w:rsidRPr="00F27C19" w:rsidRDefault="009F607F">
          <w:pPr>
            <w:pStyle w:val="aa"/>
            <w:rPr>
              <w:rFonts w:ascii="Adobe 黑体 Std R" w:eastAsia="Adobe 黑体 Std R" w:hAnsi="Adobe 黑体 Std R"/>
              <w:sz w:val="2"/>
            </w:rPr>
          </w:pPr>
        </w:p>
        <w:p w:rsidR="009F607F" w:rsidRPr="00F27C19" w:rsidRDefault="009F607F">
          <w:r w:rsidRPr="00F27C1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kern w:val="2"/>
                                    <w:sz w:val="80"/>
                                    <w:szCs w:val="80"/>
                                    <w:lang w:bidi="hi-IN"/>
                                  </w:rPr>
                                  <w:alias w:val="标题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1172AC" w:rsidRDefault="001172AC">
                                    <w:pPr>
                                      <w:pStyle w:val="aa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kern w:val="2"/>
                                        <w:sz w:val="80"/>
                                        <w:szCs w:val="80"/>
                                        <w:lang w:bidi="hi-IN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kern w:val="2"/>
                                        <w:sz w:val="80"/>
                                        <w:szCs w:val="80"/>
                                        <w:lang w:bidi="hi-IN"/>
                                      </w:rPr>
                                      <w:t>h</w:t>
                                    </w:r>
                                    <w:r>
                                      <w:rPr>
                                        <w:b/>
                                        <w:bCs/>
                                        <w:kern w:val="2"/>
                                        <w:sz w:val="80"/>
                                        <w:szCs w:val="80"/>
                                        <w:lang w:bidi="hi-IN"/>
                                      </w:rPr>
                                      <w:t>abricator</w:t>
                                    </w:r>
                                  </w:p>
                                </w:sdtContent>
                              </w:sdt>
                              <w:p w:rsidR="001172AC" w:rsidRPr="006F67BB" w:rsidRDefault="001172AC" w:rsidP="006F67BB">
                                <w:pPr>
                                  <w:pStyle w:val="aa"/>
                                  <w:spacing w:before="120"/>
                                  <w:rPr>
                                    <w:rFonts w:ascii="Adobe 黑体 Std R" w:eastAsia="Adobe 黑体 Std R" w:hAnsi="Adobe 黑体 Std R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dobe 黑体 Std R" w:eastAsia="Adobe 黑体 Std R" w:hAnsi="Adobe 黑体 Std R"/>
                                      <w:b/>
                                      <w:bCs/>
                                      <w:sz w:val="80"/>
                                      <w:szCs w:val="80"/>
                                    </w:rPr>
                                    <w:alias w:val="副标题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9F607F">
                                      <w:rPr>
                                        <w:rFonts w:ascii="Adobe 黑体 Std R" w:eastAsia="Adobe 黑体 Std R" w:hAnsi="Adobe 黑体 Std R" w:hint="eastAsia"/>
                                        <w:b/>
                                        <w:bCs/>
                                        <w:sz w:val="80"/>
                                        <w:szCs w:val="80"/>
                                      </w:rPr>
                                      <w:t>安装及使用指南</w:t>
                                    </w:r>
                                  </w:sdtContent>
                                </w:sdt>
                                <w:r w:rsidRPr="006F67BB">
                                  <w:rPr>
                                    <w:rFonts w:ascii="Adobe 黑体 Std R" w:eastAsia="Adobe 黑体 Std R" w:hAnsi="Adobe 黑体 Std R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(中文</w:t>
                                </w:r>
                                <w:r>
                                  <w:rPr>
                                    <w:rFonts w:ascii="Adobe 黑体 Std R" w:eastAsia="Adobe 黑体 Std R" w:hAnsi="Adobe 黑体 Std R" w:hint="eastAsia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1</w:t>
                                </w:r>
                                <w:r>
                                  <w:rPr>
                                    <w:rFonts w:ascii="Adobe 黑体 Std R" w:eastAsia="Adobe 黑体 Std R" w:hAnsi="Adobe 黑体 Std R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.0v</w:t>
                                </w:r>
                                <w:r w:rsidRPr="006F67BB">
                                  <w:rPr>
                                    <w:rFonts w:ascii="Adobe 黑体 Std R" w:eastAsia="Adobe 黑体 Std R" w:hAnsi="Adobe 黑体 Std R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margin-left:0;margin-top:0;width:468pt;height:1in;z-index:25166284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b/>
                              <w:bCs/>
                              <w:kern w:val="2"/>
                              <w:sz w:val="80"/>
                              <w:szCs w:val="80"/>
                              <w:lang w:bidi="hi-IN"/>
                            </w:rPr>
                            <w:alias w:val="标题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1172AC" w:rsidRDefault="001172AC">
                              <w:pPr>
                                <w:pStyle w:val="aa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kern w:val="2"/>
                                  <w:sz w:val="80"/>
                                  <w:szCs w:val="80"/>
                                  <w:lang w:bidi="hi-IN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kern w:val="2"/>
                                  <w:sz w:val="80"/>
                                  <w:szCs w:val="80"/>
                                  <w:lang w:bidi="hi-IN"/>
                                </w:rPr>
                                <w:t>h</w:t>
                              </w:r>
                              <w:r>
                                <w:rPr>
                                  <w:b/>
                                  <w:bCs/>
                                  <w:kern w:val="2"/>
                                  <w:sz w:val="80"/>
                                  <w:szCs w:val="80"/>
                                  <w:lang w:bidi="hi-IN"/>
                                </w:rPr>
                                <w:t>abricator</w:t>
                              </w:r>
                            </w:p>
                          </w:sdtContent>
                        </w:sdt>
                        <w:p w:rsidR="001172AC" w:rsidRPr="006F67BB" w:rsidRDefault="001172AC" w:rsidP="006F67BB">
                          <w:pPr>
                            <w:pStyle w:val="aa"/>
                            <w:spacing w:before="120"/>
                            <w:rPr>
                              <w:rFonts w:ascii="Adobe 黑体 Std R" w:eastAsia="Adobe 黑体 Std R" w:hAnsi="Adobe 黑体 Std R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dobe 黑体 Std R" w:eastAsia="Adobe 黑体 Std R" w:hAnsi="Adobe 黑体 Std R"/>
                                <w:b/>
                                <w:bCs/>
                                <w:sz w:val="80"/>
                                <w:szCs w:val="80"/>
                              </w:rPr>
                              <w:alias w:val="副标题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9F607F">
                                <w:rPr>
                                  <w:rFonts w:ascii="Adobe 黑体 Std R" w:eastAsia="Adobe 黑体 Std R" w:hAnsi="Adobe 黑体 Std R" w:hint="eastAsia"/>
                                  <w:b/>
                                  <w:bCs/>
                                  <w:sz w:val="80"/>
                                  <w:szCs w:val="80"/>
                                </w:rPr>
                                <w:t>安装及使用指南</w:t>
                              </w:r>
                            </w:sdtContent>
                          </w:sdt>
                          <w:r w:rsidRPr="006F67BB">
                            <w:rPr>
                              <w:rFonts w:ascii="Adobe 黑体 Std R" w:eastAsia="Adobe 黑体 Std R" w:hAnsi="Adobe 黑体 Std R"/>
                              <w:b/>
                              <w:bCs/>
                              <w:sz w:val="30"/>
                              <w:szCs w:val="30"/>
                            </w:rPr>
                            <w:t>(中文</w:t>
                          </w:r>
                          <w:r>
                            <w:rPr>
                              <w:rFonts w:ascii="Adobe 黑体 Std R" w:eastAsia="Adobe 黑体 Std R" w:hAnsi="Adobe 黑体 Std R" w:hint="eastAsia"/>
                              <w:b/>
                              <w:bCs/>
                              <w:sz w:val="30"/>
                              <w:szCs w:val="30"/>
                            </w:rPr>
                            <w:t>1</w:t>
                          </w:r>
                          <w:r>
                            <w:rPr>
                              <w:rFonts w:ascii="Adobe 黑体 Std R" w:eastAsia="Adobe 黑体 Std R" w:hAnsi="Adobe 黑体 Std R"/>
                              <w:b/>
                              <w:bCs/>
                              <w:sz w:val="30"/>
                              <w:szCs w:val="30"/>
                            </w:rPr>
                            <w:t>.0v</w:t>
                          </w:r>
                          <w:r w:rsidRPr="006F67BB">
                            <w:rPr>
                              <w:rFonts w:ascii="Adobe 黑体 Std R" w:eastAsia="Adobe 黑体 Std R" w:hAnsi="Adobe 黑体 Std R"/>
                              <w:b/>
                              <w:bCs/>
                              <w:sz w:val="30"/>
                              <w:szCs w:val="30"/>
                            </w:rPr>
                            <w:t>)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F27C19"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182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2163064" id="组 2" o:spid="_x0000_s1026" style="position:absolute;left:0;text-align:left;margin-left:0;margin-top:0;width:432.65pt;height:448.55pt;z-index:-251654656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F27C1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72AC" w:rsidRDefault="001172AC" w:rsidP="009F607F">
                                <w:pPr>
                                  <w:pStyle w:val="aa"/>
                                  <w:jc w:val="right"/>
                                  <w:rPr>
                                    <w:rFonts w:ascii="Adobe 黑体 Std R" w:eastAsia="Adobe 黑体 Std R" w:hAnsi="Adobe 黑体 Std R" w:cs="Adobe 黑体 Std R"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/>
                                    <w:sz w:val="56"/>
                                    <w:szCs w:val="56"/>
                                  </w:rPr>
                                  <w:t>Multicorewareinc</w:t>
                                </w:r>
                              </w:p>
                              <w:p w:rsidR="001172AC" w:rsidRPr="009F607F" w:rsidRDefault="001172AC" w:rsidP="009F607F">
                                <w:pPr>
                                  <w:pStyle w:val="aa"/>
                                  <w:jc w:val="right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dobe 黑体 Std R" w:eastAsia="Adobe 黑体 Std R" w:hAnsi="Adobe 黑体 Std R" w:cs="Adobe 黑体 Std R"/>
                                    <w:bCs/>
                                    <w:sz w:val="28"/>
                                    <w:szCs w:val="28"/>
                                  </w:rPr>
                                  <w:t>陈晓伟  xiaowei@multicorewareinc.com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69" o:spid="_x0000_s1027" type="#_x0000_t202" style="position:absolute;margin-left:0;margin-top:0;width:468pt;height:29.5pt;z-index:25166080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" filled="f" stroked="f" strokeweight=".5pt">
                    <v:textbox style="mso-fit-shape-to-text:t" inset="0,0,0,0">
                      <w:txbxContent>
                        <w:p w:rsidR="001172AC" w:rsidRDefault="001172AC" w:rsidP="009F607F">
                          <w:pPr>
                            <w:pStyle w:val="aa"/>
                            <w:jc w:val="right"/>
                            <w:rPr>
                              <w:rFonts w:ascii="Adobe 黑体 Std R" w:eastAsia="Adobe 黑体 Std R" w:hAnsi="Adobe 黑体 Std R" w:cs="Adobe 黑体 Std R"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/>
                              <w:sz w:val="56"/>
                              <w:szCs w:val="56"/>
                            </w:rPr>
                            <w:t>Multicorewareinc</w:t>
                          </w:r>
                        </w:p>
                        <w:p w:rsidR="001172AC" w:rsidRPr="009F607F" w:rsidRDefault="001172AC" w:rsidP="009F607F">
                          <w:pPr>
                            <w:pStyle w:val="aa"/>
                            <w:jc w:val="righ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dobe 黑体 Std R" w:eastAsia="Adobe 黑体 Std R" w:hAnsi="Adobe 黑体 Std R" w:cs="Adobe 黑体 Std R"/>
                              <w:bCs/>
                              <w:sz w:val="28"/>
                              <w:szCs w:val="28"/>
                            </w:rPr>
                            <w:t>陈晓伟  xiaowei@multicorewareinc.com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9F607F" w:rsidRPr="00F27C19" w:rsidRDefault="009F607F" w:rsidP="009F607F">
          <w:pPr>
            <w:rPr>
              <w:sz w:val="2"/>
            </w:rPr>
          </w:pPr>
        </w:p>
      </w:sdtContent>
    </w:sdt>
    <w:p w:rsidR="00E4537C" w:rsidRPr="00F27C19" w:rsidRDefault="00206AFC" w:rsidP="009F607F">
      <w:pPr>
        <w:rPr>
          <w:rFonts w:cs="Calibri"/>
          <w:sz w:val="2"/>
          <w:szCs w:val="22"/>
        </w:rPr>
      </w:pPr>
      <w:r w:rsidRPr="00F27C19"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0ED4E874" wp14:editId="18E66B1B">
                <wp:simplePos x="0" y="0"/>
                <wp:positionH relativeFrom="page">
                  <wp:posOffset>1710055</wp:posOffset>
                </wp:positionH>
                <wp:positionV relativeFrom="page">
                  <wp:posOffset>3017520</wp:posOffset>
                </wp:positionV>
                <wp:extent cx="5478780" cy="5681345"/>
                <wp:effectExtent l="0" t="0" r="2540" b="0"/>
                <wp:wrapNone/>
                <wp:docPr id="15" name="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78780" cy="5681345"/>
                          <a:chOff x="2693" y="4752"/>
                          <a:chExt cx="8627" cy="8946"/>
                        </a:xfrm>
                      </wpg:grpSpPr>
                      <wps:wsp>
                        <wps:cNvPr id="16" name="任意多边形 64"/>
                        <wps:cNvSpPr>
                          <a:spLocks noChangeArrowheads="1"/>
                        </wps:cNvSpPr>
                        <wps:spPr bwMode="auto">
                          <a:xfrm>
                            <a:off x="5690" y="4752"/>
                            <a:ext cx="5630" cy="5643"/>
                          </a:xfrm>
                          <a:custGeom>
                            <a:avLst/>
                            <a:gdLst>
                              <a:gd name="T0" fmla="*/ 6350 w 1781"/>
                              <a:gd name="T1" fmla="*/ 2835275 h 1786"/>
                              <a:gd name="T2" fmla="*/ 0 w 1781"/>
                              <a:gd name="T3" fmla="*/ 2828925 h 1786"/>
                              <a:gd name="T4" fmla="*/ 2819400 w 1781"/>
                              <a:gd name="T5" fmla="*/ 0 h 1786"/>
                              <a:gd name="T6" fmla="*/ 2827338 w 1781"/>
                              <a:gd name="T7" fmla="*/ 7938 h 1786"/>
                              <a:gd name="T8" fmla="*/ 6350 w 1781"/>
                              <a:gd name="T9" fmla="*/ 2835275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任意多边形 65"/>
                        <wps:cNvSpPr>
                          <a:spLocks noChangeArrowheads="1"/>
                        </wps:cNvSpPr>
                        <wps:spPr bwMode="auto">
                          <a:xfrm>
                            <a:off x="4255" y="5204"/>
                            <a:ext cx="7065" cy="7062"/>
                          </a:xfrm>
                          <a:custGeom>
                            <a:avLst/>
                            <a:gdLst>
                              <a:gd name="T0" fmla="*/ 7938 w 2234"/>
                              <a:gd name="T1" fmla="*/ 3546475 h 2234"/>
                              <a:gd name="T2" fmla="*/ 0 w 2234"/>
                              <a:gd name="T3" fmla="*/ 3538538 h 2234"/>
                              <a:gd name="T4" fmla="*/ 3538538 w 2234"/>
                              <a:gd name="T5" fmla="*/ 0 h 2234"/>
                              <a:gd name="T6" fmla="*/ 3546475 w 2234"/>
                              <a:gd name="T7" fmla="*/ 7938 h 2234"/>
                              <a:gd name="T8" fmla="*/ 7938 w 2234"/>
                              <a:gd name="T9" fmla="*/ 3546475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任意多边形 66"/>
                        <wps:cNvSpPr>
                          <a:spLocks noChangeArrowheads="1"/>
                        </wps:cNvSpPr>
                        <wps:spPr bwMode="auto">
                          <a:xfrm>
                            <a:off x="4372" y="4970"/>
                            <a:ext cx="6948" cy="6945"/>
                          </a:xfrm>
                          <a:custGeom>
                            <a:avLst/>
                            <a:gdLst>
                              <a:gd name="T0" fmla="*/ 14288 w 2197"/>
                              <a:gd name="T1" fmla="*/ 3487738 h 2197"/>
                              <a:gd name="T2" fmla="*/ 0 w 2197"/>
                              <a:gd name="T3" fmla="*/ 3481388 h 2197"/>
                              <a:gd name="T4" fmla="*/ 3473450 w 2197"/>
                              <a:gd name="T5" fmla="*/ 0 h 2197"/>
                              <a:gd name="T6" fmla="*/ 3487738 w 2197"/>
                              <a:gd name="T7" fmla="*/ 15875 h 2197"/>
                              <a:gd name="T8" fmla="*/ 14288 w 2197"/>
                              <a:gd name="T9" fmla="*/ 3487738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任意多边形 67"/>
                        <wps:cNvSpPr>
                          <a:spLocks noChangeArrowheads="1"/>
                        </wps:cNvSpPr>
                        <wps:spPr bwMode="auto">
                          <a:xfrm>
                            <a:off x="5120" y="5746"/>
                            <a:ext cx="6200" cy="6213"/>
                          </a:xfrm>
                          <a:custGeom>
                            <a:avLst/>
                            <a:gdLst>
                              <a:gd name="T0" fmla="*/ 14288 w 1961"/>
                              <a:gd name="T1" fmla="*/ 3121025 h 1966"/>
                              <a:gd name="T2" fmla="*/ 0 w 1961"/>
                              <a:gd name="T3" fmla="*/ 3106738 h 1966"/>
                              <a:gd name="T4" fmla="*/ 3098800 w 1961"/>
                              <a:gd name="T5" fmla="*/ 0 h 1966"/>
                              <a:gd name="T6" fmla="*/ 3113088 w 1961"/>
                              <a:gd name="T7" fmla="*/ 14288 h 1966"/>
                              <a:gd name="T8" fmla="*/ 14288 w 1961"/>
                              <a:gd name="T9" fmla="*/ 3121025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任意多边形 68"/>
                        <wps:cNvSpPr>
                          <a:spLocks noChangeArrowheads="1"/>
                        </wps:cNvSpPr>
                        <wps:spPr bwMode="auto">
                          <a:xfrm>
                            <a:off x="2693" y="5059"/>
                            <a:ext cx="8627" cy="8639"/>
                          </a:xfrm>
                          <a:custGeom>
                            <a:avLst/>
                            <a:gdLst>
                              <a:gd name="T0" fmla="*/ 0 w 2727"/>
                              <a:gd name="T1" fmla="*/ 4337050 h 2732"/>
                              <a:gd name="T2" fmla="*/ 0 w 2727"/>
                              <a:gd name="T3" fmla="*/ 4330700 h 2732"/>
                              <a:gd name="T4" fmla="*/ 4321175 w 2727"/>
                              <a:gd name="T5" fmla="*/ 0 h 2732"/>
                              <a:gd name="T6" fmla="*/ 4329113 w 2727"/>
                              <a:gd name="T7" fmla="*/ 7938 h 2732"/>
                              <a:gd name="T8" fmla="*/ 0 w 2727"/>
                              <a:gd name="T9" fmla="*/ 4337050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83DBA8" id="组 2" o:spid="_x0000_s1026" style="position:absolute;left:0;text-align:left;margin-left:134.65pt;margin-top:237.6pt;width:431.4pt;height:447.35pt;z-index:251657728;mso-wrap-distance-left:0;mso-wrap-distance-right:0;mso-position-horizontal-relative:page;mso-position-vertical-relative:page" coordorigin="2693,4752" coordsize="8627,8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">
                <v:shape id="任意多边形 64" o:spid="_x0000_s1027" style="position:absolute;left:5690;top:4752;width:5630;height:5643;visibility:visible;mso-wrap-style:none;v-text-anchor:middle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1AjMIA&#10;AADbAAAADwAAAGRycy9kb3ducmV2LnhtbERPTWvCQBC9F/wPywi9iG7qIZXUVUQQCiEHrYrHaXaa&#10;hGZnk91V03/vFgq9zeN9znI9mFbcyPnGsoKXWQKCuLS64UrB8WM3XYDwAVlja5kU/JCH9Wr0tMRM&#10;2zvv6XYIlYgh7DNUUIfQZVL6siaDfmY74sh9WWcwROgqqR3eY7hp5TxJUmmw4dhQY0fbmsrvw9Uo&#10;yM98PvUJWz25FEVf5q+TzadT6nk8bN5ABBrCv/jP/a7j/BR+f4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bUCMwgAAANsAAAAPAAAAAAAAAAAAAAAAAJgCAABkcnMvZG93&#10;bnJldi54bWxQSwUGAAAAAAQABAD1AAAAhwMAAAAA&#10;" path="m4,1786l,1782,1776,r5,5l4,1786xe" filled="f" stroked="f" strokecolor="gray">
                  <v:path o:connecttype="custom" o:connectlocs="20073,8958263;0,8938199;8912533,0;8937627,25081;20073,8958263" o:connectangles="0,0,0,0,0"/>
                </v:shape>
                <v:shape id="任意多边形 65" o:spid="_x0000_s1028" style="position:absolute;left:4255;top:5204;width:7065;height:7062;visibility:visible;mso-wrap-style:none;v-text-anchor:middle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Uy/8MA&#10;AADbAAAADwAAAGRycy9kb3ducmV2LnhtbESP0WoCMRBF3wv+QxjBt5q1oC2rUdYWoYgv1X7AsBl3&#10;100m6Sau2783QqFvM9w799xZbQZrRE9daBwrmE0zEMSl0w1XCr5Pu+c3ECEiazSOScEvBdisR08r&#10;zLW78Rf1x1iJFMIhRwV1jD6XMpQ1WQxT54mTdnadxZjWrpK6w1sKt0a+ZNlCWmw4EWr09F5T2R6v&#10;NnHN4sNcitN21u/bwh9a/zMnr9RkPBRLEJGG+G/+u/7Uqf4rPH5JA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Uy/8MAAADbAAAADwAAAAAAAAAAAAAAAACYAgAAZHJzL2Rv&#10;d25yZXYueG1sUEsFBgAAAAAEAAQA9QAAAIgDAAAAAA==&#10;" path="m5,2234l,2229,2229,r5,5l5,2234xe" filled="f" stroked="f" strokecolor="gray">
                  <v:path o:connecttype="custom" o:connectlocs="25104,11210925;0,11185835;11190587,0;11215688,25093;25104,11210925" o:connectangles="0,0,0,0,0"/>
                </v:shape>
                <v:shape id="任意多边形 66" o:spid="_x0000_s1029" style="position:absolute;left:4372;top:4970;width:6948;height:6945;visibility:visible;mso-wrap-style:none;v-text-anchor:middle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VvY8EA&#10;AADbAAAADwAAAGRycy9kb3ducmV2LnhtbESPQW/CMAyF70j7D5En7QbpOCDUEdA2CQmx0yi9W43X&#10;FBqnSgIt/34+TNrN1nt+7/NmN/le3SmmLrCB10UBirgJtuPWwLnaz9egUka22AcmAw9KsNs+zTZY&#10;2jDyN91PuVUSwqlEAy7nodQ6NY48pkUYiEX7CdFjljW22kYcJdz3elkUK+2xY2lwONCno+Z6unkD&#10;Y/5Y1XWK9fFxc8MlfVU8xcqYl+fp/Q1Upin/m/+uD1bwBVZ+kQH0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lb2PBAAAA2wAAAA8AAAAAAAAAAAAAAAAAmAIAAGRycy9kb3du&#10;cmV2LnhtbFBLBQYAAAAABAAEAPUAAACGAwAAAAA=&#10;" path="m9,2197l,2193,2188,r9,10l9,2197xe" filled="f" stroked="f" strokecolor="gray">
                  <v:path o:connecttype="custom" o:connectlocs="45186,11025189;0,11005116;10984766,0;11029952,50183;45186,11025189" o:connectangles="0,0,0,0,0"/>
                </v:shape>
                <v:shape id="任意多边形 67" o:spid="_x0000_s1030" style="position:absolute;left:5120;top:5746;width:6200;height:6213;visibility:visible;mso-wrap-style:none;v-text-anchor:middle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+xhsIA&#10;AADbAAAADwAAAGRycy9kb3ducmV2LnhtbERPTWsCMRC9F/wPYYTealYPVVejiEWQCoK7PfQ4bGY3&#10;i8lk2aS6/fdNQfA2j/c56+3grLhRH1rPCqaTDARx5XXLjYKv8vC2ABEiskbrmRT8UoDtZvSyxlz7&#10;O1/oVsRGpBAOOSowMXa5lKEy5DBMfEecuNr3DmOCfSN1j/cU7qycZdm7dNhyajDY0d5QdS1+nAL+&#10;ru35NL+U58X8Y1p/2jg72aVSr+NhtwIRaYhP8cN91Gn+Ev5/SQ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77GGwgAAANsAAAAPAAAAAAAAAAAAAAAAAJgCAABkcnMvZG93&#10;bnJldi54bWxQSwUGAAAAAAQABAD1AAAAhwMAAAAA&#10;" path="m9,1966l,1957,1952,r9,9l9,1966xe" filled="f" stroked="f" strokecolor="gray">
                  <v:path o:connecttype="custom" o:connectlocs="45174,9863138;0,9817987;9797328,0;9842502,45153;45174,9863138" o:connectangles="0,0,0,0,0"/>
                </v:shape>
                <v:shape id="任意多边形 68" o:spid="_x0000_s1031" style="position:absolute;left:2693;top:5059;width:8627;height:8639;visibility:visible;mso-wrap-style:none;v-text-anchor:middle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Bkc8EA&#10;AADbAAAADwAAAGRycy9kb3ducmV2LnhtbERPTWvCQBC9F/wPywheSt2YQ2mjqxRRCBSkxtbzkB2T&#10;0OxsyI5J+u+7h0KPj/e92U2uVQP1ofFsYLVMQBGX3jZcGfi8HJ9eQAVBtth6JgM/FGC3nT1sMLN+&#10;5DMNhVQqhnDI0EAt0mVah7Imh2HpO+LI3XzvUCLsK217HGO4a3WaJM/aYcOxocaO9jWV38XdGfh4&#10;J8vFxb8+Xg9fySk/ywmvYsxiPr2tQQlN8i/+c+fWQBrXxy/xB+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QZHPBAAAA2wAAAA8AAAAAAAAAAAAAAAAAmAIAAGRycy9kb3du&#10;cmV2LnhtbFBLBQYAAAAABAAEAPUAAACGAwAAAAA=&#10;" path="m,2732r,-4l2722,r5,5l,2732xe" filled="f" stroked="f" strokecolor="gray">
                  <v:path o:connecttype="custom" o:connectlocs="0,13714413;0,13694333;13670252,0;13695364,25101;0,13714413" o:connectangles="0,0,0,0,0"/>
                </v:shape>
                <w10:wrap anchorx="page" anchory="page"/>
              </v:group>
            </w:pict>
          </mc:Fallback>
        </mc:AlternateContent>
      </w:r>
    </w:p>
    <w:p w:rsidR="00F27C19" w:rsidRPr="00F27C19" w:rsidRDefault="00F27C19">
      <w:r w:rsidRPr="00F27C19">
        <w:br w:type="page"/>
      </w:r>
      <w:bookmarkStart w:id="0" w:name="_GoBack"/>
      <w:bookmarkEnd w:id="0"/>
    </w:p>
    <w:sdt>
      <w:sdtPr>
        <w:rPr>
          <w:rFonts w:ascii="Adobe 黑体 Std R" w:eastAsia="Adobe 黑体 Std R" w:hAnsi="Adobe 黑体 Std R"/>
          <w:lang w:val="zh-CN"/>
        </w:rPr>
        <w:id w:val="1587648697"/>
        <w:docPartObj>
          <w:docPartGallery w:val="Table of Contents"/>
          <w:docPartUnique/>
        </w:docPartObj>
      </w:sdtPr>
      <w:sdtEndPr>
        <w:rPr>
          <w:rFonts w:cs="Adobe 黑体 Std R"/>
          <w:b/>
          <w:bCs/>
          <w:color w:val="auto"/>
          <w:sz w:val="24"/>
          <w:szCs w:val="24"/>
        </w:rPr>
      </w:sdtEndPr>
      <w:sdtContent>
        <w:p w:rsidR="00F27C19" w:rsidRPr="00F27C19" w:rsidRDefault="00F27C19" w:rsidP="00F27C19">
          <w:pPr>
            <w:pStyle w:val="TOC"/>
            <w:jc w:val="center"/>
            <w:rPr>
              <w:rFonts w:ascii="Adobe 黑体 Std R" w:eastAsia="Adobe 黑体 Std R" w:hAnsi="Adobe 黑体 Std R"/>
              <w:color w:val="000000" w:themeColor="text1"/>
              <w:sz w:val="48"/>
              <w:szCs w:val="48"/>
            </w:rPr>
          </w:pPr>
          <w:r w:rsidRPr="00F27C19">
            <w:rPr>
              <w:rFonts w:ascii="Adobe 黑体 Std R" w:eastAsia="Adobe 黑体 Std R" w:hAnsi="Adobe 黑体 Std R"/>
              <w:color w:val="000000" w:themeColor="text1"/>
              <w:sz w:val="48"/>
              <w:szCs w:val="48"/>
              <w:lang w:val="zh-CN"/>
            </w:rPr>
            <w:t>目</w:t>
          </w:r>
          <w:r w:rsidRPr="00F27C19">
            <w:rPr>
              <w:rFonts w:ascii="Adobe 黑体 Std R" w:eastAsia="Adobe 黑体 Std R" w:hAnsi="Adobe 黑体 Std R" w:hint="eastAsia"/>
              <w:color w:val="000000" w:themeColor="text1"/>
              <w:sz w:val="48"/>
              <w:szCs w:val="48"/>
              <w:lang w:val="zh-CN"/>
            </w:rPr>
            <w:t xml:space="preserve"> </w:t>
          </w:r>
          <w:r w:rsidRPr="00F27C19">
            <w:rPr>
              <w:rFonts w:ascii="Adobe 黑体 Std R" w:eastAsia="Adobe 黑体 Std R" w:hAnsi="Adobe 黑体 Std R"/>
              <w:color w:val="000000" w:themeColor="text1"/>
              <w:sz w:val="48"/>
              <w:szCs w:val="48"/>
              <w:lang w:val="zh-CN"/>
            </w:rPr>
            <w:t xml:space="preserve">     录</w:t>
          </w:r>
        </w:p>
        <w:p w:rsidR="00F27C19" w:rsidRPr="00F27C19" w:rsidRDefault="00F27C19">
          <w:pPr>
            <w:pStyle w:val="15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r w:rsidRPr="00F27C19">
            <w:rPr>
              <w:rFonts w:ascii="Adobe 黑体 Std R" w:eastAsia="Adobe 黑体 Std R" w:hAnsi="Adobe 黑体 Std R"/>
            </w:rPr>
            <w:fldChar w:fldCharType="begin"/>
          </w:r>
          <w:r w:rsidRPr="00F27C19">
            <w:rPr>
              <w:rFonts w:ascii="Adobe 黑体 Std R" w:eastAsia="Adobe 黑体 Std R" w:hAnsi="Adobe 黑体 Std R"/>
            </w:rPr>
            <w:instrText xml:space="preserve"> TOC \o "1-3" \h \z \u </w:instrText>
          </w:r>
          <w:r w:rsidRPr="00F27C19">
            <w:rPr>
              <w:rFonts w:ascii="Adobe 黑体 Std R" w:eastAsia="Adobe 黑体 Std R" w:hAnsi="Adobe 黑体 Std R"/>
            </w:rPr>
            <w:fldChar w:fldCharType="separate"/>
          </w:r>
          <w:hyperlink w:anchor="_Toc385544066" w:history="1">
            <w:r w:rsidRPr="00F27C19">
              <w:rPr>
                <w:rStyle w:val="a5"/>
                <w:rFonts w:ascii="Adobe 黑体 Std R" w:eastAsia="Adobe 黑体 Std R" w:hAnsi="Adobe 黑体 Std R" w:cs="Adobe 黑体 Std R" w:hint="eastAsia"/>
                <w:noProof/>
                <w:lang w:bidi="hi-IN"/>
              </w:rPr>
              <w:t>介绍篇（</w:t>
            </w:r>
            <w:r w:rsidRPr="00F27C19">
              <w:rPr>
                <w:rStyle w:val="a5"/>
                <w:rFonts w:ascii="Adobe 黑体 Std R" w:eastAsia="Adobe 黑体 Std R" w:hAnsi="Adobe 黑体 Std R" w:cs="Adobe 黑体 Std R"/>
                <w:noProof/>
                <w:lang w:bidi="hi-IN"/>
              </w:rPr>
              <w:t>introduction</w:t>
            </w:r>
            <w:r w:rsidRPr="00F27C19">
              <w:rPr>
                <w:rStyle w:val="a5"/>
                <w:rFonts w:ascii="Adobe 黑体 Std R" w:eastAsia="Adobe 黑体 Std R" w:hAnsi="Adobe 黑体 Std R" w:cs="Adobe 黑体 Std R" w:hint="eastAsia"/>
                <w:noProof/>
                <w:lang w:bidi="hi-IN"/>
              </w:rPr>
              <w:t>）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_Toc385544066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67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安装向</w:t>
            </w:r>
            <w:r w:rsidRPr="00F27C19">
              <w:rPr>
                <w:rStyle w:val="a5"/>
                <w:rFonts w:ascii="Adobe 黑体 Std R" w:eastAsia="Adobe 黑体 Std R" w:hAnsi="Adobe 黑体 Std R" w:cs="微软雅黑" w:hint="eastAsia"/>
                <w:noProof/>
                <w:lang w:bidi="hi-IN"/>
              </w:rPr>
              <w:t>导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_Toc385544067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68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安装要求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_Toc385544068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69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安装必需的组件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_Toc385544069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70" w:history="1">
            <w:r w:rsidRPr="00F27C19">
              <w:rPr>
                <w:rStyle w:val="a5"/>
                <w:rFonts w:ascii="Adobe 黑体 Std R" w:eastAsia="Adobe 黑体 Std R" w:hAnsi="Adobe 黑体 Std R" w:cs="MS Gothic" w:hint="eastAsia"/>
                <w:noProof/>
              </w:rPr>
              <w:t>擦除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mysql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密</w:t>
            </w:r>
            <w:r w:rsidRPr="00F27C19">
              <w:rPr>
                <w:rStyle w:val="a5"/>
                <w:rFonts w:ascii="Adobe 黑体 Std R" w:eastAsia="Adobe 黑体 Std R" w:hAnsi="Adobe 黑体 Std R" w:cs="微软雅黑" w:hint="eastAsia"/>
                <w:noProof/>
              </w:rPr>
              <w:t>码</w:t>
            </w:r>
            <w:r w:rsidRPr="00F27C19">
              <w:rPr>
                <w:rStyle w:val="a5"/>
                <w:rFonts w:ascii="Adobe 黑体 Std R" w:eastAsia="Adobe 黑体 Std R" w:hAnsi="Adobe 黑体 Std R" w:cs="微软雅黑"/>
                <w:noProof/>
              </w:rPr>
              <w:t>(</w:t>
            </w:r>
            <w:r w:rsidRPr="00F27C19">
              <w:rPr>
                <w:rStyle w:val="a5"/>
                <w:rFonts w:ascii="Adobe 黑体 Std R" w:eastAsia="Adobe 黑体 Std R" w:hAnsi="Adobe 黑体 Std R" w:cs="微软雅黑" w:hint="eastAsia"/>
                <w:noProof/>
              </w:rPr>
              <w:t>可选</w:t>
            </w:r>
            <w:r w:rsidRPr="00F27C19">
              <w:rPr>
                <w:rStyle w:val="a5"/>
                <w:rFonts w:ascii="Adobe 黑体 Std R" w:eastAsia="Adobe 黑体 Std R" w:hAnsi="Adobe 黑体 Std R" w:cs="微软雅黑"/>
                <w:noProof/>
              </w:rPr>
              <w:t>)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_Toc385544070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71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安装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APC (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可选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)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_Toc385544071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14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72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安装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XHProf (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可选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)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_Toc385544072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14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73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更新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Phabricator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_Toc385544073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15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15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74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配置篇（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>Configuration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）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_Toc385544074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15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75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软件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>/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服务配置向导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_Toc385544075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15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76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前提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_Toc385544076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15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77" w:history="1"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WEB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服务器：配置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Apache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_Toc385544077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15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78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配置域名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_Toc385544078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18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79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设置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_Toc385544079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18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80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存储：配置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MySQL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_Toc385544080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18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81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验收</w:t>
            </w:r>
            <w:r w:rsidRPr="00F27C19">
              <w:rPr>
                <w:rStyle w:val="a5"/>
                <w:rFonts w:ascii="Adobe 黑体 Std R" w:eastAsia="Adobe 黑体 Std R" w:hAnsi="Adobe 黑体 Std R" w:cs="Adobe 黑体 Std R"/>
                <w:noProof/>
              </w:rPr>
              <w:t xml:space="preserve"> 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Phabricator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：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_Toc385544081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19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82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下一步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_Toc385544082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29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83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配置</w:t>
            </w:r>
            <w:r w:rsidRPr="00F27C19">
              <w:rPr>
                <w:rStyle w:val="a5"/>
                <w:rFonts w:ascii="Adobe 黑体 Std R" w:eastAsia="Adobe 黑体 Std R" w:hAnsi="Adobe 黑体 Std R" w:cs="微软雅黑" w:hint="eastAsia"/>
                <w:noProof/>
                <w:lang w:bidi="hi-IN"/>
              </w:rPr>
              <w:t>账户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及注册机制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_Toc385544083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29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84" w:history="1">
            <w:r w:rsidRPr="00F27C19">
              <w:rPr>
                <w:rStyle w:val="a5"/>
                <w:rFonts w:ascii="Adobe 黑体 Std R" w:eastAsia="Adobe 黑体 Std R" w:hAnsi="Adobe 黑体 Std R" w:cs="Lohit Hindi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_Toc385544084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29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85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恢复管理员账户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_Toc385544085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30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86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账户管理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_Toc385544086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30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87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手动创建新账户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_Toc385544087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30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88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备份配置及执行迁移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_Toc385544088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32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89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_Toc385544089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32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90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备份：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MySQL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数据库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_Toc385544090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32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91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恢复：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MySQL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_Toc385544091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32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92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备份：上载文件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_Toc385544092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33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93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恢复：上载文件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_Toc385544093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33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94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备份：配置文件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_Toc385544094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33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95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恢复：配置文件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_Toc385544095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33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96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安全性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_Toc385544096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33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97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配置上载文件限制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_Toc385544097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34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98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_Toc385544098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34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099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配置发送\接收邮件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_Toc385544099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35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00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配置发送邮件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_Toc385544100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35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01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配置接收邮件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_Toc385544101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39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02" w:history="1"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>phd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管理守护进程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_Toc385544102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43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03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_Toc385544103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43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04" w:history="1"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Phd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简介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_Toc385544104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44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05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守护进程控制台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_Toc385544105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44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06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可用的守护进程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_Toc385544106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44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07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调试和优化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_Toc385544107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45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08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技巧总汇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_Toc385544108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45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09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联机操作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_Toc385544109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45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10" w:history="1"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HTTPS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相关故障解决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_Toc385544110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46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11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_Toc385544111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46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12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证书认证问题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_Toc385544112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46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13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域名问题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_Toc385544113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46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14" w:history="1"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 xml:space="preserve">SNI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问题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_Toc385544114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47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15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15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使用篇（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>Application User Guides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）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_Toc385544115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47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16" w:history="1"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>Arcanist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快速入门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_Toc385544116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47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17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安装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Arcanist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_Toc385544117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47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18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配置工程项目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_Toc385544118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48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19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安装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Arcanist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证书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_Toc385544119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49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20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发送可回顾修改集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_Toc385544120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49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21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下一步操作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_Toc385544121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49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22" w:history="1"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>Arcanist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使用指南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_Toc385544122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50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23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快速入门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_Toc385544123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50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24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_Toc385544124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50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25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安装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Arcanist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_Toc385544125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51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26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安装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Tab Completion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_Toc385544126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53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27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配置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Arcanist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_Toc385544127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53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28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下一步操作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_Toc385544128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53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29" w:history="1"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Arcanist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>: arc diff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_Toc385544129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54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30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_Toc385544130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54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31" w:history="1"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Subversion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_Toc385544131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54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32" w:history="1"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Git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_Toc385544132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54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33" w:history="1"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Mercurial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_Toc385544133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56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34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上传和关闭修订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_Toc385544134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56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35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一般性信息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_Toc385544135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57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36" w:history="1"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Arcanist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>: Code Coverage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_Toc385544136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58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37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使用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Coverage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特性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_Toc385544137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58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38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启动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Coverage (libphutil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，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Arcanist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和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Phabricator)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_Toc385544138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59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39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构建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coverage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支持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_Toc385544139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59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40" w:history="1"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>Arcanist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>: Commit Ranges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_Toc385544140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59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41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_Toc385544141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60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42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配置基提交规则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_Toc385544142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60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43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范例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_Toc385544143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62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44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规则详解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_Toc385544144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62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45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下一步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_Toc385544145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65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46" w:history="1"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Arcanist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: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配置一个新工程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_Toc385544146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66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47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_Toc385544147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66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48" w:history="1"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 xml:space="preserve">.arcconfig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基础篇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_Toc385544148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66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49" w:history="1"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 xml:space="preserve">.arcconfig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进阶篇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_Toc385544149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66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50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历史记录的可变性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_Toc385544150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67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51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如何定位库文件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_Toc385544151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68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52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无</w:t>
            </w:r>
            <w:r w:rsidRPr="00F27C19">
              <w:rPr>
                <w:rStyle w:val="a5"/>
                <w:rFonts w:ascii="Adobe 黑体 Std R" w:eastAsia="Adobe 黑体 Std R" w:hAnsi="Adobe 黑体 Std R" w:cs="Adobe 黑体 Std R"/>
                <w:noProof/>
              </w:rPr>
              <w:t xml:space="preserve"> 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.arcconfig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文件运行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_Toc385544152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69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53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下一步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_Toc385544153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69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54" w:history="1"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Arcanist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: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自定义已存代码分析器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_Toc385544154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70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55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_Toc385544155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70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56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普遍准则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_Toc385544156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70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57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修改严宽规则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_Toc385544157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70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58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屏蔽严宽规则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_Toc385544158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71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59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运行多个规则集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_Toc385544159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71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60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自定义指定代码分析器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_Toc385544160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71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61" w:history="1"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Arcanist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: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自定义代码分析器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,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单元测试和工作流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_Toc385544161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72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62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_Toc385544162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72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63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创建一个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libphutil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库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_Toc385544163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73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64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使用特定类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_Toc385544164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73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65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下一步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_Toc385544165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74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66" w:history="1"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Arcanist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: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代码分析器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_Toc385544166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74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67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_Toc385544167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74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68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可用的代码分析器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_Toc385544168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74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69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配置代码分析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_Toc385544169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75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70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使用代码分析提高代码回查效率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_Toc385544170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76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71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代码分析的哲学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_Toc385544171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76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72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下一步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_Toc385544172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77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73" w:history="1"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Arcanist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>: Mac OS X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_Toc385544173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77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74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阐述如何在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Mac OS X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下安装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Arcanist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。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_Toc385544174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77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75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下一步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_Toc385544175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77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76" w:history="1"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Arcanist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: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代码库钩子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_Toc385544176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78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77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安装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Arcanist SVN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钩子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_Toc385544177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78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78" w:history="1"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Arcanist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>: Windows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_Toc385544178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78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79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_Toc385544179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79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80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必要组件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_Toc385544180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79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81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配置编辑器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_Toc385544181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79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82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安装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PHP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_Toc385544182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80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83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下一步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_Toc385544183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80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84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审核（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>Audit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）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_Toc385544184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80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85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_Toc385544185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81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86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详细介绍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_Toc385544186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81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87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审核触发器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_Toc385544187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81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88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审核在小型组的使用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_Toc385544188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82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89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审核技巧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_Toc385544189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82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90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下一步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_Toc385544190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82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91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配置教程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: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高级配置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_Toc385544191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82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92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_Toc385544192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82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93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源码配置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_Toc385544193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83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94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文件配置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_Toc385544194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83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95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下一步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_Toc385544195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85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96" w:history="1"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Differential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_Toc385544196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85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97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_Toc385544197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85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98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如何进行代码回查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_Toc385544198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85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199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创建修订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_Toc385544199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85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00" w:history="1"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 xml:space="preserve">Herald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规则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_Toc385544200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86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01" w:history="1"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 xml:space="preserve">Differential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使用技巧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_Toc385544201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86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02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下一步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_Toc385544202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86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03" w:history="1"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Differential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>: FAQ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_Toc385544203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86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04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为什么</w:t>
            </w:r>
            <w:r w:rsidRPr="00F27C19">
              <w:rPr>
                <w:rStyle w:val="a5"/>
                <w:rFonts w:ascii="Adobe 黑体 Std R" w:eastAsia="Adobe 黑体 Std R" w:hAnsi="Adobe 黑体 Std R" w:cs="Adobe 黑体 Std R"/>
                <w:noProof/>
              </w:rPr>
              <w:t>“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已接受</w:t>
            </w:r>
            <w:r w:rsidRPr="00F27C19">
              <w:rPr>
                <w:rStyle w:val="a5"/>
                <w:rFonts w:ascii="Adobe 黑体 Std R" w:eastAsia="Adobe 黑体 Std R" w:hAnsi="Adobe 黑体 Std R" w:cs="Adobe 黑体 Std R"/>
                <w:noProof/>
              </w:rPr>
              <w:t>”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（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accepted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）的代码更新后依然是接受状态？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_Toc385544204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86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05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如何开启语法高亮？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_Toc385544205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87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06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空格选项是做什么用的？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_Toc385544206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87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07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淡绿和红色背景是什么意思？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_Toc385544207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87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08" w:history="1"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Differential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: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重大修改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_Toc385544208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88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09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_Toc385544209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88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10" w:history="1"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Differential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: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测试计划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_Toc385544210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89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11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_Toc385544211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89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12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全修改覆盖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_Toc385544212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89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13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前端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/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用户可见修改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_Toc385544213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90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14" w:history="1"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Diffusion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_Toc385544214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90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15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_Toc385544215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90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16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代码库代号和提交名称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_Toc385544216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90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17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添加代码库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_Toc385544217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91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18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运行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Diffusion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守护进程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_Toc385544218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91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19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下一步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_Toc385544219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92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20" w:history="1"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Diffusion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: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代码库钩子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_Toc385544220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93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21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_Toc385544221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93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22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了解支持的协议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_Toc385544222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93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23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配置系统用户账号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_Toc385544223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94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24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配置</w:t>
            </w:r>
            <w:r w:rsidRPr="00F27C19">
              <w:rPr>
                <w:rStyle w:val="a5"/>
                <w:rFonts w:ascii="Adobe 黑体 Std R" w:eastAsia="Adobe 黑体 Std R" w:hAnsi="Adobe 黑体 Std R" w:cs="Adobe 黑体 Std R"/>
                <w:noProof/>
              </w:rPr>
              <w:t xml:space="preserve"> 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HTTP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_Toc385544224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95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25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配置</w:t>
            </w:r>
            <w:r w:rsidRPr="00F27C19">
              <w:rPr>
                <w:rStyle w:val="a5"/>
                <w:rFonts w:ascii="Adobe 黑体 Std R" w:eastAsia="Adobe 黑体 Std R" w:hAnsi="Adobe 黑体 Std R" w:cs="Adobe 黑体 Std R"/>
                <w:noProof/>
              </w:rPr>
              <w:t xml:space="preserve"> 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SSH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_Toc385544225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95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26" w:history="1"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HTTP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认证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_Toc385544226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96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27" w:history="1"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SSH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认证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_Toc385544227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96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28" w:history="1"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Diffusion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使用教程：符号索引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_Toc385544228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97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29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_Toc385544229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97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30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填充索引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_Toc385544230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97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31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集成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Differential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_Toc385544231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98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32" w:history="1"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Diviner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_Toc385544232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98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33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_Toc385544233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99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34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生成文档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_Toc385544234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99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35" w:history="1"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 xml:space="preserve">.book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文件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_Toc385544235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99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36" w:history="1"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Drydock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_Toc385544236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100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37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_Toc385544237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100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38" w:history="1"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Events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使用教程：安装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 Event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监听器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_Toc385544238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100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39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_Toc385544239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101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40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安装</w:t>
            </w:r>
            <w:r w:rsidRPr="00F27C19">
              <w:rPr>
                <w:rStyle w:val="a5"/>
                <w:rFonts w:ascii="Adobe 黑体 Std R" w:eastAsia="Adobe 黑体 Std R" w:hAnsi="Adobe 黑体 Std R" w:cs="Adobe 黑体 Std R"/>
                <w:noProof/>
              </w:rPr>
              <w:t xml:space="preserve"> 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 xml:space="preserve">Event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监听器</w:t>
            </w:r>
            <w:r w:rsidRPr="00F27C19">
              <w:rPr>
                <w:rStyle w:val="a5"/>
                <w:rFonts w:ascii="Adobe 黑体 Std R" w:eastAsia="Adobe 黑体 Std R" w:hAnsi="Adobe 黑体 Std R" w:cs="Adobe 黑体 Std R"/>
                <w:noProof/>
              </w:rPr>
              <w:t xml:space="preserve"> 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(Phabicator)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_Toc385544240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101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41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安装</w:t>
            </w:r>
            <w:r w:rsidRPr="00F27C19">
              <w:rPr>
                <w:rStyle w:val="a5"/>
                <w:rFonts w:ascii="Adobe 黑体 Std R" w:eastAsia="Adobe 黑体 Std R" w:hAnsi="Adobe 黑体 Std R" w:cs="Adobe 黑体 Std R"/>
                <w:noProof/>
              </w:rPr>
              <w:t xml:space="preserve"> 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 xml:space="preserve">Event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监听器</w:t>
            </w:r>
            <w:r w:rsidRPr="00F27C19">
              <w:rPr>
                <w:rStyle w:val="a5"/>
                <w:rFonts w:ascii="Adobe 黑体 Std R" w:eastAsia="Adobe 黑体 Std R" w:hAnsi="Adobe 黑体 Std R" w:cs="Adobe 黑体 Std R"/>
                <w:noProof/>
              </w:rPr>
              <w:t xml:space="preserve"> 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(Arcanist)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_Toc385544241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101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42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监听器实例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_Toc385544242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101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43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可用事件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_Toc385544243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102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44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调试监听器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_Toc385544244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107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45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下一步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_Toc385544245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108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46" w:history="1"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Herald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_Toc385544246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108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47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_Toc385544247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108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48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全局和个人规则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_Toc385544248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108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49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规则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 xml:space="preserve">,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条件和操作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_Toc385544249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109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50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可用的操作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_Toc385544250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109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51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测试规则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_Toc385544251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109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52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高级</w:t>
            </w:r>
            <w:r w:rsidRPr="00F27C19">
              <w:rPr>
                <w:rStyle w:val="a5"/>
                <w:rFonts w:ascii="Adobe 黑体 Std R" w:eastAsia="Adobe 黑体 Std R" w:hAnsi="Adobe 黑体 Std R" w:cs="Adobe 黑体 Std R"/>
                <w:noProof/>
              </w:rPr>
              <w:t xml:space="preserve"> 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Herald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规则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_Toc385544252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109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53" w:history="1"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Jump Nav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_Toc385544253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110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54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_Toc385544254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110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55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支持的指令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_Toc385544255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110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56" w:history="1"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libphutil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库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_Toc385544256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111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57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_Toc385544257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111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58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创建一个新库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_Toc385544258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111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59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通过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Phabricator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连接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_Toc385544259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112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60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类写入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_Toc385544260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113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61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你可以扩展和引用的库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_Toc385544261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113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62" w:history="1"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Notifications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使用教程：安装和配置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_Toc385544262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114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63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_Toc385544263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114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64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运行</w:t>
            </w:r>
            <w:r w:rsidRPr="00F27C19">
              <w:rPr>
                <w:rStyle w:val="a5"/>
                <w:rFonts w:ascii="Adobe 黑体 Std R" w:eastAsia="Adobe 黑体 Std R" w:hAnsi="Adobe 黑体 Std R" w:cs="Adobe 黑体 Std R"/>
                <w:noProof/>
              </w:rPr>
              <w:t xml:space="preserve"> 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 xml:space="preserve">Aphlict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服务器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_Toc385544264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114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65" w:history="1">
            <w:r w:rsidRPr="00F27C19">
              <w:rPr>
                <w:rStyle w:val="a5"/>
                <w:rFonts w:ascii="Adobe 黑体 Std R" w:eastAsia="Adobe 黑体 Std R" w:hAnsi="Adobe 黑体 Std R" w:cs="Arial" w:hint="eastAsia"/>
                <w:noProof/>
              </w:rPr>
              <w:t>调试服务器错误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_Toc385544265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115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66" w:history="1"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Owners Tool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_Toc385544266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115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67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工具包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_Toc385544267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115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68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相关提交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_Toc385544268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115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69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需要注意的提交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_Toc385544269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115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70" w:history="1"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Phame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_Toc385544270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116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71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_Toc385544271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116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72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草稿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_Toc385544272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116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73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帖子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_Toc385544273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116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74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博客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_Toc385544274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116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75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评论工具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_Toc385544275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116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76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下一步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_Toc385544276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116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77" w:history="1"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Phriction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_Toc385544277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117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78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_Toc385544278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117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79" w:history="1"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 xml:space="preserve">Remarkup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参考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_Toc385544279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117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80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_Toc385544280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117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81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快速参考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_Toc385544281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117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82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基本风格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_Toc385544282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118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83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布局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_Toc385544283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118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84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连接</w:t>
            </w:r>
            <w:r w:rsidRPr="00F27C19">
              <w:rPr>
                <w:rStyle w:val="a5"/>
                <w:rFonts w:ascii="Adobe 黑体 Std R" w:eastAsia="Adobe 黑体 Std R" w:hAnsi="Adobe 黑体 Std R" w:cs="Adobe 黑体 Std R"/>
                <w:noProof/>
              </w:rPr>
              <w:t xml:space="preserve"> 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URIs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_Toc385544284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123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85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连接到对象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_Toc385544285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123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86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内嵌对象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_Toc385544286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124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87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引用文本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_Toc385544287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125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88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内嵌多媒体类型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_Toc385544288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125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89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图像宏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_Toc385544289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126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90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模块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_Toc385544290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126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91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提醒用户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_Toc385544291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126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92" w:history="1"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 xml:space="preserve">Phriction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文档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_Toc385544292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126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93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文字块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_Toc385544293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126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94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表格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_Toc385544294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127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95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全屏模式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_Toc385544295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128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96" w:history="1"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Slowvote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_Toc385544296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128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97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_Toc385544297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128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98" w:history="1"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Plurality vs. Approval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_Toc385544298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128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299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: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账户角色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_Toc385544299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129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00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_Toc385544300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129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01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管理员（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Administrators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）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_Toc385544301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129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02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系统代理（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System Agents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）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_Toc385544302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129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03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禁用账户（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Disable Users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）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_Toc385544303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129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04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: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配置一个外置编辑器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_Toc385544304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130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05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_Toc385544305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130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06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配置编辑器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_Toc385544306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130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07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配置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 xml:space="preserve">: TextMate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（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>OS X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）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_Toc385544307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130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08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配置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</w:rPr>
              <w:t xml:space="preserve">: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其他编辑器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_Toc385544308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131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09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: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管理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 Phabricator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的邮件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_Toc385544309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131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10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_Toc385544310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131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11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减少邮件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_Toc385544311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131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12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邮件规则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_Toc385544312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131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13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邮件头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_Toc385544313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131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14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>: Review vs. Audit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_Toc385544314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132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15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_Toc385544315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132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16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回查的优势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_Toc385544316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133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17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审核的优势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_Toc385544317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134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18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下一步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_Toc385544318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134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2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19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使用教程</w:t>
            </w:r>
            <w:r w:rsidRPr="00F27C19">
              <w:rPr>
                <w:rStyle w:val="a5"/>
                <w:rFonts w:ascii="Adobe 黑体 Std R" w:eastAsia="Adobe 黑体 Std R" w:hAnsi="Adobe 黑体 Std R"/>
                <w:noProof/>
                <w:lang w:bidi="hi-IN"/>
              </w:rPr>
              <w:t xml:space="preserve">: UTF-8 </w:t>
            </w:r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  <w:lang w:bidi="hi-IN"/>
              </w:rPr>
              <w:t>和字符编码格式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_Toc385544319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134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20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概述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_Toc385544320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134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21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检测和修复文件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_Toc385544321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134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pPr>
            <w:pStyle w:val="32"/>
            <w:tabs>
              <w:tab w:val="right" w:leader="dot" w:pos="9962"/>
            </w:tabs>
            <w:rPr>
              <w:rFonts w:ascii="Adobe 黑体 Std R" w:eastAsia="Adobe 黑体 Std R" w:hAnsi="Adobe 黑体 Std R" w:cstheme="minorBidi"/>
              <w:noProof/>
              <w:kern w:val="2"/>
              <w:sz w:val="21"/>
            </w:rPr>
          </w:pPr>
          <w:hyperlink w:anchor="_Toc385544322" w:history="1">
            <w:r w:rsidRPr="00F27C19">
              <w:rPr>
                <w:rStyle w:val="a5"/>
                <w:rFonts w:ascii="Adobe 黑体 Std R" w:eastAsia="Adobe 黑体 Std R" w:hAnsi="Adobe 黑体 Std R" w:hint="eastAsia"/>
                <w:noProof/>
              </w:rPr>
              <w:t>支持其他编码格式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_Toc385544322 \h </w:instrTex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DB79E2">
              <w:rPr>
                <w:rFonts w:ascii="Adobe 黑体 Std R" w:eastAsia="Adobe 黑体 Std R" w:hAnsi="Adobe 黑体 Std R"/>
                <w:noProof/>
                <w:webHidden/>
              </w:rPr>
              <w:t>135</w:t>
            </w:r>
            <w:r w:rsidRPr="00F27C19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:rsidR="00F27C19" w:rsidRPr="00F27C19" w:rsidRDefault="00F27C19">
          <w:r w:rsidRPr="00F27C19">
            <w:rPr>
              <w:b/>
              <w:bCs/>
              <w:lang w:val="zh-CN"/>
            </w:rPr>
            <w:fldChar w:fldCharType="end"/>
          </w:r>
        </w:p>
      </w:sdtContent>
    </w:sdt>
    <w:p w:rsidR="00F27C19" w:rsidRPr="00F27C19" w:rsidRDefault="00F27C19">
      <w:r w:rsidRPr="00F27C19">
        <w:br w:type="page"/>
      </w:r>
    </w:p>
    <w:p w:rsidR="00E4537C" w:rsidRPr="00F27C19" w:rsidRDefault="00E4537C">
      <w:pPr>
        <w:pageBreakBefore/>
        <w:rPr>
          <w:rFonts w:hint="eastAsia"/>
        </w:rPr>
      </w:pPr>
    </w:p>
    <w:p w:rsidR="00E4537C" w:rsidRPr="00F27C19" w:rsidRDefault="009F607F">
      <w:pPr>
        <w:pStyle w:val="a0"/>
        <w:rPr>
          <w:rStyle w:val="a4"/>
          <w:rFonts w:ascii="Adobe 黑体 Std R" w:eastAsia="Adobe 黑体 Std R" w:hAnsi="Adobe 黑体 Std R" w:cs="Adobe 黑体 Std R"/>
          <w:b w:val="0"/>
          <w:bCs w:val="0"/>
        </w:rPr>
      </w:pPr>
      <w:r w:rsidRPr="00F27C19">
        <w:rPr>
          <w:rStyle w:val="a4"/>
          <w:rFonts w:ascii="Adobe 黑体 Std R" w:eastAsia="Adobe 黑体 Std R" w:hAnsi="Adobe 黑体 Std R" w:cs="Adobe 黑体 Std R" w:hint="eastAsia"/>
          <w:b w:val="0"/>
          <w:bCs w:val="0"/>
        </w:rPr>
        <w:t>本文</w:t>
      </w:r>
      <w:r w:rsidRPr="00F27C19">
        <w:rPr>
          <w:rStyle w:val="a4"/>
          <w:rFonts w:ascii="Adobe 黑体 Std R" w:eastAsia="Adobe 黑体 Std R" w:hAnsi="Adobe 黑体 Std R" w:cs="Adobe 黑体 Std R"/>
          <w:b w:val="0"/>
          <w:bCs w:val="0"/>
        </w:rPr>
        <w:t>为</w:t>
      </w:r>
      <w:r w:rsidRPr="00F27C19">
        <w:rPr>
          <w:rStyle w:val="a4"/>
          <w:rFonts w:ascii="Adobe 黑体 Std R" w:eastAsia="Adobe 黑体 Std R" w:hAnsi="Adobe 黑体 Std R" w:cs="Adobe 黑体 Std R" w:hint="eastAsia"/>
          <w:b w:val="0"/>
          <w:bCs w:val="0"/>
        </w:rPr>
        <w:t>官方</w:t>
      </w:r>
      <w:r w:rsidRPr="00F27C19">
        <w:rPr>
          <w:rStyle w:val="a4"/>
          <w:rFonts w:ascii="Adobe 黑体 Std R" w:eastAsia="Adobe 黑体 Std R" w:hAnsi="Adobe 黑体 Std R" w:cs="Adobe 黑体 Std R"/>
          <w:b w:val="0"/>
          <w:bCs w:val="0"/>
        </w:rPr>
        <w:t>手册翻译</w:t>
      </w:r>
      <w:r w:rsidRPr="00F27C19">
        <w:rPr>
          <w:rStyle w:val="a4"/>
          <w:rFonts w:ascii="Adobe 黑体 Std R" w:eastAsia="Adobe 黑体 Std R" w:hAnsi="Adobe 黑体 Std R" w:cs="Adobe 黑体 Std R" w:hint="eastAsia"/>
          <w:b w:val="0"/>
          <w:bCs w:val="0"/>
        </w:rPr>
        <w:t>，</w:t>
      </w:r>
      <w:r w:rsidRPr="00F27C19">
        <w:rPr>
          <w:rStyle w:val="a4"/>
          <w:rFonts w:ascii="Adobe 黑体 Std R" w:eastAsia="Adobe 黑体 Std R" w:hAnsi="Adobe 黑体 Std R" w:cs="Adobe 黑体 Std R"/>
          <w:b w:val="0"/>
          <w:bCs w:val="0"/>
        </w:rPr>
        <w:t>如</w:t>
      </w:r>
      <w:r w:rsidRPr="00F27C19">
        <w:rPr>
          <w:rStyle w:val="a4"/>
          <w:rFonts w:ascii="Adobe 黑体 Std R" w:eastAsia="Adobe 黑体 Std R" w:hAnsi="Adobe 黑体 Std R" w:cs="Adobe 黑体 Std R" w:hint="eastAsia"/>
          <w:b w:val="0"/>
          <w:bCs w:val="0"/>
        </w:rPr>
        <w:t>文中</w:t>
      </w:r>
      <w:r w:rsidRPr="00F27C19">
        <w:rPr>
          <w:rStyle w:val="a4"/>
          <w:rFonts w:ascii="Adobe 黑体 Std R" w:eastAsia="Adobe 黑体 Std R" w:hAnsi="Adobe 黑体 Std R" w:cs="Adobe 黑体 Std R"/>
          <w:b w:val="0"/>
          <w:bCs w:val="0"/>
        </w:rPr>
        <w:t>有不妥之处，可参考</w:t>
      </w:r>
      <w:r w:rsidR="00E4537C" w:rsidRPr="00F27C19">
        <w:rPr>
          <w:rStyle w:val="a4"/>
          <w:rFonts w:ascii="Adobe 黑体 Std R" w:eastAsia="Adobe 黑体 Std R" w:hAnsi="Adobe 黑体 Std R" w:cs="Adobe 黑体 Std R"/>
          <w:b w:val="0"/>
          <w:bCs w:val="0"/>
        </w:rPr>
        <w:t>：</w:t>
      </w:r>
      <w:hyperlink r:id="rId8" w:history="1">
        <w:r w:rsidR="00F37019" w:rsidRPr="00F27C19">
          <w:rPr>
            <w:rStyle w:val="a5"/>
            <w:rFonts w:ascii="Adobe 黑体 Std R" w:eastAsia="Adobe 黑体 Std R" w:hAnsi="Adobe 黑体 Std R"/>
          </w:rPr>
          <w:t>https://secure.phabricator.com/book/phabricator/</w:t>
        </w:r>
      </w:hyperlink>
      <w:r w:rsidR="00F37019" w:rsidRPr="00F27C19">
        <w:rPr>
          <w:rFonts w:ascii="Adobe 黑体 Std R" w:eastAsia="Adobe 黑体 Std R" w:hAnsi="Adobe 黑体 Std R"/>
        </w:rPr>
        <w:t xml:space="preserve"> </w:t>
      </w:r>
    </w:p>
    <w:p w:rsidR="00E4537C" w:rsidRPr="00F27C19" w:rsidRDefault="00E4537C">
      <w:pPr>
        <w:pStyle w:val="1"/>
        <w:rPr>
          <w:rStyle w:val="a4"/>
          <w:rFonts w:ascii="Adobe 黑体 Std R" w:hAnsi="Adobe 黑体 Std R"/>
        </w:rPr>
      </w:pPr>
      <w:bookmarkStart w:id="1" w:name="_Toc385544066"/>
      <w:r w:rsidRPr="00F27C19">
        <w:rPr>
          <w:rStyle w:val="a4"/>
          <w:rFonts w:ascii="Adobe 黑体 Std R" w:hAnsi="Adobe 黑体 Std R" w:cs="Adobe 黑体 Std R"/>
        </w:rPr>
        <w:t>介绍篇（introduction）</w:t>
      </w:r>
      <w:bookmarkEnd w:id="1"/>
    </w:p>
    <w:p w:rsidR="00E4537C" w:rsidRPr="00F27C19" w:rsidRDefault="00E4537C">
      <w:pPr>
        <w:pStyle w:val="2"/>
      </w:pPr>
      <w:bookmarkStart w:id="2" w:name="_Toc385544067"/>
      <w:r w:rsidRPr="00F27C19">
        <w:rPr>
          <w:rStyle w:val="a4"/>
        </w:rPr>
        <w:t>安装向</w:t>
      </w:r>
      <w:r w:rsidRPr="00F27C19">
        <w:rPr>
          <w:rStyle w:val="a4"/>
          <w:rFonts w:cs="微软雅黑"/>
        </w:rPr>
        <w:t>导</w:t>
      </w:r>
      <w:bookmarkEnd w:id="2"/>
    </w:p>
    <w:p w:rsidR="00E4537C" w:rsidRPr="00F27C19" w:rsidRDefault="00B96A62">
      <w:pPr>
        <w:pStyle w:val="a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 w:hint="eastAsia"/>
        </w:rPr>
        <w:t>本节</w:t>
      </w:r>
      <w:r w:rsidRPr="00F27C19">
        <w:rPr>
          <w:rFonts w:ascii="Adobe 黑体 Std R" w:eastAsia="Adobe 黑体 Std R" w:hAnsi="Adobe 黑体 Std R" w:cs="Adobe 黑体 Std R"/>
        </w:rPr>
        <w:t>介绍</w:t>
      </w:r>
      <w:r w:rsidR="00E4537C" w:rsidRPr="00F27C19">
        <w:rPr>
          <w:rFonts w:ascii="Adobe 黑体 Std R" w:eastAsia="Adobe 黑体 Std R" w:hAnsi="Adobe 黑体 Std R" w:cs="Adobe 黑体 Std R"/>
        </w:rPr>
        <w:t>获得以及运行Phabricator所需的最基本安装指引。</w:t>
      </w:r>
    </w:p>
    <w:p w:rsidR="00122EA2" w:rsidRPr="00F27C19" w:rsidRDefault="00122EA2" w:rsidP="00122EA2">
      <w:pPr>
        <w:pStyle w:val="a0"/>
        <w:rPr>
          <w:rFonts w:ascii="Adobe 黑体 Std R" w:eastAsia="Adobe 黑体 Std R" w:hAnsi="Adobe 黑体 Std R"/>
        </w:rPr>
      </w:pPr>
      <w:r w:rsidRPr="00F27C19">
        <w:rPr>
          <w:rStyle w:val="a4"/>
          <w:rFonts w:ascii="Adobe 黑体 Std R" w:eastAsia="Adobe 黑体 Std R" w:hAnsi="Adobe 黑体 Std R" w:cs="Adobe 黑体 Std R"/>
          <w:b w:val="0"/>
          <w:bCs w:val="0"/>
        </w:rPr>
        <w:t>简单的配置和安装过程可以参考：</w:t>
      </w:r>
    </w:p>
    <w:p w:rsidR="00122EA2" w:rsidRPr="00F27C19" w:rsidRDefault="00122EA2">
      <w:pPr>
        <w:pStyle w:val="a0"/>
        <w:rPr>
          <w:rFonts w:ascii="Adobe 黑体 Std R" w:eastAsia="Adobe 黑体 Std R" w:hAnsi="Adobe 黑体 Std R" w:hint="eastAsia"/>
        </w:rPr>
      </w:pPr>
      <w:hyperlink r:id="rId9" w:history="1">
        <w:r w:rsidRPr="00F27C19">
          <w:rPr>
            <w:rStyle w:val="a5"/>
            <w:rFonts w:ascii="Adobe 黑体 Std R" w:eastAsia="Adobe 黑体 Std R" w:hAnsi="Adobe 黑体 Std R"/>
          </w:rPr>
          <w:t>http://alanmoment.ocomm.com.tw/</w:t>
        </w:r>
        <w:r w:rsidRPr="00F27C19">
          <w:rPr>
            <w:rStyle w:val="a5"/>
            <w:rFonts w:ascii="Adobe 黑体 Std R" w:eastAsia="Adobe 黑体 Std R" w:hAnsi="Adobe 黑体 Std R"/>
          </w:rPr>
          <w:t>b</w:t>
        </w:r>
        <w:r w:rsidRPr="00F27C19">
          <w:rPr>
            <w:rStyle w:val="a5"/>
            <w:rFonts w:ascii="Adobe 黑体 Std R" w:eastAsia="Adobe 黑体 Std R" w:hAnsi="Adobe 黑体 Std R"/>
          </w:rPr>
          <w:t>log/categories/phabricator/</w:t>
        </w:r>
      </w:hyperlink>
      <w:r w:rsidRPr="00F27C19">
        <w:rPr>
          <w:rStyle w:val="a4"/>
          <w:rFonts w:ascii="Adobe 黑体 Std R" w:eastAsia="Adobe 黑体 Std R" w:hAnsi="Adobe 黑体 Std R" w:cs="Adobe 黑体 Std R"/>
          <w:b w:val="0"/>
          <w:bCs w:val="0"/>
        </w:rPr>
        <w:t xml:space="preserve"> </w:t>
      </w:r>
    </w:p>
    <w:p w:rsidR="00E4537C" w:rsidRPr="00F27C19" w:rsidRDefault="00E4537C">
      <w:pPr>
        <w:pStyle w:val="3"/>
        <w:rPr>
          <w:rFonts w:cs="Adobe 黑体 Std R"/>
        </w:rPr>
      </w:pPr>
      <w:bookmarkStart w:id="3" w:name="OSC_h2_2"/>
      <w:bookmarkStart w:id="4" w:name="_Toc385544068"/>
      <w:bookmarkEnd w:id="3"/>
      <w:r w:rsidRPr="00F27C19">
        <w:t>安装要求</w:t>
      </w:r>
      <w:bookmarkEnd w:id="4"/>
    </w:p>
    <w:p w:rsidR="00E4537C" w:rsidRPr="00F27C19" w:rsidRDefault="00E4537C">
      <w:pPr>
        <w:pStyle w:val="a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Phabricator是一个LAMP应用套件，因此最基本的要求就是LAMP环境：</w:t>
      </w:r>
    </w:p>
    <w:p w:rsidR="00E4537C" w:rsidRPr="00F27C19" w:rsidRDefault="00E4537C" w:rsidP="00553E2F">
      <w:pPr>
        <w:pStyle w:val="a0"/>
        <w:numPr>
          <w:ilvl w:val="0"/>
          <w:numId w:val="32"/>
        </w:numPr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Linux：Linux的不同发行版及变种是必需的。Mac OS X是一个可接受的Linux变种，Windows不是。Phabricator不能安装在Windows系统上。在Mac OS X，Amazon Linux，Ubuntu，RHEL和CentOS上运行的Phabricator有活跃的贡献者；如果你运行在其他的Linux发行版上，请发送补丁或 投诉。</w:t>
      </w:r>
    </w:p>
    <w:p w:rsidR="00E4537C" w:rsidRPr="00F27C19" w:rsidRDefault="00E4537C" w:rsidP="00553E2F">
      <w:pPr>
        <w:pStyle w:val="a0"/>
        <w:numPr>
          <w:ilvl w:val="0"/>
          <w:numId w:val="32"/>
        </w:numPr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Apache(或nginx，或lighttpd)：需要Apache 2.2.7以上版本。</w:t>
      </w:r>
    </w:p>
    <w:p w:rsidR="00E4537C" w:rsidRPr="00F27C19" w:rsidRDefault="00E4537C" w:rsidP="00553E2F">
      <w:pPr>
        <w:pStyle w:val="a0"/>
        <w:numPr>
          <w:ilvl w:val="0"/>
          <w:numId w:val="32"/>
        </w:numPr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MySQL：MySQL必需</w:t>
      </w:r>
    </w:p>
    <w:p w:rsidR="00E4537C" w:rsidRPr="00F27C19" w:rsidRDefault="00E4537C" w:rsidP="00553E2F">
      <w:pPr>
        <w:pStyle w:val="a0"/>
        <w:numPr>
          <w:ilvl w:val="0"/>
          <w:numId w:val="32"/>
        </w:numPr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PHP：需要PHP5.2以上版本</w:t>
      </w:r>
    </w:p>
    <w:p w:rsidR="00E4537C" w:rsidRPr="00F27C19" w:rsidRDefault="00E4537C" w:rsidP="002C57F5">
      <w:pPr>
        <w:pStyle w:val="a0"/>
        <w:ind w:left="120" w:hangingChars="50" w:hanging="12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注意：Phabricator的命令行接口--Arcanist，可以在Windows上正常运行。查看详细说明</w:t>
      </w:r>
      <w:hyperlink w:anchor="_Arcanist_使用教程:_Windows" w:history="1">
        <w:r w:rsidR="002C57F5" w:rsidRPr="00F27C19">
          <w:rPr>
            <w:rStyle w:val="a5"/>
            <w:rFonts w:ascii="Adobe 黑体 Std R" w:eastAsia="Adobe 黑体 Std R" w:hAnsi="Adobe 黑体 Std R" w:cs="Adobe 黑体 Std R" w:hint="eastAsia"/>
          </w:rPr>
          <w:t>A</w:t>
        </w:r>
        <w:r w:rsidR="002C57F5" w:rsidRPr="00F27C19">
          <w:rPr>
            <w:rStyle w:val="a5"/>
            <w:rFonts w:ascii="Adobe 黑体 Std R" w:eastAsia="Adobe 黑体 Std R" w:hAnsi="Adobe 黑体 Std R" w:cs="Adobe 黑体 Std R"/>
          </w:rPr>
          <w:t>ranist</w:t>
        </w:r>
        <w:r w:rsidR="002C57F5" w:rsidRPr="00F27C19">
          <w:rPr>
            <w:rStyle w:val="a5"/>
            <w:rFonts w:ascii="Adobe 黑体 Std R" w:eastAsia="Adobe 黑体 Std R" w:hAnsi="Adobe 黑体 Std R" w:cs="Adobe 黑体 Std R" w:hint="eastAsia"/>
          </w:rPr>
          <w:t>使用教程</w:t>
        </w:r>
        <w:r w:rsidR="002C57F5" w:rsidRPr="00F27C19">
          <w:rPr>
            <w:rStyle w:val="a5"/>
            <w:rFonts w:ascii="Adobe 黑体 Std R" w:eastAsia="Adobe 黑体 Std R" w:hAnsi="Adobe 黑体 Std R" w:cs="Adobe 黑体 Std R"/>
          </w:rPr>
          <w:t>：</w:t>
        </w:r>
        <w:r w:rsidR="002C57F5" w:rsidRPr="00F27C19">
          <w:rPr>
            <w:rStyle w:val="a5"/>
            <w:rFonts w:ascii="Adobe 黑体 Std R" w:eastAsia="Adobe 黑体 Std R" w:hAnsi="Adobe 黑体 Std R" w:cs="Adobe 黑体 Std R" w:hint="eastAsia"/>
          </w:rPr>
          <w:t>W</w:t>
        </w:r>
        <w:r w:rsidR="002C57F5" w:rsidRPr="00F27C19">
          <w:rPr>
            <w:rStyle w:val="a5"/>
            <w:rFonts w:ascii="Adobe 黑体 Std R" w:eastAsia="Adobe 黑体 Std R" w:hAnsi="Adobe 黑体 Std R" w:cs="Adobe 黑体 Std R"/>
          </w:rPr>
          <w:t>indows</w:t>
        </w:r>
      </w:hyperlink>
      <w:r w:rsidR="002C57F5" w:rsidRPr="00F27C19">
        <w:rPr>
          <w:rFonts w:ascii="Adobe 黑体 Std R" w:eastAsia="Adobe 黑体 Std R" w:hAnsi="Adobe 黑体 Std R" w:cs="Adobe 黑体 Std R" w:hint="eastAsia"/>
        </w:rPr>
        <w:t>（官方</w:t>
      </w:r>
      <w:r w:rsidR="002C57F5" w:rsidRPr="00F27C19">
        <w:rPr>
          <w:rFonts w:ascii="Adobe 黑体 Std R" w:eastAsia="Adobe 黑体 Std R" w:hAnsi="Adobe 黑体 Std R" w:cs="Adobe 黑体 Std R"/>
        </w:rPr>
        <w:t>页面：</w:t>
      </w:r>
      <w:hyperlink r:id="rId10" w:history="1">
        <w:r w:rsidRPr="00F27C19">
          <w:rPr>
            <w:rStyle w:val="a5"/>
            <w:rFonts w:ascii="Adobe 黑体 Std R" w:eastAsia="Adobe 黑体 Std R" w:hAnsi="Adobe 黑体 Std R"/>
          </w:rPr>
          <w:t>Arcanist User Guide: Windows</w:t>
        </w:r>
      </w:hyperlink>
      <w:r w:rsidR="002C57F5" w:rsidRPr="00F27C19">
        <w:rPr>
          <w:rFonts w:ascii="Adobe 黑体 Std R" w:eastAsia="Adobe 黑体 Std R" w:hAnsi="Adobe 黑体 Std R" w:hint="eastAsia"/>
        </w:rPr>
        <w:t>）</w:t>
      </w:r>
      <w:r w:rsidRPr="00F27C19">
        <w:rPr>
          <w:rFonts w:ascii="Adobe 黑体 Std R" w:eastAsia="Adobe 黑体 Std R" w:hAnsi="Adobe 黑体 Std R" w:cs="Adobe 黑体 Std R"/>
        </w:rPr>
        <w:t>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 w:cs="Adobe 黑体 Std R"/>
        </w:rPr>
        <w:t>你可能也需要一个域名和一台能连接互联网的电脑。</w:t>
      </w:r>
    </w:p>
    <w:p w:rsidR="00E4537C" w:rsidRPr="00F27C19" w:rsidRDefault="00E4537C">
      <w:pPr>
        <w:pStyle w:val="3"/>
        <w:rPr>
          <w:rFonts w:cs="Adobe 黑体 Std R"/>
        </w:rPr>
      </w:pPr>
      <w:bookmarkStart w:id="5" w:name="OSC_h2_3"/>
      <w:bookmarkStart w:id="6" w:name="_Toc385544069"/>
      <w:bookmarkEnd w:id="5"/>
      <w:r w:rsidRPr="00F27C19">
        <w:t>安装必需的组件</w:t>
      </w:r>
      <w:bookmarkEnd w:id="6"/>
    </w:p>
    <w:p w:rsidR="00E4537C" w:rsidRPr="00F27C19" w:rsidRDefault="00E4537C">
      <w:pPr>
        <w:pStyle w:val="a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如果你在Ubuntu或Redhat及其衍生版本上安装，这里有可用的安装脚本，这些脚本可以自动处理下面文档中讨论的大部分操作：</w:t>
      </w:r>
    </w:p>
    <w:p w:rsidR="005F428B" w:rsidRPr="00F27C19" w:rsidRDefault="00E4537C" w:rsidP="00553E2F">
      <w:pPr>
        <w:pStyle w:val="a0"/>
        <w:numPr>
          <w:ilvl w:val="0"/>
          <w:numId w:val="111"/>
        </w:numPr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RedHat衍生版本：</w:t>
      </w:r>
      <w:hyperlink r:id="rId11" w:history="1">
        <w:r w:rsidRPr="00F27C19">
          <w:rPr>
            <w:rStyle w:val="a5"/>
            <w:rFonts w:ascii="Adobe 黑体 Std R" w:eastAsia="Adobe 黑体 Std R" w:hAnsi="Adobe 黑体 Std R"/>
            <w:sz w:val="21"/>
            <w:szCs w:val="21"/>
          </w:rPr>
          <w:t>http://www.phabricator.com/rsrc/install/install_rhel-derivs.sh</w:t>
        </w:r>
      </w:hyperlink>
    </w:p>
    <w:p w:rsidR="00E4537C" w:rsidRPr="00F27C19" w:rsidRDefault="00E4537C" w:rsidP="00553E2F">
      <w:pPr>
        <w:pStyle w:val="a0"/>
        <w:numPr>
          <w:ilvl w:val="0"/>
          <w:numId w:val="111"/>
        </w:numPr>
        <w:spacing w:after="0"/>
        <w:rPr>
          <w:rFonts w:ascii="Adobe 黑体 Std R" w:eastAsia="Adobe 黑体 Std R" w:hAnsi="Adobe 黑体 Std R" w:cs="Adobe 黑体 Std R" w:hint="eastAsia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Ubuntu：</w:t>
      </w:r>
      <w:hyperlink r:id="rId12" w:history="1">
        <w:r w:rsidRPr="00F27C19">
          <w:rPr>
            <w:rStyle w:val="a5"/>
            <w:rFonts w:ascii="Adobe 黑体 Std R" w:eastAsia="Adobe 黑体 Std R" w:hAnsi="Adobe 黑体 Std R"/>
            <w:sz w:val="21"/>
            <w:szCs w:val="21"/>
          </w:rPr>
          <w:t>http://www.phabricator.com/rsrc/install/install_ubuntu.sh</w:t>
        </w:r>
      </w:hyperlink>
    </w:p>
    <w:p w:rsidR="00E4537C" w:rsidRPr="00F27C19" w:rsidRDefault="00E4537C">
      <w:pPr>
        <w:pStyle w:val="a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如果</w:t>
      </w:r>
      <w:r w:rsidR="00AC4885" w:rsidRPr="00F27C19">
        <w:rPr>
          <w:rFonts w:ascii="Adobe 黑体 Std R" w:eastAsia="Adobe 黑体 Std R" w:hAnsi="Adobe 黑体 Std R" w:cs="Adobe 黑体 Std R" w:hint="eastAsia"/>
        </w:rPr>
        <w:t>以上安装</w:t>
      </w:r>
      <w:r w:rsidR="00AC4885" w:rsidRPr="00F27C19">
        <w:rPr>
          <w:rFonts w:ascii="Adobe 黑体 Std R" w:eastAsia="Adobe 黑体 Std R" w:hAnsi="Adobe 黑体 Std R" w:cs="Adobe 黑体 Std R"/>
        </w:rPr>
        <w:t>脚本可以</w:t>
      </w:r>
      <w:r w:rsidR="00AC4885" w:rsidRPr="00F27C19">
        <w:rPr>
          <w:rFonts w:ascii="Adobe 黑体 Std R" w:eastAsia="Adobe 黑体 Std R" w:hAnsi="Adobe 黑体 Std R" w:cs="Adobe 黑体 Std R" w:hint="eastAsia"/>
        </w:rPr>
        <w:t>正常</w:t>
      </w:r>
      <w:r w:rsidR="00AC4885" w:rsidRPr="00F27C19">
        <w:rPr>
          <w:rFonts w:ascii="Adobe 黑体 Std R" w:eastAsia="Adobe 黑体 Std R" w:hAnsi="Adobe 黑体 Std R" w:cs="Adobe 黑体 Std R"/>
        </w:rPr>
        <w:t>安装</w:t>
      </w:r>
      <w:r w:rsidRPr="00F27C19">
        <w:rPr>
          <w:rFonts w:ascii="Adobe 黑体 Std R" w:eastAsia="Adobe 黑体 Std R" w:hAnsi="Adobe 黑体 Std R" w:cs="Adobe 黑体 Std R"/>
        </w:rPr>
        <w:t>，</w:t>
      </w:r>
      <w:r w:rsidR="00AC4885" w:rsidRPr="00F27C19">
        <w:rPr>
          <w:rFonts w:ascii="Adobe 黑体 Std R" w:eastAsia="Adobe 黑体 Std R" w:hAnsi="Adobe 黑体 Std R" w:cs="Adobe 黑体 Std R" w:hint="eastAsia"/>
        </w:rPr>
        <w:t>那么</w:t>
      </w:r>
      <w:r w:rsidRPr="00F27C19">
        <w:rPr>
          <w:rFonts w:ascii="Adobe 黑体 Std R" w:eastAsia="Adobe 黑体 Std R" w:hAnsi="Adobe 黑体 Std R" w:cs="Adobe 黑体 Std R"/>
        </w:rPr>
        <w:t>你可以直接跳过下面的操作</w:t>
      </w:r>
      <w:r w:rsidR="00AC4885" w:rsidRPr="00F27C19">
        <w:rPr>
          <w:rFonts w:ascii="Adobe 黑体 Std R" w:eastAsia="Adobe 黑体 Std R" w:hAnsi="Adobe 黑体 Std R" w:cs="Adobe 黑体 Std R" w:hint="eastAsia"/>
        </w:rPr>
        <w:t>，转到</w:t>
      </w:r>
      <w:r w:rsidR="00AC4885" w:rsidRPr="00F27C19">
        <w:rPr>
          <w:rFonts w:ascii="Adobe 黑体 Std R" w:eastAsia="Adobe 黑体 Std R" w:hAnsi="Adobe 黑体 Std R" w:cs="Adobe 黑体 Std R"/>
        </w:rPr>
        <w:t>配置</w:t>
      </w:r>
      <w:r w:rsidR="00AC4885" w:rsidRPr="00F27C19">
        <w:rPr>
          <w:rFonts w:ascii="Adobe 黑体 Std R" w:eastAsia="Adobe 黑体 Std R" w:hAnsi="Adobe 黑体 Std R" w:cs="Adobe 黑体 Std R" w:hint="eastAsia"/>
        </w:rPr>
        <w:t>章节</w:t>
      </w:r>
      <w:r w:rsidR="00AC4885" w:rsidRPr="00F27C19">
        <w:rPr>
          <w:rFonts w:ascii="Adobe 黑体 Std R" w:eastAsia="Adobe 黑体 Std R" w:hAnsi="Adobe 黑体 Std R" w:cs="Adobe 黑体 Std R"/>
        </w:rPr>
        <w:t>，了解</w:t>
      </w:r>
      <w:r w:rsidR="00AC4885" w:rsidRPr="00F27C19">
        <w:rPr>
          <w:rFonts w:ascii="Adobe 黑体 Std R" w:eastAsia="Adobe 黑体 Std R" w:hAnsi="Adobe 黑体 Std R" w:cs="Adobe 黑体 Std R" w:hint="eastAsia"/>
        </w:rPr>
        <w:t>如何</w:t>
      </w:r>
      <w:r w:rsidR="00AC4885" w:rsidRPr="00F27C19">
        <w:rPr>
          <w:rFonts w:ascii="Adobe 黑体 Std R" w:eastAsia="Adobe 黑体 Std R" w:hAnsi="Adobe 黑体 Std R" w:cs="Adobe 黑体 Std R"/>
        </w:rPr>
        <w:t>配置</w:t>
      </w:r>
      <w:r w:rsidRPr="00F27C19">
        <w:rPr>
          <w:rFonts w:ascii="Adobe 黑体 Std R" w:eastAsia="Adobe 黑体 Std R" w:hAnsi="Adobe 黑体 Std R" w:cs="Adobe 黑体 Std R"/>
        </w:rPr>
        <w:t>。</w:t>
      </w:r>
    </w:p>
    <w:p w:rsidR="00135B9C" w:rsidRPr="00F27C19" w:rsidRDefault="00135B9C" w:rsidP="00135B9C">
      <w:pPr>
        <w:pStyle w:val="a0"/>
        <w:rPr>
          <w:rFonts w:ascii="Adobe 黑体 Std R" w:eastAsia="Adobe 黑体 Std R" w:hAnsi="Adobe 黑体 Std R" w:cs="Adobe 黑体 Std R"/>
          <w:color w:val="C5000B"/>
        </w:rPr>
      </w:pPr>
      <w:r w:rsidRPr="00F27C19">
        <w:rPr>
          <w:rFonts w:ascii="Adobe 黑体 Std R" w:eastAsia="Adobe 黑体 Std R" w:hAnsi="Adobe 黑体 Std R" w:cs="Adobe 黑体 Std R"/>
          <w:color w:val="004586"/>
        </w:rPr>
        <w:t>这里对应的系统下载对应的安装脚本，这里在对应目录（推荐/usr/&lt;name_you_like&gt;下）执行</w:t>
      </w:r>
      <w:r w:rsidRPr="00F27C19">
        <w:rPr>
          <w:rFonts w:ascii="Adobe 黑体 Std R" w:eastAsia="Adobe 黑体 Std R" w:hAnsi="Adobe 黑体 Std R" w:cs="Adobe 黑体 Std R"/>
          <w:color w:val="ED7D31" w:themeColor="accent2"/>
        </w:rPr>
        <w:lastRenderedPageBreak/>
        <w:t xml:space="preserve">wget </w:t>
      </w:r>
      <w:hyperlink r:id="rId13" w:history="1">
        <w:r w:rsidRPr="00F27C19">
          <w:rPr>
            <w:rStyle w:val="a5"/>
            <w:rFonts w:ascii="Adobe 黑体 Std R" w:eastAsia="Adobe 黑体 Std R" w:hAnsi="Adobe 黑体 Std R"/>
            <w:color w:val="ED7D31" w:themeColor="accent2"/>
          </w:rPr>
          <w:t>http://www.phabricator.com/rsrc/install/install_ubuntu.sh</w:t>
        </w:r>
      </w:hyperlink>
      <w:r w:rsidRPr="00F27C19">
        <w:rPr>
          <w:rFonts w:ascii="Adobe 黑体 Std R" w:eastAsia="Adobe 黑体 Std R" w:hAnsi="Adobe 黑体 Std R" w:cs="Adobe 黑体 Std R"/>
          <w:color w:val="004586"/>
        </w:rPr>
        <w:t xml:space="preserve">  即可。下载完毕后执行，执行脚安装本按照屏幕提示进行操作。下面列出的必要软件，以及Phabricator源码都会由脚本来下载/安装。</w:t>
      </w:r>
    </w:p>
    <w:p w:rsidR="00135B9C" w:rsidRPr="00F27C19" w:rsidRDefault="00135B9C">
      <w:pPr>
        <w:pStyle w:val="a0"/>
        <w:rPr>
          <w:rFonts w:ascii="Adobe 黑体 Std R" w:eastAsia="Adobe 黑体 Std R" w:hAnsi="Adobe 黑体 Std R" w:cs="Adobe 黑体 Std R" w:hint="eastAsia"/>
          <w:color w:val="C5000B"/>
        </w:rPr>
      </w:pPr>
      <w:r w:rsidRPr="00F27C19">
        <w:rPr>
          <w:rFonts w:ascii="Adobe 黑体 Std R" w:eastAsia="Adobe 黑体 Std R" w:hAnsi="Adobe 黑体 Std R" w:cs="Adobe 黑体 Std R"/>
          <w:color w:val="C5000B"/>
        </w:rPr>
        <w:t>这里还要注意的是在安装mysql时，会有几次让你输入root密码的提示。这里推荐将密码设置为空，以方便后面的使用。如果不幸，你已经设置了root密码，就需要将这个密码擦除，参考之后“擦除mysql密码”步骤。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否则，如下所列将是你必须安装的：</w:t>
      </w:r>
    </w:p>
    <w:p w:rsidR="00E4537C" w:rsidRPr="00F27C19" w:rsidRDefault="00E4537C" w:rsidP="00553E2F">
      <w:pPr>
        <w:pStyle w:val="a0"/>
        <w:numPr>
          <w:ilvl w:val="0"/>
          <w:numId w:val="38"/>
        </w:numPr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git（在包管理系统中通常叫作git）</w:t>
      </w:r>
    </w:p>
    <w:p w:rsidR="00E4537C" w:rsidRPr="00F27C19" w:rsidRDefault="00E4537C" w:rsidP="00553E2F">
      <w:pPr>
        <w:pStyle w:val="a0"/>
        <w:numPr>
          <w:ilvl w:val="0"/>
          <w:numId w:val="38"/>
        </w:numPr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Apache（通常叫作httpd或apache2）（或nginx）</w:t>
      </w:r>
    </w:p>
    <w:p w:rsidR="00E4537C" w:rsidRPr="00F27C19" w:rsidRDefault="00E4537C" w:rsidP="00553E2F">
      <w:pPr>
        <w:pStyle w:val="a0"/>
        <w:numPr>
          <w:ilvl w:val="0"/>
          <w:numId w:val="38"/>
        </w:numPr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MySQL服务器（通常叫作mysqld或mysql-server）</w:t>
      </w:r>
    </w:p>
    <w:p w:rsidR="00E4537C" w:rsidRPr="00F27C19" w:rsidRDefault="00E4537C" w:rsidP="00553E2F">
      <w:pPr>
        <w:pStyle w:val="a0"/>
        <w:numPr>
          <w:ilvl w:val="0"/>
          <w:numId w:val="38"/>
        </w:numPr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PHP（通常叫作php）</w:t>
      </w:r>
    </w:p>
    <w:p w:rsidR="00E4537C" w:rsidRPr="00F27C19" w:rsidRDefault="00E4537C" w:rsidP="00553E2F">
      <w:pPr>
        <w:pStyle w:val="a0"/>
        <w:numPr>
          <w:ilvl w:val="0"/>
          <w:numId w:val="38"/>
        </w:numPr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必需的PHP扩展：mbstring, iconv, mysql (或 mysqli), curl, pcntl (或者 "php-mysql" 或 "php5-mysql")</w:t>
      </w:r>
    </w:p>
    <w:p w:rsidR="00E4537C" w:rsidRPr="00F27C19" w:rsidRDefault="00E4537C" w:rsidP="00553E2F">
      <w:pPr>
        <w:pStyle w:val="a0"/>
        <w:numPr>
          <w:ilvl w:val="0"/>
          <w:numId w:val="38"/>
        </w:numPr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可选的PHP扩展：gd, apc (安装该扩展如果有困惑，请看下面的APC安装说明), xhprof (下面有说明，仅在你对Phabricator做二次开发时需要)</w:t>
      </w:r>
    </w:p>
    <w:p w:rsidR="00E4537C" w:rsidRPr="00F27C19" w:rsidRDefault="00E4537C">
      <w:pPr>
        <w:pStyle w:val="a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如果你已经设置好LAMP环境，你可以已经获得你所需的任何东东。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既然你已经安装以上所需的软件，下面获取Phabricator以及其依赖包：</w:t>
      </w:r>
    </w:p>
    <w:p w:rsidR="002667C4" w:rsidRPr="002667C4" w:rsidRDefault="002667C4" w:rsidP="002667C4">
      <w:pPr>
        <w:pBdr>
          <w:top w:val="single" w:sz="6" w:space="6" w:color="F1C40F"/>
          <w:left w:val="single" w:sz="6" w:space="6" w:color="F1C40F"/>
          <w:bottom w:val="single" w:sz="6" w:space="10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 w:hint="eastAsia"/>
          <w:color w:val="000000"/>
          <w:sz w:val="18"/>
          <w:szCs w:val="18"/>
        </w:rPr>
      </w:pPr>
      <w:r w:rsidRPr="00F27C19">
        <w:rPr>
          <w:rFonts w:cs="Courier New"/>
          <w:color w:val="000080"/>
          <w:sz w:val="18"/>
          <w:szCs w:val="18"/>
        </w:rPr>
        <w:t xml:space="preserve">$ cd somewhere/ </w:t>
      </w:r>
      <w:r w:rsidRPr="00F27C19">
        <w:rPr>
          <w:rFonts w:cs="Courier New"/>
          <w:color w:val="AA4000"/>
          <w:sz w:val="18"/>
          <w:szCs w:val="18"/>
        </w:rPr>
        <w:t xml:space="preserve"># pick some install directory </w:t>
      </w:r>
      <w:r w:rsidRPr="00F27C19">
        <w:rPr>
          <w:rFonts w:cs="Courier New" w:hint="eastAsia"/>
          <w:color w:val="AA4000"/>
          <w:sz w:val="18"/>
          <w:szCs w:val="18"/>
        </w:rPr>
        <w:t>切换到</w:t>
      </w:r>
      <w:r w:rsidRPr="00F27C19">
        <w:rPr>
          <w:rFonts w:cs="Courier New"/>
          <w:color w:val="AA4000"/>
          <w:sz w:val="18"/>
          <w:szCs w:val="18"/>
        </w:rPr>
        <w:t>安装目录</w:t>
      </w:r>
    </w:p>
    <w:p w:rsidR="002667C4" w:rsidRPr="002667C4" w:rsidRDefault="002667C4" w:rsidP="002667C4">
      <w:pPr>
        <w:pBdr>
          <w:top w:val="single" w:sz="6" w:space="6" w:color="F1C40F"/>
          <w:left w:val="single" w:sz="6" w:space="6" w:color="F1C40F"/>
          <w:bottom w:val="single" w:sz="6" w:space="10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2667C4">
        <w:rPr>
          <w:rFonts w:cs="Courier New"/>
          <w:color w:val="000000"/>
          <w:sz w:val="18"/>
          <w:szCs w:val="18"/>
        </w:rPr>
        <w:t xml:space="preserve">somewhere/ </w:t>
      </w:r>
      <w:r w:rsidRPr="00F27C19">
        <w:rPr>
          <w:rFonts w:cs="Courier New"/>
          <w:color w:val="000080"/>
          <w:sz w:val="18"/>
          <w:szCs w:val="18"/>
        </w:rPr>
        <w:t>$ git clone git://github.com/facebook/libphutil.git</w:t>
      </w:r>
    </w:p>
    <w:p w:rsidR="002667C4" w:rsidRPr="002667C4" w:rsidRDefault="002667C4" w:rsidP="002667C4">
      <w:pPr>
        <w:pBdr>
          <w:top w:val="single" w:sz="6" w:space="6" w:color="F1C40F"/>
          <w:left w:val="single" w:sz="6" w:space="6" w:color="F1C40F"/>
          <w:bottom w:val="single" w:sz="6" w:space="10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2667C4">
        <w:rPr>
          <w:rFonts w:cs="Courier New"/>
          <w:color w:val="000000"/>
          <w:sz w:val="18"/>
          <w:szCs w:val="18"/>
        </w:rPr>
        <w:t xml:space="preserve">somewhere/ </w:t>
      </w:r>
      <w:r w:rsidRPr="00F27C19">
        <w:rPr>
          <w:rFonts w:cs="Courier New"/>
          <w:color w:val="000080"/>
          <w:sz w:val="18"/>
          <w:szCs w:val="18"/>
        </w:rPr>
        <w:t>$ git clone git://github.com/facebook/arcanist.git</w:t>
      </w:r>
    </w:p>
    <w:p w:rsidR="002667C4" w:rsidRPr="002667C4" w:rsidRDefault="002667C4" w:rsidP="002667C4">
      <w:pPr>
        <w:pBdr>
          <w:top w:val="single" w:sz="6" w:space="6" w:color="F1C40F"/>
          <w:left w:val="single" w:sz="6" w:space="6" w:color="F1C40F"/>
          <w:bottom w:val="single" w:sz="6" w:space="10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2667C4">
        <w:rPr>
          <w:rFonts w:cs="Courier New"/>
          <w:color w:val="000000"/>
          <w:sz w:val="18"/>
          <w:szCs w:val="18"/>
        </w:rPr>
        <w:t xml:space="preserve">somewhere/ </w:t>
      </w:r>
      <w:r w:rsidRPr="00F27C19">
        <w:rPr>
          <w:rFonts w:cs="Courier New"/>
          <w:color w:val="000080"/>
          <w:sz w:val="18"/>
          <w:szCs w:val="18"/>
        </w:rPr>
        <w:t>$ git clone git://github.com/facebook/phabricator.git</w:t>
      </w:r>
    </w:p>
    <w:p w:rsidR="00BB6AF9" w:rsidRPr="00F27C19" w:rsidRDefault="00BB6AF9" w:rsidP="00BB6AF9">
      <w:pPr>
        <w:pStyle w:val="3"/>
        <w:numPr>
          <w:ilvl w:val="0"/>
          <w:numId w:val="0"/>
        </w:numPr>
        <w:ind w:left="720" w:hanging="720"/>
        <w:rPr>
          <w:rFonts w:cs="Adobe 黑体 Std R"/>
        </w:rPr>
      </w:pPr>
      <w:bookmarkStart w:id="7" w:name="_Toc385544070"/>
      <w:r w:rsidRPr="00F27C19">
        <w:rPr>
          <w:rFonts w:cs="MS Gothic"/>
        </w:rPr>
        <w:t>擦除</w:t>
      </w:r>
      <w:r w:rsidRPr="00F27C19">
        <w:t>mysql密</w:t>
      </w:r>
      <w:r w:rsidRPr="00F27C19">
        <w:rPr>
          <w:rFonts w:cs="微软雅黑"/>
        </w:rPr>
        <w:t>码</w:t>
      </w:r>
      <w:r w:rsidR="000E039C" w:rsidRPr="00F27C19">
        <w:rPr>
          <w:rFonts w:cs="微软雅黑" w:hint="eastAsia"/>
        </w:rPr>
        <w:t>(可选)</w:t>
      </w:r>
      <w:bookmarkEnd w:id="7"/>
    </w:p>
    <w:p w:rsidR="00BB6AF9" w:rsidRPr="00F27C19" w:rsidRDefault="00BB6AF9" w:rsidP="00BB6AF9">
      <w:r w:rsidRPr="00F27C19">
        <w:t>1. 停止mysql进程</w:t>
      </w:r>
    </w:p>
    <w:p w:rsidR="00BB6AF9" w:rsidRPr="00F27C19" w:rsidRDefault="00BB6AF9" w:rsidP="00BB6AF9">
      <w:r w:rsidRPr="00F27C19">
        <w:rPr>
          <w:color w:val="0070C0"/>
        </w:rPr>
        <w:t>/etc/init.d/mysql stop</w:t>
      </w:r>
      <w:r w:rsidRPr="00F27C19">
        <w:t xml:space="preserve"> 或 </w:t>
      </w:r>
      <w:r w:rsidRPr="00F27C19">
        <w:rPr>
          <w:color w:val="0070C0"/>
        </w:rPr>
        <w:t>service mysql stop</w:t>
      </w:r>
    </w:p>
    <w:p w:rsidR="00BB6AF9" w:rsidRPr="00F27C19" w:rsidRDefault="00BB6AF9" w:rsidP="00BB6AF9">
      <w:r w:rsidRPr="00F27C19">
        <w:t>2. 无密码进入mysql</w:t>
      </w:r>
    </w:p>
    <w:p w:rsidR="00BB6AF9" w:rsidRPr="00F27C19" w:rsidRDefault="00BB6AF9" w:rsidP="00BB6AF9">
      <w:pPr>
        <w:rPr>
          <w:color w:val="0070C0"/>
        </w:rPr>
      </w:pPr>
      <w:r w:rsidRPr="00F27C19">
        <w:rPr>
          <w:color w:val="0070C0"/>
        </w:rPr>
        <w:t>mysql –skip-grant-table &amp;</w:t>
      </w:r>
    </w:p>
    <w:p w:rsidR="00BB6AF9" w:rsidRPr="00F27C19" w:rsidRDefault="00BB6AF9" w:rsidP="00BB6AF9">
      <w:r w:rsidRPr="00F27C19">
        <w:t>3. 擦除root密码</w:t>
      </w:r>
    </w:p>
    <w:p w:rsidR="00BB6AF9" w:rsidRPr="00F27C19" w:rsidRDefault="00BB6AF9" w:rsidP="00BB6AF9">
      <w:r w:rsidRPr="00F27C19">
        <w:t>当执行完以上语句，可以看到命令行为“mysql&gt;”或与之类似的标示，这时可以通过SQL语句进行操作。</w:t>
      </w:r>
    </w:p>
    <w:p w:rsidR="00BB6AF9" w:rsidRPr="00F27C19" w:rsidRDefault="00BB6AF9" w:rsidP="00BB6AF9">
      <w:pPr>
        <w:rPr>
          <w:color w:val="0070C0"/>
        </w:rPr>
      </w:pPr>
      <w:r w:rsidRPr="00F27C19">
        <w:rPr>
          <w:color w:val="0070C0"/>
        </w:rPr>
        <w:t>Mysql&gt; use mysql;</w:t>
      </w:r>
    </w:p>
    <w:p w:rsidR="00BB6AF9" w:rsidRPr="00F27C19" w:rsidRDefault="00BB6AF9" w:rsidP="00BB6AF9">
      <w:pPr>
        <w:rPr>
          <w:color w:val="0070C0"/>
        </w:rPr>
      </w:pPr>
      <w:r w:rsidRPr="00F27C19">
        <w:rPr>
          <w:color w:val="0070C0"/>
        </w:rPr>
        <w:t>Mysql&gt; update user set password=password(“”) where user=”root”;</w:t>
      </w:r>
    </w:p>
    <w:p w:rsidR="00BB6AF9" w:rsidRPr="00F27C19" w:rsidRDefault="00BB6AF9" w:rsidP="00BB6AF9">
      <w:pPr>
        <w:rPr>
          <w:color w:val="0070C0"/>
        </w:rPr>
      </w:pPr>
      <w:r w:rsidRPr="00F27C19">
        <w:rPr>
          <w:color w:val="0070C0"/>
        </w:rPr>
        <w:t>Mysql&gt; flush privileges;</w:t>
      </w:r>
    </w:p>
    <w:p w:rsidR="00BB6AF9" w:rsidRPr="00F27C19" w:rsidRDefault="00BB6AF9" w:rsidP="00BB6AF9">
      <w:r w:rsidRPr="00F27C19">
        <w:lastRenderedPageBreak/>
        <w:t>这里需要注意的是每句命令需要用分号“;”结尾。</w:t>
      </w:r>
    </w:p>
    <w:p w:rsidR="00BB6AF9" w:rsidRPr="00F27C19" w:rsidRDefault="00BB6AF9" w:rsidP="00BB6AF9">
      <w:r w:rsidRPr="00F27C19">
        <w:t>执行完以上得操作，root的密码就被清空。</w:t>
      </w:r>
    </w:p>
    <w:p w:rsidR="00BB6AF9" w:rsidRPr="00F27C19" w:rsidRDefault="00BB6AF9" w:rsidP="00BB6AF9">
      <w:r w:rsidRPr="00F27C19">
        <w:t>4. 启动mysql</w:t>
      </w:r>
    </w:p>
    <w:p w:rsidR="002667C4" w:rsidRPr="00F27C19" w:rsidRDefault="00BB6AF9" w:rsidP="00CC5D78">
      <w:pPr>
        <w:rPr>
          <w:rFonts w:hint="eastAsia"/>
          <w:color w:val="0070C0"/>
        </w:rPr>
      </w:pPr>
      <w:r w:rsidRPr="00F27C19">
        <w:rPr>
          <w:color w:val="0070C0"/>
        </w:rPr>
        <w:t xml:space="preserve">/etc/init.d/mysql start </w:t>
      </w:r>
      <w:r w:rsidRPr="00F27C19">
        <w:t>或</w:t>
      </w:r>
      <w:r w:rsidRPr="00F27C19">
        <w:rPr>
          <w:color w:val="0070C0"/>
        </w:rPr>
        <w:t xml:space="preserve">  service mysql start</w:t>
      </w:r>
    </w:p>
    <w:p w:rsidR="00E4537C" w:rsidRPr="00F27C19" w:rsidRDefault="00E4537C">
      <w:pPr>
        <w:pStyle w:val="3"/>
        <w:rPr>
          <w:rFonts w:cs="Adobe 黑体 Std R"/>
        </w:rPr>
      </w:pPr>
      <w:bookmarkStart w:id="8" w:name="OSC_h2_4"/>
      <w:bookmarkStart w:id="9" w:name="_Toc385544071"/>
      <w:bookmarkEnd w:id="8"/>
      <w:r w:rsidRPr="00F27C19">
        <w:t>安装APC (可选)</w:t>
      </w:r>
      <w:bookmarkEnd w:id="9"/>
    </w:p>
    <w:p w:rsidR="00E4537C" w:rsidRPr="00F27C19" w:rsidRDefault="00E4537C">
      <w:pPr>
        <w:pStyle w:val="a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如同所有写在PHP中的东西一样, Phabricator 在APC安装完毕后，运行会更快。你首先需要先安装“pcre-devel”：</w:t>
      </w:r>
    </w:p>
    <w:p w:rsidR="009D79F7" w:rsidRPr="009D79F7" w:rsidRDefault="009D79F7" w:rsidP="009D79F7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 w:hint="eastAsia"/>
          <w:color w:val="000000"/>
          <w:sz w:val="18"/>
          <w:szCs w:val="18"/>
        </w:rPr>
      </w:pPr>
      <w:r w:rsidRPr="00F27C19">
        <w:rPr>
          <w:rFonts w:cs="Courier New"/>
          <w:color w:val="000A65"/>
          <w:sz w:val="18"/>
          <w:szCs w:val="18"/>
        </w:rPr>
        <w:t>sudo</w:t>
      </w:r>
      <w:r w:rsidRPr="009D79F7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yum</w:t>
      </w:r>
      <w:r w:rsidRPr="009D79F7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install</w:t>
      </w:r>
      <w:r w:rsidRPr="009D79F7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pcre</w:t>
      </w:r>
      <w:r w:rsidRPr="00F27C19">
        <w:rPr>
          <w:rFonts w:cs="Courier New"/>
          <w:color w:val="AA2211"/>
          <w:sz w:val="18"/>
          <w:szCs w:val="18"/>
        </w:rPr>
        <w:t>-</w:t>
      </w:r>
      <w:r w:rsidRPr="00F27C19">
        <w:rPr>
          <w:rFonts w:cs="Courier New"/>
          <w:color w:val="000A65"/>
          <w:sz w:val="18"/>
          <w:szCs w:val="18"/>
        </w:rPr>
        <w:t>devel #</w:t>
      </w:r>
      <w:r w:rsidRPr="00F27C19">
        <w:rPr>
          <w:rFonts w:cs="Courier New" w:hint="eastAsia"/>
          <w:color w:val="000A65"/>
          <w:sz w:val="18"/>
          <w:szCs w:val="18"/>
        </w:rPr>
        <w:t xml:space="preserve">或 </w:t>
      </w:r>
      <w:r w:rsidRPr="00F27C19">
        <w:rPr>
          <w:rFonts w:cs="Courier New"/>
          <w:color w:val="000A65"/>
          <w:sz w:val="18"/>
          <w:szCs w:val="18"/>
        </w:rPr>
        <w:t>sudo apt-get install pcre-devel</w:t>
      </w:r>
    </w:p>
    <w:p w:rsidR="00E4537C" w:rsidRPr="00F27C19" w:rsidRDefault="00E4537C">
      <w:pPr>
        <w:pStyle w:val="a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然后你有两个选择。一个是安装via PECL（需要首先测试一下）</w:t>
      </w:r>
    </w:p>
    <w:p w:rsidR="00D729F5" w:rsidRPr="00D729F5" w:rsidRDefault="00D729F5" w:rsidP="00D729F5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A65"/>
          <w:sz w:val="18"/>
          <w:szCs w:val="18"/>
        </w:rPr>
        <w:t>sudo</w:t>
      </w:r>
      <w:r w:rsidRPr="00D729F5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yum</w:t>
      </w:r>
      <w:r w:rsidRPr="00D729F5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install</w:t>
      </w:r>
      <w:r w:rsidRPr="00D729F5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php</w:t>
      </w:r>
      <w:r w:rsidRPr="00F27C19">
        <w:rPr>
          <w:rFonts w:cs="Courier New"/>
          <w:color w:val="AA2211"/>
          <w:sz w:val="18"/>
          <w:szCs w:val="18"/>
        </w:rPr>
        <w:t>-</w:t>
      </w:r>
      <w:r w:rsidRPr="00F27C19">
        <w:rPr>
          <w:rFonts w:cs="Courier New"/>
          <w:color w:val="000A65"/>
          <w:sz w:val="18"/>
          <w:szCs w:val="18"/>
        </w:rPr>
        <w:t>pear</w:t>
      </w:r>
    </w:p>
    <w:p w:rsidR="00D729F5" w:rsidRPr="00D729F5" w:rsidRDefault="00D729F5" w:rsidP="00D729F5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A65"/>
          <w:sz w:val="18"/>
          <w:szCs w:val="18"/>
        </w:rPr>
        <w:t>sudo</w:t>
      </w:r>
      <w:r w:rsidRPr="00D729F5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pecl</w:t>
      </w:r>
      <w:r w:rsidRPr="00D729F5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install</w:t>
      </w:r>
      <w:r w:rsidRPr="00D729F5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apc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  <w:r w:rsidRPr="00F27C19">
        <w:rPr>
          <w:rStyle w:val="a4"/>
          <w:rFonts w:ascii="Adobe 黑体 Std R" w:eastAsia="Adobe 黑体 Std R" w:hAnsi="Adobe 黑体 Std R" w:cs="Adobe 黑体 Std R"/>
        </w:rPr>
        <w:t>如果它不工作</w:t>
      </w:r>
      <w:r w:rsidRPr="00F27C19">
        <w:rPr>
          <w:rFonts w:ascii="Adobe 黑体 Std R" w:eastAsia="Adobe 黑体 Std R" w:hAnsi="Adobe 黑体 Std R" w:cs="Adobe 黑体 Std R"/>
        </w:rPr>
        <w:t>, 在PECL文件夹中找到apc，具体的文档在：</w:t>
      </w:r>
    </w:p>
    <w:p w:rsidR="000213F3" w:rsidRPr="000213F3" w:rsidRDefault="000213F3" w:rsidP="000213F3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4012"/>
          <w:sz w:val="18"/>
          <w:szCs w:val="18"/>
        </w:rPr>
        <w:t>http</w:t>
      </w:r>
      <w:r w:rsidRPr="00F27C19">
        <w:rPr>
          <w:rFonts w:cs="Courier New"/>
          <w:color w:val="AA4000"/>
          <w:sz w:val="18"/>
          <w:szCs w:val="18"/>
        </w:rPr>
        <w:t>:</w:t>
      </w:r>
      <w:r w:rsidRPr="00F27C19">
        <w:rPr>
          <w:rFonts w:cs="Courier New"/>
          <w:color w:val="74777D"/>
          <w:sz w:val="18"/>
          <w:szCs w:val="18"/>
        </w:rPr>
        <w:t>//pecl.php.net/package/APC</w:t>
      </w:r>
    </w:p>
    <w:p w:rsidR="00E4537C" w:rsidRPr="00F27C19" w:rsidRDefault="00E4537C">
      <w:pPr>
        <w:pStyle w:val="a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安装 APC 是可选的，但是这里 </w:t>
      </w:r>
      <w:r w:rsidRPr="00F27C19">
        <w:rPr>
          <w:rStyle w:val="a4"/>
          <w:rFonts w:ascii="Adobe 黑体 Std R" w:eastAsia="Adobe 黑体 Std R" w:hAnsi="Adobe 黑体 Std R" w:cs="Adobe 黑体 Std R"/>
        </w:rPr>
        <w:t>强烈推荐安装</w:t>
      </w:r>
      <w:r w:rsidRPr="00F27C19">
        <w:rPr>
          <w:rFonts w:ascii="Adobe 黑体 Std R" w:eastAsia="Adobe 黑体 Std R" w:hAnsi="Adobe 黑体 Std R" w:cs="Adobe 黑体 Std R"/>
        </w:rPr>
        <w:t>, 特别是在主机端。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一旦 APC 安装完成，测试就可以执行了：</w:t>
      </w:r>
    </w:p>
    <w:p w:rsidR="000213F3" w:rsidRPr="000213F3" w:rsidRDefault="000213F3" w:rsidP="000213F3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A65"/>
          <w:sz w:val="18"/>
          <w:szCs w:val="18"/>
        </w:rPr>
        <w:t>php</w:t>
      </w:r>
      <w:r w:rsidRPr="000213F3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-</w:t>
      </w:r>
      <w:r w:rsidRPr="00F27C19">
        <w:rPr>
          <w:rFonts w:cs="Courier New"/>
          <w:color w:val="000A65"/>
          <w:sz w:val="18"/>
          <w:szCs w:val="18"/>
        </w:rPr>
        <w:t>i</w:t>
      </w:r>
      <w:r w:rsidRPr="000213F3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|</w:t>
      </w:r>
      <w:r w:rsidRPr="000213F3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grep</w:t>
      </w:r>
      <w:r w:rsidRPr="000213F3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apc</w:t>
      </w:r>
    </w:p>
    <w:p w:rsidR="00E4537C" w:rsidRPr="00F27C19" w:rsidRDefault="00E4537C">
      <w:pPr>
        <w:pStyle w:val="a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如果以上命令无法执行，那就添加：</w:t>
      </w:r>
    </w:p>
    <w:p w:rsidR="002235A7" w:rsidRPr="002235A7" w:rsidRDefault="002235A7" w:rsidP="002235A7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A65"/>
          <w:sz w:val="18"/>
          <w:szCs w:val="18"/>
        </w:rPr>
        <w:t>extension</w:t>
      </w:r>
      <w:r w:rsidRPr="00F27C19">
        <w:rPr>
          <w:rFonts w:cs="Courier New"/>
          <w:color w:val="AA2211"/>
          <w:sz w:val="18"/>
          <w:szCs w:val="18"/>
        </w:rPr>
        <w:t>=</w:t>
      </w:r>
      <w:r w:rsidRPr="00F27C19">
        <w:rPr>
          <w:rFonts w:cs="Courier New"/>
          <w:color w:val="000A65"/>
          <w:sz w:val="18"/>
          <w:szCs w:val="18"/>
        </w:rPr>
        <w:t>apc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0A65"/>
          <w:sz w:val="18"/>
          <w:szCs w:val="18"/>
        </w:rPr>
        <w:t>so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 w:cs="Adobe 黑体 Std R"/>
        </w:rPr>
        <w:t>..在 "/etc/php.d/apc.ini"文件中，或者 "php.ini"文件中 ，可以通过"php -i"来找对应的文件。</w:t>
      </w:r>
    </w:p>
    <w:p w:rsidR="00E4537C" w:rsidRPr="00F27C19" w:rsidRDefault="00E4537C">
      <w:pPr>
        <w:pStyle w:val="3"/>
        <w:rPr>
          <w:rFonts w:cs="Adobe 黑体 Std R"/>
        </w:rPr>
      </w:pPr>
      <w:bookmarkStart w:id="10" w:name="OSC_h2_5"/>
      <w:bookmarkStart w:id="11" w:name="_Toc385544072"/>
      <w:bookmarkEnd w:id="10"/>
      <w:r w:rsidRPr="00F27C19">
        <w:t>安装XHProf (可选)</w:t>
      </w:r>
      <w:bookmarkEnd w:id="11"/>
    </w:p>
    <w:p w:rsidR="00E4537C" w:rsidRPr="00F27C19" w:rsidRDefault="00E4537C">
      <w:pPr>
        <w:pStyle w:val="a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XHProf 是一个 PHP 性能测试工具。你不需要安装它，除非你需要对Phabricatoe进行性能测试。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你可以通过如下命令行进行安装：</w:t>
      </w:r>
    </w:p>
    <w:p w:rsidR="00D4064A" w:rsidRPr="00D4064A" w:rsidRDefault="00D4064A" w:rsidP="00D4064A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080"/>
          <w:sz w:val="18"/>
          <w:szCs w:val="18"/>
        </w:rPr>
        <w:t>$ pecl install xhprof</w:t>
      </w:r>
    </w:p>
    <w:p w:rsidR="00E4537C" w:rsidRPr="00F27C19" w:rsidRDefault="00E4537C">
      <w:pPr>
        <w:pStyle w:val="a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如果你已经安装了 PEAR，并且是 1.9.3之前的版本, 你可能会运行phpize的时候失败。如果是这样，你可以下载其源文件，然后对其进行编译：</w:t>
      </w:r>
    </w:p>
    <w:p w:rsidR="00EC02EC" w:rsidRPr="00EC02EC" w:rsidRDefault="00EC02EC" w:rsidP="00EC02E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080"/>
          <w:sz w:val="18"/>
          <w:szCs w:val="18"/>
        </w:rPr>
        <w:t>$ cd extension/</w:t>
      </w:r>
    </w:p>
    <w:p w:rsidR="00EC02EC" w:rsidRPr="00EC02EC" w:rsidRDefault="00EC02EC" w:rsidP="00EC02E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080"/>
          <w:sz w:val="18"/>
          <w:szCs w:val="18"/>
        </w:rPr>
        <w:lastRenderedPageBreak/>
        <w:t>$ phpize</w:t>
      </w:r>
    </w:p>
    <w:p w:rsidR="00EC02EC" w:rsidRPr="00EC02EC" w:rsidRDefault="00EC02EC" w:rsidP="00EC02E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080"/>
          <w:sz w:val="18"/>
          <w:szCs w:val="18"/>
        </w:rPr>
        <w:t>$ ./configure</w:t>
      </w:r>
    </w:p>
    <w:p w:rsidR="00EC02EC" w:rsidRPr="00EC02EC" w:rsidRDefault="00EC02EC" w:rsidP="00EC02E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080"/>
          <w:sz w:val="18"/>
          <w:szCs w:val="18"/>
        </w:rPr>
        <w:t>$ make</w:t>
      </w:r>
    </w:p>
    <w:p w:rsidR="00EC02EC" w:rsidRPr="00EC02EC" w:rsidRDefault="00EC02EC" w:rsidP="00EC02E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080"/>
          <w:sz w:val="18"/>
          <w:szCs w:val="18"/>
        </w:rPr>
        <w:t>$ sudo make install</w:t>
      </w:r>
    </w:p>
    <w:p w:rsidR="00E4537C" w:rsidRPr="00F27C19" w:rsidRDefault="00E4537C">
      <w:pPr>
        <w:pStyle w:val="a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你可能需要在你的php.ini文件中添加"extension=xhprof.so" 选项。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 w:cs="Adobe 黑体 Std R"/>
        </w:rPr>
        <w:t>参考 </w:t>
      </w:r>
      <w:hyperlink r:id="rId14" w:history="1">
        <w:r w:rsidRPr="00F27C19">
          <w:rPr>
            <w:rStyle w:val="a5"/>
            <w:rFonts w:ascii="Adobe 黑体 Std R" w:eastAsia="Adobe 黑体 Std R" w:hAnsi="Adobe 黑体 Std R"/>
          </w:rPr>
          <w:t>https://bugs.php.net/bug.php?id=59747</w:t>
        </w:r>
      </w:hyperlink>
      <w:r w:rsidRPr="00F27C19">
        <w:rPr>
          <w:rFonts w:ascii="Adobe 黑体 Std R" w:eastAsia="Adobe 黑体 Std R" w:hAnsi="Adobe 黑体 Std R" w:cs="Adobe 黑体 Std R"/>
        </w:rPr>
        <w:t> 获取更多相关信息。</w:t>
      </w:r>
    </w:p>
    <w:p w:rsidR="00E4537C" w:rsidRPr="00F27C19" w:rsidRDefault="00E4537C">
      <w:pPr>
        <w:pStyle w:val="3"/>
        <w:rPr>
          <w:rFonts w:cs="Adobe 黑体 Std R"/>
        </w:rPr>
      </w:pPr>
      <w:bookmarkStart w:id="12" w:name="OSC_h2_6"/>
      <w:bookmarkStart w:id="13" w:name="_Toc385544073"/>
      <w:bookmarkEnd w:id="12"/>
      <w:r w:rsidRPr="00F27C19">
        <w:t>更新Phabricator</w:t>
      </w:r>
      <w:bookmarkEnd w:id="13"/>
    </w:p>
    <w:p w:rsidR="00E4537C" w:rsidRPr="00F27C19" w:rsidRDefault="00E4537C">
      <w:pPr>
        <w:pStyle w:val="a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由于Phabricator一直</w:t>
      </w:r>
      <w:r w:rsidR="00366765" w:rsidRPr="00F27C19">
        <w:rPr>
          <w:rFonts w:ascii="Adobe 黑体 Std R" w:eastAsia="Adobe 黑体 Std R" w:hAnsi="Adobe 黑体 Std R" w:cs="Adobe 黑体 Std R" w:hint="eastAsia"/>
        </w:rPr>
        <w:t>处于</w:t>
      </w:r>
      <w:r w:rsidR="00366765" w:rsidRPr="00F27C19">
        <w:rPr>
          <w:rFonts w:ascii="Adobe 黑体 Std R" w:eastAsia="Adobe 黑体 Std R" w:hAnsi="Adobe 黑体 Std R" w:cs="Adobe 黑体 Std R"/>
        </w:rPr>
        <w:t>发展</w:t>
      </w:r>
      <w:r w:rsidR="00366765" w:rsidRPr="00F27C19">
        <w:rPr>
          <w:rFonts w:ascii="Adobe 黑体 Std R" w:eastAsia="Adobe 黑体 Std R" w:hAnsi="Adobe 黑体 Std R" w:cs="Adobe 黑体 Std R" w:hint="eastAsia"/>
        </w:rPr>
        <w:t>状态</w:t>
      </w:r>
      <w:r w:rsidRPr="00F27C19">
        <w:rPr>
          <w:rFonts w:ascii="Adobe 黑体 Std R" w:eastAsia="Adobe 黑体 Std R" w:hAnsi="Adobe 黑体 Std R" w:cs="Adobe 黑体 Std R"/>
        </w:rPr>
        <w:t>，</w:t>
      </w:r>
      <w:r w:rsidR="00366765" w:rsidRPr="00F27C19">
        <w:rPr>
          <w:rFonts w:ascii="Adobe 黑体 Std R" w:eastAsia="Adobe 黑体 Std R" w:hAnsi="Adobe 黑体 Std R" w:cs="Adobe 黑体 Std R" w:hint="eastAsia"/>
        </w:rPr>
        <w:t>所以</w:t>
      </w:r>
      <w:r w:rsidRPr="00F27C19">
        <w:rPr>
          <w:rFonts w:ascii="Adobe 黑体 Std R" w:eastAsia="Adobe 黑体 Std R" w:hAnsi="Adobe 黑体 Std R" w:cs="Adobe 黑体 Std R"/>
        </w:rPr>
        <w:t>你应该经常更新它。如何更新：</w:t>
      </w:r>
    </w:p>
    <w:p w:rsidR="00E4537C" w:rsidRPr="00F27C19" w:rsidRDefault="00E4537C" w:rsidP="00553E2F">
      <w:pPr>
        <w:pStyle w:val="a0"/>
        <w:numPr>
          <w:ilvl w:val="0"/>
          <w:numId w:val="41"/>
        </w:numPr>
        <w:spacing w:after="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停止webserver的运行</w:t>
      </w:r>
    </w:p>
    <w:p w:rsidR="00E4537C" w:rsidRPr="00F27C19" w:rsidRDefault="00E4537C" w:rsidP="00553E2F">
      <w:pPr>
        <w:pStyle w:val="a0"/>
        <w:numPr>
          <w:ilvl w:val="0"/>
          <w:numId w:val="41"/>
        </w:numPr>
        <w:spacing w:after="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运行git拉取libphutil/，arcanist/，phabricator</w:t>
      </w:r>
    </w:p>
    <w:p w:rsidR="00E4537C" w:rsidRPr="00F27C19" w:rsidRDefault="00E4537C" w:rsidP="00553E2F">
      <w:pPr>
        <w:pStyle w:val="a0"/>
        <w:numPr>
          <w:ilvl w:val="0"/>
          <w:numId w:val="41"/>
        </w:numPr>
        <w:spacing w:after="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运行phabricator/bin/storage upgrade</w:t>
      </w:r>
    </w:p>
    <w:p w:rsidR="00E4537C" w:rsidRPr="00F27C19" w:rsidRDefault="00E4537C" w:rsidP="00553E2F">
      <w:pPr>
        <w:pStyle w:val="a0"/>
        <w:numPr>
          <w:ilvl w:val="0"/>
          <w:numId w:val="41"/>
        </w:numPr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重新启动webserver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 w:cs="Adobe 黑体 Std R"/>
        </w:rPr>
        <w:t>参看配置向导以获取更多细节。你也可以使用类似如下的脚本以自动化的方式更新：</w:t>
      </w:r>
    </w:p>
    <w:p w:rsidR="00E4537C" w:rsidRPr="00F27C19" w:rsidRDefault="00E4537C">
      <w:pPr>
        <w:pStyle w:val="a0"/>
        <w:rPr>
          <w:rFonts w:ascii="Adobe 黑体 Std R" w:eastAsia="Adobe 黑体 Std R" w:hAnsi="Adobe 黑体 Std R" w:cs="Adobe 黑体 Std R" w:hint="eastAsia"/>
        </w:rPr>
      </w:pPr>
      <w:hyperlink r:id="rId15" w:history="1">
        <w:r w:rsidRPr="00F27C19">
          <w:rPr>
            <w:rStyle w:val="a5"/>
            <w:rFonts w:ascii="Adobe 黑体 Std R" w:eastAsia="Adobe 黑体 Std R" w:hAnsi="Adobe 黑体 Std R"/>
          </w:rPr>
          <w:t>http://www.phabricator.com/rsrc/install/update_phabricator.sh</w:t>
        </w:r>
      </w:hyperlink>
    </w:p>
    <w:p w:rsidR="00E4537C" w:rsidRPr="00F27C19" w:rsidRDefault="00E4537C">
      <w:pPr>
        <w:pStyle w:val="1"/>
        <w:rPr>
          <w:rFonts w:ascii="Adobe 黑体 Std R" w:hAnsi="Adobe 黑体 Std R"/>
        </w:rPr>
      </w:pPr>
      <w:bookmarkStart w:id="14" w:name="_Toc385544074"/>
      <w:r w:rsidRPr="00F27C19">
        <w:rPr>
          <w:rFonts w:ascii="Adobe 黑体 Std R" w:hAnsi="Adobe 黑体 Std R"/>
        </w:rPr>
        <w:t>配置篇（Configuration）</w:t>
      </w:r>
      <w:bookmarkEnd w:id="14"/>
    </w:p>
    <w:p w:rsidR="00E4537C" w:rsidRPr="00F27C19" w:rsidRDefault="00E4537C">
      <w:pPr>
        <w:pStyle w:val="2"/>
      </w:pPr>
      <w:bookmarkStart w:id="15" w:name="_Toc385544075"/>
      <w:r w:rsidRPr="00F27C19">
        <w:t>软件/服务配置向导</w:t>
      </w:r>
      <w:bookmarkEnd w:id="15"/>
    </w:p>
    <w:p w:rsidR="00E4537C" w:rsidRPr="00F27C19" w:rsidRDefault="00023451">
      <w:pPr>
        <w:pStyle w:val="a0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 w:cs="Adobe 黑体 Std R" w:hint="eastAsia"/>
        </w:rPr>
        <w:t>本节</w:t>
      </w:r>
      <w:r w:rsidR="00E4537C" w:rsidRPr="00F27C19">
        <w:rPr>
          <w:rFonts w:ascii="Adobe 黑体 Std R" w:eastAsia="Adobe 黑体 Std R" w:hAnsi="Adobe 黑体 Std R" w:cs="Adobe 黑体 Std R"/>
        </w:rPr>
        <w:t>包含了Phabricator所需的最基本的配置指引。</w:t>
      </w:r>
    </w:p>
    <w:p w:rsidR="00E4537C" w:rsidRPr="00F27C19" w:rsidRDefault="00E4537C">
      <w:pPr>
        <w:pStyle w:val="3"/>
        <w:rPr>
          <w:rFonts w:cs="Adobe 黑体 Std R"/>
        </w:rPr>
      </w:pPr>
      <w:bookmarkStart w:id="16" w:name="OSC_h2_21"/>
      <w:bookmarkStart w:id="17" w:name="_Toc385544076"/>
      <w:bookmarkEnd w:id="16"/>
      <w:r w:rsidRPr="00F27C19">
        <w:t>前提</w:t>
      </w:r>
      <w:bookmarkEnd w:id="17"/>
    </w:p>
    <w:p w:rsidR="00E4537C" w:rsidRPr="00F27C19" w:rsidRDefault="00E4537C">
      <w:pPr>
        <w:pStyle w:val="a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该文档假定你已经安装了所有必需的组件。如果没有，请查看安装向导。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下一步：</w:t>
      </w:r>
    </w:p>
    <w:p w:rsidR="00E4537C" w:rsidRPr="00F27C19" w:rsidRDefault="00E4537C" w:rsidP="00553E2F">
      <w:pPr>
        <w:pStyle w:val="a0"/>
        <w:numPr>
          <w:ilvl w:val="0"/>
          <w:numId w:val="33"/>
        </w:numPr>
        <w:spacing w:after="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配置你的webserver（Apache，nginx或lighttpd）</w:t>
      </w:r>
    </w:p>
    <w:p w:rsidR="00E4537C" w:rsidRPr="00F27C19" w:rsidRDefault="00E4537C" w:rsidP="00553E2F">
      <w:pPr>
        <w:pStyle w:val="a0"/>
        <w:numPr>
          <w:ilvl w:val="0"/>
          <w:numId w:val="33"/>
        </w:numPr>
        <w:spacing w:after="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通过浏览器访问Phabricator</w:t>
      </w:r>
    </w:p>
    <w:p w:rsidR="00E4537C" w:rsidRPr="00F27C19" w:rsidRDefault="00E4537C" w:rsidP="00553E2F">
      <w:pPr>
        <w:pStyle w:val="a0"/>
        <w:numPr>
          <w:ilvl w:val="0"/>
          <w:numId w:val="33"/>
        </w:numPr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 w:cs="Adobe 黑体 Std R"/>
        </w:rPr>
        <w:t>按照指引完成设置</w:t>
      </w:r>
    </w:p>
    <w:p w:rsidR="00E4537C" w:rsidRPr="00F27C19" w:rsidRDefault="00E4537C">
      <w:pPr>
        <w:pStyle w:val="3"/>
      </w:pPr>
      <w:bookmarkStart w:id="18" w:name="OSC_h2_31"/>
      <w:bookmarkStart w:id="19" w:name="_Toc385544077"/>
      <w:bookmarkEnd w:id="18"/>
      <w:r w:rsidRPr="00F27C19">
        <w:t>WEB服务器：配置Apache</w:t>
      </w:r>
      <w:bookmarkEnd w:id="19"/>
    </w:p>
    <w:p w:rsidR="00A74139" w:rsidRPr="00F27C19" w:rsidRDefault="00E4537C">
      <w:pPr>
        <w:pStyle w:val="a0"/>
        <w:rPr>
          <w:rFonts w:ascii="Adobe 黑体 Std R" w:eastAsia="Adobe 黑体 Std R" w:hAnsi="Adobe 黑体 Std R" w:cs="Adobe 黑体 Std R" w:hint="eastAsia"/>
          <w:color w:val="004586"/>
        </w:rPr>
      </w:pPr>
      <w:r w:rsidRPr="00F27C19">
        <w:rPr>
          <w:rFonts w:ascii="Adobe 黑体 Std R" w:eastAsia="Adobe 黑体 Std R" w:hAnsi="Adobe 黑体 Std R" w:cs="Adobe 黑体 Std R"/>
          <w:color w:val="004586"/>
        </w:rPr>
        <w:t>注意：下面是Apache配置指引。如果使用nginx或lighttpd，</w:t>
      </w:r>
      <w:r w:rsidR="00280C48" w:rsidRPr="00F27C19">
        <w:rPr>
          <w:rFonts w:ascii="Adobe 黑体 Std R" w:eastAsia="Adobe 黑体 Std R" w:hAnsi="Adobe 黑体 Std R" w:cs="Adobe 黑体 Std R" w:hint="eastAsia"/>
          <w:color w:val="004586"/>
        </w:rPr>
        <w:t>可以访问</w:t>
      </w:r>
      <w:r w:rsidR="00280C48" w:rsidRPr="00F27C19">
        <w:rPr>
          <w:rFonts w:ascii="Adobe 黑体 Std R" w:eastAsia="Adobe 黑体 Std R" w:hAnsi="Adobe 黑体 Std R" w:cs="Adobe 黑体 Std R"/>
          <w:color w:val="004586"/>
        </w:rPr>
        <w:t>官网的相关页面</w:t>
      </w:r>
      <w:r w:rsidRPr="00F27C19">
        <w:rPr>
          <w:rFonts w:ascii="Adobe 黑体 Std R" w:eastAsia="Adobe 黑体 Std R" w:hAnsi="Adobe 黑体 Std R" w:cs="Adobe 黑体 Std R"/>
          <w:color w:val="004586"/>
        </w:rPr>
        <w:t>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运行Apache，并使用一个测试页来验证其是否正常工作。</w:t>
      </w:r>
    </w:p>
    <w:p w:rsidR="00CC3888" w:rsidRPr="00F27C19" w:rsidRDefault="00CC3888" w:rsidP="00CC3888">
      <w:pPr>
        <w:pStyle w:val="a0"/>
        <w:rPr>
          <w:rFonts w:ascii="Adobe 黑体 Std R" w:eastAsia="Adobe 黑体 Std R" w:hAnsi="Adobe 黑体 Std R" w:cs="Adobe 黑体 Std R"/>
          <w:color w:val="2F5496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color w:val="2F5496"/>
          <w:sz w:val="21"/>
          <w:szCs w:val="21"/>
        </w:rPr>
        <w:lastRenderedPageBreak/>
        <w:t>Apache测试需要做如下工作：</w:t>
      </w:r>
    </w:p>
    <w:p w:rsidR="00CC3888" w:rsidRPr="00F27C19" w:rsidRDefault="00CC3888" w:rsidP="00CC3888">
      <w:pPr>
        <w:pStyle w:val="a0"/>
        <w:rPr>
          <w:rFonts w:ascii="Adobe 黑体 Std R" w:eastAsia="Adobe 黑体 Std R" w:hAnsi="Adobe 黑体 Std R" w:cs="Adobe 黑体 Std R"/>
          <w:color w:val="2F5496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color w:val="2F5496"/>
          <w:sz w:val="21"/>
          <w:szCs w:val="21"/>
        </w:rPr>
        <w:t>1. 加入sverver name</w:t>
      </w:r>
    </w:p>
    <w:p w:rsidR="00CC3888" w:rsidRPr="00F27C19" w:rsidRDefault="00CC3888" w:rsidP="00CC3888">
      <w:pPr>
        <w:pStyle w:val="a0"/>
        <w:rPr>
          <w:rFonts w:ascii="Adobe 黑体 Std R" w:eastAsia="Adobe 黑体 Std R" w:hAnsi="Adobe 黑体 Std R" w:cs="Adobe 黑体 Std R" w:hint="eastAsia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color w:val="2F5496"/>
          <w:sz w:val="21"/>
          <w:szCs w:val="21"/>
        </w:rPr>
        <w:t>（1）修改httpd.conf，这个文件在刚装完Apache时应该是空的。</w:t>
      </w:r>
      <w:r w:rsidRPr="00F27C19">
        <w:rPr>
          <w:rFonts w:ascii="Adobe 黑体 Std R" w:eastAsia="Adobe 黑体 Std R" w:hAnsi="Adobe 黑体 Std R" w:cs="Adobe 黑体 Std R"/>
          <w:color w:val="0070C0"/>
          <w:sz w:val="21"/>
          <w:szCs w:val="21"/>
        </w:rPr>
        <w:t>(2.4</w:t>
      </w:r>
      <w:r w:rsidRPr="00F27C19">
        <w:rPr>
          <w:rFonts w:ascii="Adobe 黑体 Std R" w:eastAsia="Adobe 黑体 Std R" w:hAnsi="Adobe 黑体 Std R" w:cs="Adobe 黑体 Std R" w:hint="eastAsia"/>
          <w:color w:val="0070C0"/>
          <w:sz w:val="21"/>
          <w:szCs w:val="21"/>
        </w:rPr>
        <w:t>.x</w:t>
      </w:r>
      <w:r w:rsidRPr="00F27C19">
        <w:rPr>
          <w:rFonts w:ascii="Adobe 黑体 Std R" w:eastAsia="Adobe 黑体 Std R" w:hAnsi="Adobe 黑体 Std R" w:cs="Adobe 黑体 Std R"/>
          <w:color w:val="0070C0"/>
          <w:sz w:val="21"/>
          <w:szCs w:val="21"/>
        </w:rPr>
        <w:t>版本在/etc/apache2</w:t>
      </w:r>
      <w:r w:rsidRPr="00F27C19">
        <w:rPr>
          <w:rFonts w:ascii="Adobe 黑体 Std R" w:eastAsia="Adobe 黑体 Std R" w:hAnsi="Adobe 黑体 Std R" w:cs="Adobe 黑体 Std R" w:hint="eastAsia"/>
          <w:color w:val="0070C0"/>
          <w:sz w:val="21"/>
          <w:szCs w:val="21"/>
        </w:rPr>
        <w:t>路径下</w:t>
      </w:r>
      <w:r w:rsidRPr="00F27C19">
        <w:rPr>
          <w:rFonts w:ascii="Adobe 黑体 Std R" w:eastAsia="Adobe 黑体 Std R" w:hAnsi="Adobe 黑体 Std R" w:cs="Adobe 黑体 Std R"/>
          <w:color w:val="0070C0"/>
          <w:sz w:val="21"/>
          <w:szCs w:val="21"/>
        </w:rPr>
        <w:t>创建httpd.conf文件即可)</w:t>
      </w:r>
    </w:p>
    <w:p w:rsidR="00CC3888" w:rsidRPr="00F27C19" w:rsidRDefault="00CC3888" w:rsidP="00CC3888">
      <w:pPr>
        <w:pStyle w:val="a0"/>
        <w:rPr>
          <w:rStyle w:val="SourceText"/>
          <w:rFonts w:ascii="Adobe 黑体 Std R" w:hAnsi="Adobe 黑体 Std R" w:cs="Adobe 黑体 Std R"/>
          <w:color w:val="2F5496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color w:val="2F5496"/>
          <w:sz w:val="21"/>
          <w:szCs w:val="21"/>
        </w:rPr>
        <w:t xml:space="preserve">加入如下内容： </w:t>
      </w:r>
      <w:r w:rsidRPr="00F27C19">
        <w:rPr>
          <w:rStyle w:val="SourceText"/>
          <w:rFonts w:ascii="Adobe 黑体 Std R" w:hAnsi="Adobe 黑体 Std R" w:cs="Adobe 黑体 Std R"/>
          <w:color w:val="2F5496"/>
          <w:sz w:val="21"/>
          <w:szCs w:val="21"/>
        </w:rPr>
        <w:t>ServerName localhost</w:t>
      </w:r>
    </w:p>
    <w:p w:rsidR="00CC3888" w:rsidRPr="00F27C19" w:rsidRDefault="00CC3888" w:rsidP="00CC3888">
      <w:pPr>
        <w:pStyle w:val="a0"/>
        <w:rPr>
          <w:rStyle w:val="SourceText"/>
          <w:rFonts w:ascii="Adobe 黑体 Std R" w:hAnsi="Adobe 黑体 Std R" w:cs="Adobe 黑体 Std R"/>
          <w:color w:val="2F5496"/>
          <w:sz w:val="21"/>
          <w:szCs w:val="21"/>
        </w:rPr>
      </w:pPr>
      <w:r w:rsidRPr="00F27C19">
        <w:rPr>
          <w:rStyle w:val="SourceText"/>
          <w:rFonts w:ascii="Adobe 黑体 Std R" w:hAnsi="Adobe 黑体 Std R" w:cs="Adobe 黑体 Std R"/>
          <w:color w:val="2F5496"/>
          <w:sz w:val="21"/>
          <w:szCs w:val="21"/>
        </w:rPr>
        <w:t>（2）保存退出。</w:t>
      </w:r>
    </w:p>
    <w:p w:rsidR="00CC3888" w:rsidRPr="00F27C19" w:rsidRDefault="00CC3888" w:rsidP="00CC3888">
      <w:pPr>
        <w:pStyle w:val="a0"/>
        <w:rPr>
          <w:rStyle w:val="SourceText"/>
          <w:rFonts w:ascii="Adobe 黑体 Std R" w:hAnsi="Adobe 黑体 Std R" w:cs="Adobe 黑体 Std R"/>
          <w:color w:val="2F5496"/>
          <w:sz w:val="21"/>
          <w:szCs w:val="21"/>
        </w:rPr>
      </w:pPr>
      <w:r w:rsidRPr="00F27C19">
        <w:rPr>
          <w:rStyle w:val="SourceText"/>
          <w:rFonts w:ascii="Adobe 黑体 Std R" w:hAnsi="Adobe 黑体 Std R" w:cs="Adobe 黑体 Std R"/>
          <w:color w:val="2F5496"/>
          <w:sz w:val="21"/>
          <w:szCs w:val="21"/>
        </w:rPr>
        <w:t>2.验证Apache安装</w:t>
      </w:r>
    </w:p>
    <w:p w:rsidR="00CC3888" w:rsidRPr="00F27C19" w:rsidRDefault="00CC3888" w:rsidP="00CC3888">
      <w:pPr>
        <w:pStyle w:val="a0"/>
        <w:rPr>
          <w:rStyle w:val="SourceText"/>
          <w:rFonts w:ascii="Adobe 黑体 Std R" w:hAnsi="Adobe 黑体 Std R" w:cs="Adobe 黑体 Std R"/>
          <w:color w:val="2F5496"/>
          <w:sz w:val="21"/>
          <w:szCs w:val="21"/>
        </w:rPr>
      </w:pPr>
      <w:r w:rsidRPr="00F27C19">
        <w:rPr>
          <w:rStyle w:val="SourceText"/>
          <w:rFonts w:ascii="Adobe 黑体 Std R" w:hAnsi="Adobe 黑体 Std R" w:cs="Adobe 黑体 Std R"/>
          <w:color w:val="2F5496"/>
          <w:sz w:val="21"/>
          <w:szCs w:val="21"/>
        </w:rPr>
        <w:t>（1）重启Apache服务</w:t>
      </w:r>
    </w:p>
    <w:p w:rsidR="00CC3888" w:rsidRPr="00F27C19" w:rsidRDefault="00CC3888" w:rsidP="00CC3888">
      <w:pPr>
        <w:pStyle w:val="a0"/>
        <w:rPr>
          <w:rStyle w:val="SourceText"/>
          <w:rFonts w:ascii="Adobe 黑体 Std R" w:hAnsi="Adobe 黑体 Std R" w:cs="Adobe 黑体 Std R"/>
          <w:color w:val="2F5496"/>
          <w:sz w:val="21"/>
          <w:szCs w:val="21"/>
        </w:rPr>
      </w:pPr>
      <w:r w:rsidRPr="00F27C19">
        <w:rPr>
          <w:rStyle w:val="SourceText"/>
          <w:rFonts w:ascii="Adobe 黑体 Std R" w:hAnsi="Adobe 黑体 Std R" w:cs="Adobe 黑体 Std R"/>
          <w:color w:val="2F5496"/>
          <w:sz w:val="21"/>
          <w:szCs w:val="21"/>
        </w:rPr>
        <w:t>/etc/init.d/apache2 restart</w:t>
      </w:r>
    </w:p>
    <w:p w:rsidR="00CC3888" w:rsidRPr="00F27C19" w:rsidRDefault="00CC3888" w:rsidP="00CC3888">
      <w:pPr>
        <w:pStyle w:val="a0"/>
        <w:rPr>
          <w:rStyle w:val="SourceText"/>
          <w:rFonts w:ascii="Adobe 黑体 Std R" w:hAnsi="Adobe 黑体 Std R" w:cs="Adobe 黑体 Std R"/>
          <w:color w:val="2F5496"/>
          <w:sz w:val="21"/>
          <w:szCs w:val="21"/>
        </w:rPr>
      </w:pPr>
      <w:r w:rsidRPr="00F27C19">
        <w:rPr>
          <w:rStyle w:val="SourceText"/>
          <w:rFonts w:ascii="Adobe 黑体 Std R" w:hAnsi="Adobe 黑体 Std R" w:cs="Adobe 黑体 Std R"/>
          <w:color w:val="2F5496"/>
          <w:sz w:val="21"/>
          <w:szCs w:val="21"/>
        </w:rPr>
        <w:t>（2）验证页面</w:t>
      </w:r>
    </w:p>
    <w:p w:rsidR="00CC3888" w:rsidRPr="00F27C19" w:rsidRDefault="00CC3888">
      <w:pPr>
        <w:pStyle w:val="a0"/>
        <w:rPr>
          <w:rFonts w:ascii="Adobe 黑体 Std R" w:eastAsia="Adobe 黑体 Std R" w:hAnsi="Adobe 黑体 Std R" w:cs="Adobe 黑体 Std R" w:hint="eastAsia"/>
          <w:sz w:val="21"/>
          <w:szCs w:val="21"/>
        </w:rPr>
      </w:pPr>
      <w:r w:rsidRPr="00F27C19">
        <w:rPr>
          <w:rStyle w:val="SourceText"/>
          <w:rFonts w:ascii="Adobe 黑体 Std R" w:hAnsi="Adobe 黑体 Std R" w:cs="Adobe 黑体 Std R"/>
          <w:color w:val="2F5496"/>
          <w:sz w:val="21"/>
          <w:szCs w:val="21"/>
        </w:rPr>
        <w:t>打开浏览器，在地址栏中输入 localhost。看是否会出现“It works”的字样，如果出现代表Apache运行正常。否则，就需要去查看一下httpd.conf是否配置正确了。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 w:cs="Adobe 黑体 Std R" w:hint="eastAsia"/>
        </w:rPr>
      </w:pPr>
      <w:r w:rsidRPr="00F27C19">
        <w:rPr>
          <w:rFonts w:ascii="Adobe 黑体 Std R" w:eastAsia="Adobe 黑体 Std R" w:hAnsi="Adobe 黑体 Std R" w:cs="Adobe 黑体 Std R"/>
        </w:rPr>
        <w:t>如果有问题，请查看Apache的帮助文档。确保mod_php和mod_rewrite启用，如果你设置SSL，请开启mod_ssl模块。</w:t>
      </w:r>
      <w:r w:rsidR="00326917" w:rsidRPr="00F27C19">
        <w:rPr>
          <w:rFonts w:ascii="Adobe 黑体 Std R" w:eastAsia="Adobe 黑体 Std R" w:hAnsi="Adobe 黑体 Std R" w:cs="Adobe 黑体 Std R"/>
          <w:color w:val="004586"/>
        </w:rPr>
        <w:t>这里得模块都是默认开启的。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 w:cs="Adobe 黑体 Std R"/>
          <w:color w:val="C5000B"/>
        </w:rPr>
      </w:pPr>
      <w:r w:rsidRPr="00F27C19">
        <w:rPr>
          <w:rFonts w:ascii="Adobe 黑体 Std R" w:eastAsia="Adobe 黑体 Std R" w:hAnsi="Adobe 黑体 Std R" w:cs="Adobe 黑体 Std R"/>
        </w:rPr>
        <w:t xml:space="preserve">如果你还没有设置一个域名指向你将要安装的主机上。你可以安装Phabricator到一个二级域名（如 </w:t>
      </w:r>
      <w:r w:rsidRPr="00F27C19">
        <w:rPr>
          <w:rFonts w:ascii="Adobe 黑体 Std R" w:eastAsia="Adobe 黑体 Std R" w:hAnsi="Adobe 黑体 Std R" w:cs="Adobe 黑体 Std R"/>
          <w:color w:val="004586"/>
        </w:rPr>
        <w:t>phabricator.example.com</w:t>
      </w:r>
      <w:r w:rsidRPr="00F27C19">
        <w:rPr>
          <w:rFonts w:ascii="Adobe 黑体 Std R" w:eastAsia="Adobe 黑体 Std R" w:hAnsi="Adobe 黑体 Std R" w:cs="Adobe 黑体 Std R"/>
        </w:rPr>
        <w:t>）上或一个完整域名上，但你不能安装到一个已经存在的网站的某个子目录下。输入你将要安装到的域名以确保 Apache可以为其正常服务，并且DNS已经正确配置。</w:t>
      </w:r>
    </w:p>
    <w:p w:rsidR="00A74139" w:rsidRPr="00F27C19" w:rsidRDefault="00E4537C">
      <w:pPr>
        <w:pStyle w:val="a0"/>
        <w:rPr>
          <w:rFonts w:ascii="Adobe 黑体 Std R" w:eastAsia="Adobe 黑体 Std R" w:hAnsi="Adobe 黑体 Std R" w:cs="Adobe 黑体 Std R" w:hint="eastAsia"/>
          <w:color w:val="C5000B"/>
        </w:rPr>
      </w:pPr>
      <w:r w:rsidRPr="00F27C19">
        <w:rPr>
          <w:rFonts w:ascii="Adobe 黑体 Std R" w:eastAsia="Adobe 黑体 Std R" w:hAnsi="Adobe 黑体 Std R" w:cs="Adobe 黑体 Std R"/>
          <w:color w:val="C5000B"/>
        </w:rPr>
        <w:t>注意：域名必须包含点（.），而不只是一个名称，如http://example/。否则，一些web浏览器将无法设置cookies。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现在，可以创建一个VirtualHost条目（放置Phabricator到一个二级域名上）或编辑Directory条目的DocumentRoot。将如下所示：</w:t>
      </w:r>
    </w:p>
    <w:p w:rsidR="00E4537C" w:rsidRPr="00F27C19" w:rsidRDefault="00E4537C">
      <w:pPr>
        <w:pStyle w:val="a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(2.4</w:t>
      </w:r>
      <w:r w:rsidR="007C6EBB" w:rsidRPr="00F27C19">
        <w:rPr>
          <w:rFonts w:ascii="Adobe 黑体 Std R" w:eastAsia="Adobe 黑体 Std R" w:hAnsi="Adobe 黑体 Std R" w:cs="Adobe 黑体 Std R" w:hint="eastAsia"/>
        </w:rPr>
        <w:t>.x</w:t>
      </w:r>
      <w:r w:rsidRPr="00F27C19">
        <w:rPr>
          <w:rFonts w:ascii="Adobe 黑体 Std R" w:eastAsia="Adobe 黑体 Std R" w:hAnsi="Adobe 黑体 Std R" w:cs="Adobe 黑体 Std R"/>
        </w:rPr>
        <w:t>版本在</w:t>
      </w:r>
      <w:r w:rsidR="007C6EBB" w:rsidRPr="00F27C19">
        <w:rPr>
          <w:rFonts w:ascii="Adobe 黑体 Std R" w:eastAsia="Adobe 黑体 Std R" w:hAnsi="Adobe 黑体 Std R" w:cs="Adobe 黑体 Std R"/>
        </w:rPr>
        <w:t>/etc/apache2</w:t>
      </w:r>
      <w:r w:rsidR="007C6EBB" w:rsidRPr="00F27C19">
        <w:rPr>
          <w:rFonts w:ascii="Adobe 黑体 Std R" w:eastAsia="Adobe 黑体 Std R" w:hAnsi="Adobe 黑体 Std R" w:cs="Adobe 黑体 Std R" w:hint="eastAsia"/>
        </w:rPr>
        <w:t>路径下</w:t>
      </w:r>
      <w:r w:rsidR="007C6EBB" w:rsidRPr="00F27C19">
        <w:rPr>
          <w:rFonts w:ascii="Adobe 黑体 Std R" w:eastAsia="Adobe 黑体 Std R" w:hAnsi="Adobe 黑体 Std R" w:cs="Adobe 黑体 Std R"/>
        </w:rPr>
        <w:t>创建httpd.conf文件即可</w:t>
      </w:r>
      <w:r w:rsidRPr="00F27C19">
        <w:rPr>
          <w:rFonts w:ascii="Adobe 黑体 Std R" w:eastAsia="Adobe 黑体 Std R" w:hAnsi="Adobe 黑体 Std R" w:cs="Adobe 黑体 Std R"/>
        </w:rPr>
        <w:t>)</w:t>
      </w:r>
    </w:p>
    <w:p w:rsidR="00EE7192" w:rsidRPr="00EE7192" w:rsidRDefault="00EE7192" w:rsidP="00EE7192">
      <w:pPr>
        <w:shd w:val="clear" w:color="auto" w:fill="FDF5D4"/>
        <w:rPr>
          <w:rFonts w:cs="Consolas" w:hint="eastAsia"/>
          <w:b/>
          <w:bCs/>
          <w:sz w:val="18"/>
          <w:szCs w:val="18"/>
        </w:rPr>
      </w:pPr>
      <w:r w:rsidRPr="00EE7192">
        <w:rPr>
          <w:rFonts w:cs="Consolas"/>
          <w:b/>
          <w:bCs/>
          <w:sz w:val="18"/>
          <w:szCs w:val="18"/>
        </w:rPr>
        <w:t>httpd.conf</w:t>
      </w:r>
      <w:r w:rsidRPr="00F27C19">
        <w:rPr>
          <w:rFonts w:cs="Consolas"/>
          <w:b/>
          <w:bCs/>
          <w:sz w:val="18"/>
          <w:szCs w:val="18"/>
        </w:rPr>
        <w:t xml:space="preserve"> </w:t>
      </w:r>
      <w:r w:rsidRPr="00F27C19">
        <w:rPr>
          <w:rFonts w:cs="Consolas" w:hint="eastAsia"/>
          <w:b/>
          <w:bCs/>
          <w:sz w:val="18"/>
          <w:szCs w:val="18"/>
        </w:rPr>
        <w:t>(</w:t>
      </w:r>
      <w:r w:rsidRPr="00F27C19">
        <w:rPr>
          <w:rFonts w:cs="Consolas"/>
          <w:b/>
          <w:bCs/>
          <w:sz w:val="18"/>
          <w:szCs w:val="18"/>
        </w:rPr>
        <w:t>/etc/apache2/httpd.conf</w:t>
      </w:r>
      <w:r w:rsidRPr="00F27C19">
        <w:rPr>
          <w:rFonts w:cs="Consolas" w:hint="eastAsia"/>
          <w:b/>
          <w:bCs/>
          <w:sz w:val="18"/>
          <w:szCs w:val="18"/>
        </w:rPr>
        <w:t>)</w:t>
      </w:r>
    </w:p>
    <w:p w:rsidR="00EE7192" w:rsidRPr="00EE7192" w:rsidRDefault="00EE7192" w:rsidP="00EE71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AA2211"/>
          <w:sz w:val="18"/>
          <w:szCs w:val="18"/>
        </w:rPr>
        <w:t>&lt;</w:t>
      </w:r>
      <w:r w:rsidRPr="00F27C19">
        <w:rPr>
          <w:rFonts w:cs="Courier New"/>
          <w:color w:val="000A65"/>
          <w:sz w:val="18"/>
          <w:szCs w:val="18"/>
        </w:rPr>
        <w:t>VirtualHost</w:t>
      </w:r>
      <w:r w:rsidRPr="00EE71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*&gt;</w:t>
      </w:r>
    </w:p>
    <w:p w:rsidR="00EE7192" w:rsidRPr="00EE7192" w:rsidRDefault="00EE7192" w:rsidP="00EE71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74777D"/>
          <w:sz w:val="18"/>
          <w:szCs w:val="18"/>
        </w:rPr>
        <w:t># Change this to the domain which points to your host.</w:t>
      </w:r>
    </w:p>
    <w:p w:rsidR="00EE7192" w:rsidRPr="00EE7192" w:rsidRDefault="00EE7192" w:rsidP="00EE71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000A65"/>
          <w:sz w:val="18"/>
          <w:szCs w:val="18"/>
        </w:rPr>
        <w:t>ServerName</w:t>
      </w:r>
      <w:r w:rsidRPr="00EE71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phabricator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0A65"/>
          <w:sz w:val="18"/>
          <w:szCs w:val="18"/>
        </w:rPr>
        <w:t>example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0A65"/>
          <w:sz w:val="18"/>
          <w:szCs w:val="18"/>
        </w:rPr>
        <w:t>com</w:t>
      </w:r>
    </w:p>
    <w:p w:rsidR="00EE7192" w:rsidRPr="00EE7192" w:rsidRDefault="00EE7192" w:rsidP="00EE71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</w:p>
    <w:p w:rsidR="00EE7192" w:rsidRPr="00EE7192" w:rsidRDefault="00EE7192" w:rsidP="00EE71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74777D"/>
          <w:sz w:val="18"/>
          <w:szCs w:val="18"/>
        </w:rPr>
        <w:t># Change this to the path where you put 'phabricator' when you checked it</w:t>
      </w:r>
    </w:p>
    <w:p w:rsidR="00EE7192" w:rsidRPr="00EE7192" w:rsidRDefault="00EE7192" w:rsidP="00EE71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74777D"/>
          <w:sz w:val="18"/>
          <w:szCs w:val="18"/>
        </w:rPr>
        <w:t># out from GitHub when following the Installation Guide.</w:t>
      </w:r>
    </w:p>
    <w:p w:rsidR="00EE7192" w:rsidRPr="00EE7192" w:rsidRDefault="00EE7192" w:rsidP="00EE71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74777D"/>
          <w:sz w:val="18"/>
          <w:szCs w:val="18"/>
        </w:rPr>
        <w:t>#</w:t>
      </w:r>
    </w:p>
    <w:p w:rsidR="00EE7192" w:rsidRPr="00EE7192" w:rsidRDefault="00EE7192" w:rsidP="00EE71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74777D"/>
          <w:sz w:val="18"/>
          <w:szCs w:val="18"/>
        </w:rPr>
        <w:t># Make sure you include "/webroot" at the end!</w:t>
      </w:r>
    </w:p>
    <w:p w:rsidR="00EE7192" w:rsidRPr="00EE7192" w:rsidRDefault="00EE7192" w:rsidP="00EE71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lastRenderedPageBreak/>
        <w:t xml:space="preserve">  </w:t>
      </w:r>
      <w:r w:rsidRPr="00F27C19">
        <w:rPr>
          <w:rFonts w:cs="Courier New"/>
          <w:color w:val="000A65"/>
          <w:sz w:val="18"/>
          <w:szCs w:val="18"/>
        </w:rPr>
        <w:t>DocumentRoot</w:t>
      </w:r>
      <w:r w:rsidRPr="00EE71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path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to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phabricator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webroot</w:t>
      </w:r>
    </w:p>
    <w:p w:rsidR="00EE7192" w:rsidRPr="00EE7192" w:rsidRDefault="00EE7192" w:rsidP="00EE71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</w:p>
    <w:p w:rsidR="00EE7192" w:rsidRPr="00EE7192" w:rsidRDefault="00EE7192" w:rsidP="00EE71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000A65"/>
          <w:sz w:val="18"/>
          <w:szCs w:val="18"/>
        </w:rPr>
        <w:t>RewriteEngine</w:t>
      </w:r>
      <w:r w:rsidRPr="00EE71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on</w:t>
      </w:r>
    </w:p>
    <w:p w:rsidR="00EE7192" w:rsidRPr="00EE7192" w:rsidRDefault="00EE7192" w:rsidP="00EE71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000A65"/>
          <w:sz w:val="18"/>
          <w:szCs w:val="18"/>
        </w:rPr>
        <w:t>RewriteRule</w:t>
      </w:r>
      <w:r w:rsidRPr="00EE71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^/</w:t>
      </w:r>
      <w:r w:rsidRPr="00F27C19">
        <w:rPr>
          <w:rFonts w:cs="Courier New"/>
          <w:color w:val="000A65"/>
          <w:sz w:val="18"/>
          <w:szCs w:val="18"/>
        </w:rPr>
        <w:t>rsrc</w:t>
      </w:r>
      <w:r w:rsidRPr="00F27C19">
        <w:rPr>
          <w:rFonts w:cs="Courier New"/>
          <w:color w:val="AA2211"/>
          <w:sz w:val="18"/>
          <w:szCs w:val="18"/>
        </w:rPr>
        <w:t>/(.*)</w:t>
      </w:r>
      <w:r w:rsidRPr="00EE7192">
        <w:rPr>
          <w:rFonts w:cs="Courier New"/>
          <w:color w:val="000000"/>
          <w:sz w:val="18"/>
          <w:szCs w:val="18"/>
        </w:rPr>
        <w:t xml:space="preserve">     </w:t>
      </w:r>
      <w:r w:rsidRPr="00F27C19">
        <w:rPr>
          <w:rFonts w:cs="Courier New"/>
          <w:color w:val="AA2211"/>
          <w:sz w:val="18"/>
          <w:szCs w:val="18"/>
        </w:rPr>
        <w:t>-</w:t>
      </w:r>
      <w:r w:rsidRPr="00EE7192">
        <w:rPr>
          <w:rFonts w:cs="Courier New"/>
          <w:color w:val="000000"/>
          <w:sz w:val="18"/>
          <w:szCs w:val="18"/>
        </w:rPr>
        <w:t xml:space="preserve">                       </w:t>
      </w:r>
      <w:r w:rsidRPr="00F27C19">
        <w:rPr>
          <w:rFonts w:cs="Courier New"/>
          <w:color w:val="AA2211"/>
          <w:sz w:val="18"/>
          <w:szCs w:val="18"/>
        </w:rPr>
        <w:t>[</w:t>
      </w:r>
      <w:r w:rsidRPr="00F27C19">
        <w:rPr>
          <w:rFonts w:cs="Courier New"/>
          <w:color w:val="000A65"/>
          <w:sz w:val="18"/>
          <w:szCs w:val="18"/>
        </w:rPr>
        <w:t>L</w:t>
      </w:r>
      <w:r w:rsidRPr="00F27C19">
        <w:rPr>
          <w:rFonts w:cs="Courier New"/>
          <w:color w:val="AA2211"/>
          <w:sz w:val="18"/>
          <w:szCs w:val="18"/>
        </w:rPr>
        <w:t>,</w:t>
      </w:r>
      <w:r w:rsidRPr="00F27C19">
        <w:rPr>
          <w:rFonts w:cs="Courier New"/>
          <w:color w:val="000A65"/>
          <w:sz w:val="18"/>
          <w:szCs w:val="18"/>
        </w:rPr>
        <w:t>QSA</w:t>
      </w:r>
      <w:r w:rsidRPr="00F27C19">
        <w:rPr>
          <w:rFonts w:cs="Courier New"/>
          <w:color w:val="AA2211"/>
          <w:sz w:val="18"/>
          <w:szCs w:val="18"/>
        </w:rPr>
        <w:t>]</w:t>
      </w:r>
    </w:p>
    <w:p w:rsidR="00EE7192" w:rsidRPr="00EE7192" w:rsidRDefault="00EE7192" w:rsidP="00EE71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000A65"/>
          <w:sz w:val="18"/>
          <w:szCs w:val="18"/>
        </w:rPr>
        <w:t>RewriteRule</w:t>
      </w:r>
      <w:r w:rsidRPr="00EE71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^/</w:t>
      </w:r>
      <w:r w:rsidRPr="00F27C19">
        <w:rPr>
          <w:rFonts w:cs="Courier New"/>
          <w:color w:val="000A65"/>
          <w:sz w:val="18"/>
          <w:szCs w:val="18"/>
        </w:rPr>
        <w:t>favicon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0A65"/>
          <w:sz w:val="18"/>
          <w:szCs w:val="18"/>
        </w:rPr>
        <w:t>ico</w:t>
      </w:r>
      <w:r w:rsidRPr="00EE7192">
        <w:rPr>
          <w:rFonts w:cs="Courier New"/>
          <w:color w:val="000000"/>
          <w:sz w:val="18"/>
          <w:szCs w:val="18"/>
        </w:rPr>
        <w:t xml:space="preserve">   </w:t>
      </w:r>
      <w:r w:rsidRPr="00F27C19">
        <w:rPr>
          <w:rFonts w:cs="Courier New"/>
          <w:color w:val="AA2211"/>
          <w:sz w:val="18"/>
          <w:szCs w:val="18"/>
        </w:rPr>
        <w:t>-</w:t>
      </w:r>
      <w:r w:rsidRPr="00EE7192">
        <w:rPr>
          <w:rFonts w:cs="Courier New"/>
          <w:color w:val="000000"/>
          <w:sz w:val="18"/>
          <w:szCs w:val="18"/>
        </w:rPr>
        <w:t xml:space="preserve">                       </w:t>
      </w:r>
      <w:r w:rsidRPr="00F27C19">
        <w:rPr>
          <w:rFonts w:cs="Courier New"/>
          <w:color w:val="AA2211"/>
          <w:sz w:val="18"/>
          <w:szCs w:val="18"/>
        </w:rPr>
        <w:t>[</w:t>
      </w:r>
      <w:r w:rsidRPr="00F27C19">
        <w:rPr>
          <w:rFonts w:cs="Courier New"/>
          <w:color w:val="000A65"/>
          <w:sz w:val="18"/>
          <w:szCs w:val="18"/>
        </w:rPr>
        <w:t>L</w:t>
      </w:r>
      <w:r w:rsidRPr="00F27C19">
        <w:rPr>
          <w:rFonts w:cs="Courier New"/>
          <w:color w:val="AA2211"/>
          <w:sz w:val="18"/>
          <w:szCs w:val="18"/>
        </w:rPr>
        <w:t>,</w:t>
      </w:r>
      <w:r w:rsidRPr="00F27C19">
        <w:rPr>
          <w:rFonts w:cs="Courier New"/>
          <w:color w:val="000A65"/>
          <w:sz w:val="18"/>
          <w:szCs w:val="18"/>
        </w:rPr>
        <w:t>QSA</w:t>
      </w:r>
      <w:r w:rsidRPr="00F27C19">
        <w:rPr>
          <w:rFonts w:cs="Courier New"/>
          <w:color w:val="AA2211"/>
          <w:sz w:val="18"/>
          <w:szCs w:val="18"/>
        </w:rPr>
        <w:t>]</w:t>
      </w:r>
    </w:p>
    <w:p w:rsidR="00EE7192" w:rsidRPr="00EE7192" w:rsidRDefault="00EE7192" w:rsidP="00EE71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000A65"/>
          <w:sz w:val="18"/>
          <w:szCs w:val="18"/>
        </w:rPr>
        <w:t>RewriteRule</w:t>
      </w:r>
      <w:r w:rsidRPr="00EE71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^(.*)</w:t>
      </w:r>
      <w:r w:rsidRPr="00EE7192">
        <w:rPr>
          <w:rFonts w:cs="Courier New"/>
          <w:color w:val="000000"/>
          <w:sz w:val="18"/>
          <w:szCs w:val="18"/>
        </w:rPr>
        <w:t xml:space="preserve">$          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index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0A65"/>
          <w:sz w:val="18"/>
          <w:szCs w:val="18"/>
        </w:rPr>
        <w:t>php</w:t>
      </w:r>
      <w:r w:rsidRPr="00F27C19">
        <w:rPr>
          <w:rFonts w:cs="Courier New"/>
          <w:color w:val="AA2211"/>
          <w:sz w:val="18"/>
          <w:szCs w:val="18"/>
        </w:rPr>
        <w:t>?</w:t>
      </w:r>
      <w:r w:rsidRPr="00F27C19">
        <w:rPr>
          <w:rFonts w:cs="Courier New"/>
          <w:color w:val="000A65"/>
          <w:sz w:val="18"/>
          <w:szCs w:val="18"/>
        </w:rPr>
        <w:t>__path__</w:t>
      </w:r>
      <w:r w:rsidRPr="00F27C19">
        <w:rPr>
          <w:rFonts w:cs="Courier New"/>
          <w:color w:val="AA2211"/>
          <w:sz w:val="18"/>
          <w:szCs w:val="18"/>
        </w:rPr>
        <w:t>=</w:t>
      </w:r>
      <w:r w:rsidRPr="00EE7192">
        <w:rPr>
          <w:rFonts w:cs="Courier New"/>
          <w:color w:val="000000"/>
          <w:sz w:val="18"/>
          <w:szCs w:val="18"/>
        </w:rPr>
        <w:t>$</w:t>
      </w:r>
      <w:r w:rsidRPr="00F27C19">
        <w:rPr>
          <w:rFonts w:cs="Courier New"/>
          <w:color w:val="601200"/>
          <w:sz w:val="18"/>
          <w:szCs w:val="18"/>
        </w:rPr>
        <w:t>1</w:t>
      </w: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AA2211"/>
          <w:sz w:val="18"/>
          <w:szCs w:val="18"/>
        </w:rPr>
        <w:t>[</w:t>
      </w:r>
      <w:r w:rsidRPr="00F27C19">
        <w:rPr>
          <w:rFonts w:cs="Courier New"/>
          <w:color w:val="000A65"/>
          <w:sz w:val="18"/>
          <w:szCs w:val="18"/>
        </w:rPr>
        <w:t>B</w:t>
      </w:r>
      <w:r w:rsidRPr="00F27C19">
        <w:rPr>
          <w:rFonts w:cs="Courier New"/>
          <w:color w:val="AA2211"/>
          <w:sz w:val="18"/>
          <w:szCs w:val="18"/>
        </w:rPr>
        <w:t>,</w:t>
      </w:r>
      <w:r w:rsidRPr="00F27C19">
        <w:rPr>
          <w:rFonts w:cs="Courier New"/>
          <w:color w:val="000A65"/>
          <w:sz w:val="18"/>
          <w:szCs w:val="18"/>
        </w:rPr>
        <w:t>L</w:t>
      </w:r>
      <w:r w:rsidRPr="00F27C19">
        <w:rPr>
          <w:rFonts w:cs="Courier New"/>
          <w:color w:val="AA2211"/>
          <w:sz w:val="18"/>
          <w:szCs w:val="18"/>
        </w:rPr>
        <w:t>,</w:t>
      </w:r>
      <w:r w:rsidRPr="00F27C19">
        <w:rPr>
          <w:rFonts w:cs="Courier New"/>
          <w:color w:val="000A65"/>
          <w:sz w:val="18"/>
          <w:szCs w:val="18"/>
        </w:rPr>
        <w:t>QSA</w:t>
      </w:r>
      <w:r w:rsidRPr="00F27C19">
        <w:rPr>
          <w:rFonts w:cs="Courier New"/>
          <w:color w:val="AA2211"/>
          <w:sz w:val="18"/>
          <w:szCs w:val="18"/>
        </w:rPr>
        <w:t>]</w:t>
      </w:r>
    </w:p>
    <w:p w:rsidR="00EE7192" w:rsidRPr="00EE7192" w:rsidRDefault="00EE7192" w:rsidP="00EE71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AA2211"/>
          <w:sz w:val="18"/>
          <w:szCs w:val="18"/>
        </w:rPr>
        <w:t>&lt;/</w:t>
      </w:r>
      <w:r w:rsidRPr="00F27C19">
        <w:rPr>
          <w:rFonts w:cs="Courier New"/>
          <w:color w:val="000A65"/>
          <w:sz w:val="18"/>
          <w:szCs w:val="18"/>
        </w:rPr>
        <w:t>VirtualHost</w:t>
      </w:r>
      <w:r w:rsidRPr="00F27C19">
        <w:rPr>
          <w:rFonts w:cs="Courier New"/>
          <w:color w:val="AA2211"/>
          <w:sz w:val="18"/>
          <w:szCs w:val="18"/>
        </w:rPr>
        <w:t>&gt;</w:t>
      </w:r>
    </w:p>
    <w:p w:rsidR="00E4537C" w:rsidRPr="00F27C19" w:rsidRDefault="00E4537C">
      <w:pPr>
        <w:pStyle w:val="a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如果当前的Apache配置不能为你所放置的Phabricator文档目录服务，你需要添加如下的部分到httpd.conf中 。</w:t>
      </w:r>
    </w:p>
    <w:p w:rsidR="00C01AAC" w:rsidRPr="00F27C19" w:rsidRDefault="00C01AAC">
      <w:pPr>
        <w:pStyle w:val="a0"/>
        <w:rPr>
          <w:rFonts w:ascii="Adobe 黑体 Std R" w:eastAsia="Adobe 黑体 Std R" w:hAnsi="Adobe 黑体 Std R" w:cs="Adobe 黑体 Std R" w:hint="eastAsia"/>
        </w:rPr>
      </w:pPr>
      <w:r w:rsidRPr="00F27C19">
        <w:rPr>
          <w:rFonts w:ascii="Adobe 黑体 Std R" w:eastAsia="Adobe 黑体 Std R" w:hAnsi="Adobe 黑体 Std R" w:cs="Adobe 黑体 Std R" w:hint="eastAsia"/>
          <w:color w:val="004586"/>
        </w:rPr>
        <w:t>当</w:t>
      </w:r>
      <w:r w:rsidRPr="00F27C19">
        <w:rPr>
          <w:rFonts w:ascii="Adobe 黑体 Std R" w:eastAsia="Adobe 黑体 Std R" w:hAnsi="Adobe 黑体 Std R" w:cs="Adobe 黑体 Std R"/>
          <w:color w:val="004586"/>
        </w:rPr>
        <w:t>官方给出的配置方法无法让服务器</w:t>
      </w:r>
      <w:r w:rsidRPr="00F27C19">
        <w:rPr>
          <w:rFonts w:ascii="Adobe 黑体 Std R" w:eastAsia="Adobe 黑体 Std R" w:hAnsi="Adobe 黑体 Std R" w:cs="Adobe 黑体 Std R" w:hint="eastAsia"/>
          <w:color w:val="004586"/>
        </w:rPr>
        <w:t>正常</w:t>
      </w:r>
      <w:r w:rsidRPr="00F27C19">
        <w:rPr>
          <w:rFonts w:ascii="Adobe 黑体 Std R" w:eastAsia="Adobe 黑体 Std R" w:hAnsi="Adobe 黑体 Std R" w:cs="Adobe 黑体 Std R"/>
          <w:color w:val="004586"/>
        </w:rPr>
        <w:t>工作</w:t>
      </w:r>
      <w:r w:rsidRPr="00F27C19">
        <w:rPr>
          <w:rFonts w:ascii="Adobe 黑体 Std R" w:eastAsia="Adobe 黑体 Std R" w:hAnsi="Adobe 黑体 Std R" w:cs="Adobe 黑体 Std R" w:hint="eastAsia"/>
          <w:color w:val="004586"/>
        </w:rPr>
        <w:t>，</w:t>
      </w:r>
      <w:r w:rsidRPr="00F27C19">
        <w:rPr>
          <w:rFonts w:ascii="Adobe 黑体 Std R" w:eastAsia="Adobe 黑体 Std R" w:hAnsi="Adobe 黑体 Std R" w:cs="Adobe 黑体 Std R"/>
          <w:color w:val="004586"/>
        </w:rPr>
        <w:t>可以尝试以</w:t>
      </w:r>
      <w:r w:rsidRPr="00F27C19">
        <w:rPr>
          <w:rFonts w:ascii="Adobe 黑体 Std R" w:eastAsia="Adobe 黑体 Std R" w:hAnsi="Adobe 黑体 Std R" w:cs="Adobe 黑体 Std R" w:hint="eastAsia"/>
          <w:color w:val="004586"/>
        </w:rPr>
        <w:t>下</w:t>
      </w:r>
      <w:r w:rsidRPr="00F27C19">
        <w:rPr>
          <w:rFonts w:ascii="Adobe 黑体 Std R" w:eastAsia="Adobe 黑体 Std R" w:hAnsi="Adobe 黑体 Std R" w:cs="Adobe 黑体 Std R"/>
          <w:color w:val="004586"/>
        </w:rPr>
        <w:t>的配置</w:t>
      </w:r>
      <w:r w:rsidRPr="00F27C19">
        <w:rPr>
          <w:rFonts w:ascii="Adobe 黑体 Std R" w:eastAsia="Adobe 黑体 Std R" w:hAnsi="Adobe 黑体 Std R" w:cs="Adobe 黑体 Std R" w:hint="eastAsia"/>
          <w:color w:val="004586"/>
        </w:rPr>
        <w:t>方式</w:t>
      </w:r>
      <w:r w:rsidRPr="00F27C19">
        <w:rPr>
          <w:rFonts w:ascii="Adobe 黑体 Std R" w:eastAsia="Adobe 黑体 Std R" w:hAnsi="Adobe 黑体 Std R" w:cs="Adobe 黑体 Std R"/>
          <w:color w:val="004586"/>
        </w:rPr>
        <w:t>。</w:t>
      </w:r>
    </w:p>
    <w:p w:rsidR="00C01AAC" w:rsidRPr="00F27C19" w:rsidRDefault="00C01AAC" w:rsidP="00C01AA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FF0000"/>
          <w:sz w:val="18"/>
          <w:szCs w:val="18"/>
        </w:rPr>
      </w:pPr>
      <w:r w:rsidRPr="00F27C19">
        <w:rPr>
          <w:rFonts w:cs="Courier New"/>
          <w:color w:val="FF0000"/>
          <w:sz w:val="18"/>
          <w:szCs w:val="18"/>
        </w:rPr>
        <w:t>ServerName</w:t>
      </w:r>
      <w:r w:rsidRPr="00EE7192">
        <w:rPr>
          <w:rFonts w:cs="Courier New"/>
          <w:color w:val="FF0000"/>
          <w:sz w:val="18"/>
          <w:szCs w:val="18"/>
        </w:rPr>
        <w:t xml:space="preserve"> </w:t>
      </w:r>
      <w:r w:rsidRPr="00F27C19">
        <w:rPr>
          <w:rFonts w:cs="Courier New"/>
          <w:color w:val="FF0000"/>
          <w:sz w:val="18"/>
          <w:szCs w:val="18"/>
        </w:rPr>
        <w:t>phabricator.example.com</w:t>
      </w:r>
    </w:p>
    <w:p w:rsidR="00C01AAC" w:rsidRPr="00EE7192" w:rsidRDefault="00C01AAC" w:rsidP="00C01AA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FF0000"/>
          <w:sz w:val="18"/>
          <w:szCs w:val="18"/>
        </w:rPr>
      </w:pPr>
      <w:r w:rsidRPr="00F27C19">
        <w:rPr>
          <w:rFonts w:cs="Courier New"/>
          <w:color w:val="FF0000"/>
          <w:sz w:val="18"/>
          <w:szCs w:val="18"/>
        </w:rPr>
        <w:t>&lt;VirtualHost</w:t>
      </w:r>
      <w:r w:rsidRPr="00EE7192">
        <w:rPr>
          <w:rFonts w:cs="Courier New"/>
          <w:color w:val="FF0000"/>
          <w:sz w:val="18"/>
          <w:szCs w:val="18"/>
        </w:rPr>
        <w:t xml:space="preserve"> </w:t>
      </w:r>
      <w:r w:rsidRPr="00F27C19">
        <w:rPr>
          <w:rFonts w:cs="Courier New"/>
          <w:color w:val="FF0000"/>
          <w:sz w:val="18"/>
          <w:szCs w:val="18"/>
        </w:rPr>
        <w:t>*&gt;</w:t>
      </w:r>
    </w:p>
    <w:p w:rsidR="00C01AAC" w:rsidRPr="00EE7192" w:rsidRDefault="00C01AAC" w:rsidP="00C01AA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74777D"/>
          <w:sz w:val="18"/>
          <w:szCs w:val="18"/>
        </w:rPr>
        <w:t># Change this to the domain which points to your host.</w:t>
      </w:r>
    </w:p>
    <w:p w:rsidR="00C01AAC" w:rsidRPr="00EE7192" w:rsidRDefault="00C01AAC" w:rsidP="00C01AA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</w:p>
    <w:p w:rsidR="00C01AAC" w:rsidRPr="00EE7192" w:rsidRDefault="00C01AAC" w:rsidP="00C01AA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</w:p>
    <w:p w:rsidR="00C01AAC" w:rsidRPr="00EE7192" w:rsidRDefault="00C01AAC" w:rsidP="00C01AA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74777D"/>
          <w:sz w:val="18"/>
          <w:szCs w:val="18"/>
        </w:rPr>
        <w:t># Change this to the path where you put 'phabricator' when you checked it</w:t>
      </w:r>
    </w:p>
    <w:p w:rsidR="00C01AAC" w:rsidRPr="00EE7192" w:rsidRDefault="00C01AAC" w:rsidP="00C01AA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74777D"/>
          <w:sz w:val="18"/>
          <w:szCs w:val="18"/>
        </w:rPr>
        <w:t># out from GitHub when following the Installation Guide.</w:t>
      </w:r>
    </w:p>
    <w:p w:rsidR="00C01AAC" w:rsidRPr="00EE7192" w:rsidRDefault="00C01AAC" w:rsidP="00C01AA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74777D"/>
          <w:sz w:val="18"/>
          <w:szCs w:val="18"/>
        </w:rPr>
        <w:t>#</w:t>
      </w:r>
    </w:p>
    <w:p w:rsidR="00C01AAC" w:rsidRPr="00EE7192" w:rsidRDefault="00C01AAC" w:rsidP="00C01AA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74777D"/>
          <w:sz w:val="18"/>
          <w:szCs w:val="18"/>
        </w:rPr>
        <w:t># Make sure you include "/webroot" at the end!</w:t>
      </w:r>
    </w:p>
    <w:p w:rsidR="00C01AAC" w:rsidRPr="00EE7192" w:rsidRDefault="00C01AAC" w:rsidP="00C01AA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000A65"/>
          <w:sz w:val="18"/>
          <w:szCs w:val="18"/>
        </w:rPr>
        <w:t>DocumentRoot</w:t>
      </w:r>
      <w:r w:rsidRPr="00EE71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path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to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phabricator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webroot</w:t>
      </w:r>
    </w:p>
    <w:p w:rsidR="00C01AAC" w:rsidRPr="00EE7192" w:rsidRDefault="00C01AAC" w:rsidP="00C01AA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</w:p>
    <w:p w:rsidR="00C01AAC" w:rsidRPr="00EE7192" w:rsidRDefault="00C01AAC" w:rsidP="00C01AA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000A65"/>
          <w:sz w:val="18"/>
          <w:szCs w:val="18"/>
        </w:rPr>
        <w:t>RewriteEngine</w:t>
      </w:r>
      <w:r w:rsidRPr="00EE71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on</w:t>
      </w:r>
    </w:p>
    <w:p w:rsidR="00C01AAC" w:rsidRPr="00EE7192" w:rsidRDefault="00C01AAC" w:rsidP="00C01AA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000A65"/>
          <w:sz w:val="18"/>
          <w:szCs w:val="18"/>
        </w:rPr>
        <w:t>RewriteRule</w:t>
      </w:r>
      <w:r w:rsidRPr="00EE71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^/</w:t>
      </w:r>
      <w:r w:rsidRPr="00F27C19">
        <w:rPr>
          <w:rFonts w:cs="Courier New"/>
          <w:color w:val="000A65"/>
          <w:sz w:val="18"/>
          <w:szCs w:val="18"/>
        </w:rPr>
        <w:t>rsrc</w:t>
      </w:r>
      <w:r w:rsidRPr="00F27C19">
        <w:rPr>
          <w:rFonts w:cs="Courier New"/>
          <w:color w:val="AA2211"/>
          <w:sz w:val="18"/>
          <w:szCs w:val="18"/>
        </w:rPr>
        <w:t>/(.*)</w:t>
      </w:r>
      <w:r w:rsidRPr="00EE7192">
        <w:rPr>
          <w:rFonts w:cs="Courier New"/>
          <w:color w:val="000000"/>
          <w:sz w:val="18"/>
          <w:szCs w:val="18"/>
        </w:rPr>
        <w:t xml:space="preserve">     </w:t>
      </w:r>
      <w:r w:rsidRPr="00F27C19">
        <w:rPr>
          <w:rFonts w:cs="Courier New"/>
          <w:color w:val="AA2211"/>
          <w:sz w:val="18"/>
          <w:szCs w:val="18"/>
        </w:rPr>
        <w:t>-</w:t>
      </w:r>
      <w:r w:rsidRPr="00EE7192">
        <w:rPr>
          <w:rFonts w:cs="Courier New"/>
          <w:color w:val="000000"/>
          <w:sz w:val="18"/>
          <w:szCs w:val="18"/>
        </w:rPr>
        <w:t xml:space="preserve">                       </w:t>
      </w:r>
      <w:r w:rsidRPr="00F27C19">
        <w:rPr>
          <w:rFonts w:cs="Courier New"/>
          <w:color w:val="AA2211"/>
          <w:sz w:val="18"/>
          <w:szCs w:val="18"/>
        </w:rPr>
        <w:t>[</w:t>
      </w:r>
      <w:r w:rsidRPr="00F27C19">
        <w:rPr>
          <w:rFonts w:cs="Courier New"/>
          <w:color w:val="000A65"/>
          <w:sz w:val="18"/>
          <w:szCs w:val="18"/>
        </w:rPr>
        <w:t>L</w:t>
      </w:r>
      <w:r w:rsidRPr="00F27C19">
        <w:rPr>
          <w:rFonts w:cs="Courier New"/>
          <w:color w:val="AA2211"/>
          <w:sz w:val="18"/>
          <w:szCs w:val="18"/>
        </w:rPr>
        <w:t>,</w:t>
      </w:r>
      <w:r w:rsidRPr="00F27C19">
        <w:rPr>
          <w:rFonts w:cs="Courier New"/>
          <w:color w:val="000A65"/>
          <w:sz w:val="18"/>
          <w:szCs w:val="18"/>
        </w:rPr>
        <w:t>QSA</w:t>
      </w:r>
      <w:r w:rsidRPr="00F27C19">
        <w:rPr>
          <w:rFonts w:cs="Courier New"/>
          <w:color w:val="AA2211"/>
          <w:sz w:val="18"/>
          <w:szCs w:val="18"/>
        </w:rPr>
        <w:t>]</w:t>
      </w:r>
    </w:p>
    <w:p w:rsidR="00C01AAC" w:rsidRPr="00EE7192" w:rsidRDefault="00C01AAC" w:rsidP="00C01AA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000A65"/>
          <w:sz w:val="18"/>
          <w:szCs w:val="18"/>
        </w:rPr>
        <w:t>RewriteRule</w:t>
      </w:r>
      <w:r w:rsidRPr="00EE71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^/</w:t>
      </w:r>
      <w:r w:rsidRPr="00F27C19">
        <w:rPr>
          <w:rFonts w:cs="Courier New"/>
          <w:color w:val="000A65"/>
          <w:sz w:val="18"/>
          <w:szCs w:val="18"/>
        </w:rPr>
        <w:t>favicon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0A65"/>
          <w:sz w:val="18"/>
          <w:szCs w:val="18"/>
        </w:rPr>
        <w:t>ico</w:t>
      </w:r>
      <w:r w:rsidRPr="00EE7192">
        <w:rPr>
          <w:rFonts w:cs="Courier New"/>
          <w:color w:val="000000"/>
          <w:sz w:val="18"/>
          <w:szCs w:val="18"/>
        </w:rPr>
        <w:t xml:space="preserve">   </w:t>
      </w:r>
      <w:r w:rsidRPr="00F27C19">
        <w:rPr>
          <w:rFonts w:cs="Courier New"/>
          <w:color w:val="AA2211"/>
          <w:sz w:val="18"/>
          <w:szCs w:val="18"/>
        </w:rPr>
        <w:t>-</w:t>
      </w:r>
      <w:r w:rsidRPr="00EE7192">
        <w:rPr>
          <w:rFonts w:cs="Courier New"/>
          <w:color w:val="000000"/>
          <w:sz w:val="18"/>
          <w:szCs w:val="18"/>
        </w:rPr>
        <w:t xml:space="preserve">                       </w:t>
      </w:r>
      <w:r w:rsidRPr="00F27C19">
        <w:rPr>
          <w:rFonts w:cs="Courier New"/>
          <w:color w:val="AA2211"/>
          <w:sz w:val="18"/>
          <w:szCs w:val="18"/>
        </w:rPr>
        <w:t>[</w:t>
      </w:r>
      <w:r w:rsidRPr="00F27C19">
        <w:rPr>
          <w:rFonts w:cs="Courier New"/>
          <w:color w:val="000A65"/>
          <w:sz w:val="18"/>
          <w:szCs w:val="18"/>
        </w:rPr>
        <w:t>L</w:t>
      </w:r>
      <w:r w:rsidRPr="00F27C19">
        <w:rPr>
          <w:rFonts w:cs="Courier New"/>
          <w:color w:val="AA2211"/>
          <w:sz w:val="18"/>
          <w:szCs w:val="18"/>
        </w:rPr>
        <w:t>,</w:t>
      </w:r>
      <w:r w:rsidRPr="00F27C19">
        <w:rPr>
          <w:rFonts w:cs="Courier New"/>
          <w:color w:val="000A65"/>
          <w:sz w:val="18"/>
          <w:szCs w:val="18"/>
        </w:rPr>
        <w:t>QSA</w:t>
      </w:r>
      <w:r w:rsidRPr="00F27C19">
        <w:rPr>
          <w:rFonts w:cs="Courier New"/>
          <w:color w:val="AA2211"/>
          <w:sz w:val="18"/>
          <w:szCs w:val="18"/>
        </w:rPr>
        <w:t>]</w:t>
      </w:r>
    </w:p>
    <w:p w:rsidR="00C01AAC" w:rsidRPr="00EE7192" w:rsidRDefault="00C01AAC" w:rsidP="00C01AA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000A65"/>
          <w:sz w:val="18"/>
          <w:szCs w:val="18"/>
        </w:rPr>
        <w:t>RewriteRule</w:t>
      </w:r>
      <w:r w:rsidRPr="00EE71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^(.*)</w:t>
      </w:r>
      <w:r w:rsidRPr="00EE7192">
        <w:rPr>
          <w:rFonts w:cs="Courier New"/>
          <w:color w:val="000000"/>
          <w:sz w:val="18"/>
          <w:szCs w:val="18"/>
        </w:rPr>
        <w:t xml:space="preserve">$          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index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0A65"/>
          <w:sz w:val="18"/>
          <w:szCs w:val="18"/>
        </w:rPr>
        <w:t>php</w:t>
      </w:r>
      <w:r w:rsidRPr="00F27C19">
        <w:rPr>
          <w:rFonts w:cs="Courier New"/>
          <w:color w:val="AA2211"/>
          <w:sz w:val="18"/>
          <w:szCs w:val="18"/>
        </w:rPr>
        <w:t>?</w:t>
      </w:r>
      <w:r w:rsidRPr="00F27C19">
        <w:rPr>
          <w:rFonts w:cs="Courier New"/>
          <w:color w:val="000A65"/>
          <w:sz w:val="18"/>
          <w:szCs w:val="18"/>
        </w:rPr>
        <w:t>__path__</w:t>
      </w:r>
      <w:r w:rsidRPr="00F27C19">
        <w:rPr>
          <w:rFonts w:cs="Courier New"/>
          <w:color w:val="AA2211"/>
          <w:sz w:val="18"/>
          <w:szCs w:val="18"/>
        </w:rPr>
        <w:t>=</w:t>
      </w:r>
      <w:r w:rsidRPr="00EE7192">
        <w:rPr>
          <w:rFonts w:cs="Courier New"/>
          <w:color w:val="000000"/>
          <w:sz w:val="18"/>
          <w:szCs w:val="18"/>
        </w:rPr>
        <w:t>$</w:t>
      </w:r>
      <w:r w:rsidRPr="00F27C19">
        <w:rPr>
          <w:rFonts w:cs="Courier New"/>
          <w:color w:val="601200"/>
          <w:sz w:val="18"/>
          <w:szCs w:val="18"/>
        </w:rPr>
        <w:t>1</w:t>
      </w:r>
      <w:r w:rsidRPr="00EE7192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AA2211"/>
          <w:sz w:val="18"/>
          <w:szCs w:val="18"/>
        </w:rPr>
        <w:t>[</w:t>
      </w:r>
      <w:r w:rsidRPr="00F27C19">
        <w:rPr>
          <w:rFonts w:cs="Courier New"/>
          <w:color w:val="000A65"/>
          <w:sz w:val="18"/>
          <w:szCs w:val="18"/>
        </w:rPr>
        <w:t>B</w:t>
      </w:r>
      <w:r w:rsidRPr="00F27C19">
        <w:rPr>
          <w:rFonts w:cs="Courier New"/>
          <w:color w:val="AA2211"/>
          <w:sz w:val="18"/>
          <w:szCs w:val="18"/>
        </w:rPr>
        <w:t>,</w:t>
      </w:r>
      <w:r w:rsidRPr="00F27C19">
        <w:rPr>
          <w:rFonts w:cs="Courier New"/>
          <w:color w:val="000A65"/>
          <w:sz w:val="18"/>
          <w:szCs w:val="18"/>
        </w:rPr>
        <w:t>L</w:t>
      </w:r>
      <w:r w:rsidRPr="00F27C19">
        <w:rPr>
          <w:rFonts w:cs="Courier New"/>
          <w:color w:val="AA2211"/>
          <w:sz w:val="18"/>
          <w:szCs w:val="18"/>
        </w:rPr>
        <w:t>,</w:t>
      </w:r>
      <w:r w:rsidRPr="00F27C19">
        <w:rPr>
          <w:rFonts w:cs="Courier New"/>
          <w:color w:val="000A65"/>
          <w:sz w:val="18"/>
          <w:szCs w:val="18"/>
        </w:rPr>
        <w:t>QSA</w:t>
      </w:r>
      <w:r w:rsidRPr="00F27C19">
        <w:rPr>
          <w:rFonts w:cs="Courier New"/>
          <w:color w:val="AA2211"/>
          <w:sz w:val="18"/>
          <w:szCs w:val="18"/>
        </w:rPr>
        <w:t>]</w:t>
      </w:r>
    </w:p>
    <w:p w:rsidR="00C01AAC" w:rsidRPr="00EE7192" w:rsidRDefault="00C01AAC" w:rsidP="00C01AA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AA2211"/>
          <w:sz w:val="18"/>
          <w:szCs w:val="18"/>
        </w:rPr>
        <w:t>&lt;/</w:t>
      </w:r>
      <w:r w:rsidRPr="00F27C19">
        <w:rPr>
          <w:rFonts w:cs="Courier New"/>
          <w:color w:val="000A65"/>
          <w:sz w:val="18"/>
          <w:szCs w:val="18"/>
        </w:rPr>
        <w:t>VirtualHost</w:t>
      </w:r>
      <w:r w:rsidRPr="00F27C19">
        <w:rPr>
          <w:rFonts w:cs="Courier New"/>
          <w:color w:val="AA2211"/>
          <w:sz w:val="18"/>
          <w:szCs w:val="18"/>
        </w:rPr>
        <w:t>&gt;</w:t>
      </w:r>
    </w:p>
    <w:p w:rsidR="009C24D4" w:rsidRPr="00F27C19" w:rsidRDefault="009C24D4" w:rsidP="009C24D4">
      <w:pPr>
        <w:pStyle w:val="a0"/>
        <w:rPr>
          <w:rFonts w:ascii="Adobe 黑体 Std R" w:eastAsia="Adobe 黑体 Std R" w:hAnsi="Adobe 黑体 Std R" w:cs="Adobe 黑体 Std R"/>
          <w:color w:val="004586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color w:val="004586"/>
          <w:sz w:val="21"/>
          <w:szCs w:val="21"/>
        </w:rPr>
        <w:t>按照官方给出的去修改httpd.conf文件，Apache</w:t>
      </w:r>
      <w:r w:rsidRPr="00F27C19">
        <w:rPr>
          <w:rFonts w:ascii="Adobe 黑体 Std R" w:eastAsia="Adobe 黑体 Std R" w:hAnsi="Adobe 黑体 Std R" w:cs="Adobe 黑体 Std R" w:hint="eastAsia"/>
          <w:color w:val="004586"/>
          <w:sz w:val="21"/>
          <w:szCs w:val="21"/>
        </w:rPr>
        <w:t>可能</w:t>
      </w:r>
      <w:r w:rsidRPr="00F27C19">
        <w:rPr>
          <w:rFonts w:ascii="Adobe 黑体 Std R" w:eastAsia="Adobe 黑体 Std R" w:hAnsi="Adobe 黑体 Std R" w:cs="Adobe 黑体 Std R"/>
          <w:color w:val="004586"/>
          <w:sz w:val="21"/>
          <w:szCs w:val="21"/>
        </w:rPr>
        <w:t>会找不到服务器。会有如下提示：</w:t>
      </w:r>
    </w:p>
    <w:p w:rsidR="009C24D4" w:rsidRPr="00F27C19" w:rsidRDefault="009C24D4" w:rsidP="009C24D4">
      <w:pPr>
        <w:pStyle w:val="a0"/>
        <w:rPr>
          <w:rFonts w:ascii="Adobe 黑体 Std R" w:eastAsia="Adobe 黑体 Std R" w:hAnsi="Adobe 黑体 Std R" w:cs="Adobe 黑体 Std R"/>
          <w:color w:val="C5000B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color w:val="004586"/>
          <w:sz w:val="21"/>
          <w:szCs w:val="21"/>
        </w:rPr>
        <w:t>httpd: Could not reliably determine the server's fully qualified domain name, using 127.0.0.1 for ServerName（这里的127.0.0.1有时也会是127.0.1.1）</w:t>
      </w:r>
    </w:p>
    <w:p w:rsidR="00C01AAC" w:rsidRPr="00F27C19" w:rsidRDefault="009C24D4">
      <w:pPr>
        <w:pStyle w:val="a0"/>
        <w:rPr>
          <w:rFonts w:ascii="Adobe 黑体 Std R" w:eastAsia="Adobe 黑体 Std R" w:hAnsi="Adobe 黑体 Std R" w:cs="Adobe 黑体 Std R"/>
          <w:color w:val="004586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color w:val="C5000B"/>
          <w:sz w:val="21"/>
          <w:szCs w:val="21"/>
        </w:rPr>
        <w:t>红色字</w:t>
      </w:r>
      <w:r w:rsidRPr="00F27C19">
        <w:rPr>
          <w:rFonts w:ascii="Adobe 黑体 Std R" w:eastAsia="Adobe 黑体 Std R" w:hAnsi="Adobe 黑体 Std R" w:cs="Adobe 黑体 Std R"/>
          <w:color w:val="004586"/>
          <w:sz w:val="21"/>
          <w:szCs w:val="21"/>
        </w:rPr>
        <w:t>部分与官方给出得不一致，这样在修改完重启Apache服务器后就不会出错。</w:t>
      </w:r>
    </w:p>
    <w:p w:rsidR="003D71CE" w:rsidRPr="00F27C19" w:rsidRDefault="003D71CE">
      <w:pPr>
        <w:pStyle w:val="a0"/>
        <w:rPr>
          <w:rFonts w:ascii="Adobe 黑体 Std R" w:eastAsia="Adobe 黑体 Std R" w:hAnsi="Adobe 黑体 Std R" w:cs="Adobe 黑体 Std R" w:hint="eastAsia"/>
          <w:color w:val="004586"/>
          <w:sz w:val="21"/>
          <w:szCs w:val="21"/>
        </w:rPr>
      </w:pPr>
    </w:p>
    <w:p w:rsidR="00E4537C" w:rsidRPr="00F27C19" w:rsidRDefault="00E4537C">
      <w:pPr>
        <w:pStyle w:val="a0"/>
        <w:rPr>
          <w:rStyle w:val="SourceText"/>
          <w:rFonts w:ascii="Adobe 黑体 Std R" w:hAnsi="Adobe 黑体 Std R" w:cs="Adobe 黑体 Std R"/>
        </w:rPr>
        <w:sectPr w:rsidR="00E4537C" w:rsidRPr="00F27C19">
          <w:headerReference w:type="default" r:id="rId16"/>
          <w:type w:val="continuous"/>
          <w:pgSz w:w="12240" w:h="15840"/>
          <w:pgMar w:top="1134" w:right="1134" w:bottom="1134" w:left="1134" w:header="720" w:footer="720" w:gutter="0"/>
          <w:cols w:space="720"/>
          <w:docGrid w:linePitch="326"/>
        </w:sectPr>
      </w:pPr>
      <w:r w:rsidRPr="00F27C19">
        <w:rPr>
          <w:rFonts w:ascii="Adobe 黑体 Std R" w:eastAsia="Adobe 黑体 Std R" w:hAnsi="Adobe 黑体 Std R" w:cs="Adobe 黑体 Std R"/>
        </w:rPr>
        <w:t>适用与Apache版本为2.4之前版本</w:t>
      </w:r>
    </w:p>
    <w:p w:rsidR="006C551B" w:rsidRPr="006C551B" w:rsidRDefault="006C551B" w:rsidP="006C551B">
      <w:pPr>
        <w:shd w:val="clear" w:color="auto" w:fill="FDF5D4"/>
        <w:rPr>
          <w:rFonts w:cs="Consolas"/>
          <w:b/>
          <w:bCs/>
          <w:sz w:val="18"/>
          <w:szCs w:val="18"/>
        </w:rPr>
      </w:pPr>
      <w:r w:rsidRPr="006C551B">
        <w:rPr>
          <w:rFonts w:cs="Consolas"/>
          <w:b/>
          <w:bCs/>
          <w:sz w:val="18"/>
          <w:szCs w:val="18"/>
        </w:rPr>
        <w:lastRenderedPageBreak/>
        <w:t>Apache Older Than 2.4</w:t>
      </w:r>
    </w:p>
    <w:p w:rsidR="006C551B" w:rsidRPr="006C551B" w:rsidRDefault="006C551B" w:rsidP="006C551B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AA2211"/>
          <w:sz w:val="18"/>
          <w:szCs w:val="18"/>
        </w:rPr>
        <w:t>&lt;</w:t>
      </w:r>
      <w:r w:rsidRPr="00F27C19">
        <w:rPr>
          <w:rFonts w:cs="Courier New"/>
          <w:color w:val="000A65"/>
          <w:sz w:val="18"/>
          <w:szCs w:val="18"/>
        </w:rPr>
        <w:t>Directory</w:t>
      </w:r>
      <w:r w:rsidRPr="006C551B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766510"/>
          <w:sz w:val="18"/>
          <w:szCs w:val="18"/>
        </w:rPr>
        <w:t>"/path/to/phabricator/webroot"</w:t>
      </w:r>
      <w:r w:rsidRPr="00F27C19">
        <w:rPr>
          <w:rFonts w:cs="Courier New"/>
          <w:color w:val="AA2211"/>
          <w:sz w:val="18"/>
          <w:szCs w:val="18"/>
        </w:rPr>
        <w:t>&gt;</w:t>
      </w:r>
    </w:p>
    <w:p w:rsidR="006C551B" w:rsidRPr="006C551B" w:rsidRDefault="006C551B" w:rsidP="006C551B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6C551B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000A65"/>
          <w:sz w:val="18"/>
          <w:szCs w:val="18"/>
        </w:rPr>
        <w:t>Order</w:t>
      </w:r>
      <w:r w:rsidRPr="006C551B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allow</w:t>
      </w:r>
      <w:r w:rsidRPr="00F27C19">
        <w:rPr>
          <w:rFonts w:cs="Courier New"/>
          <w:color w:val="AA2211"/>
          <w:sz w:val="18"/>
          <w:szCs w:val="18"/>
        </w:rPr>
        <w:t>,</w:t>
      </w:r>
      <w:r w:rsidRPr="00F27C19">
        <w:rPr>
          <w:rFonts w:cs="Courier New"/>
          <w:color w:val="000A65"/>
          <w:sz w:val="18"/>
          <w:szCs w:val="18"/>
        </w:rPr>
        <w:t>deny</w:t>
      </w:r>
    </w:p>
    <w:p w:rsidR="006C551B" w:rsidRPr="006C551B" w:rsidRDefault="006C551B" w:rsidP="006C551B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6C551B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000A65"/>
          <w:sz w:val="18"/>
          <w:szCs w:val="18"/>
        </w:rPr>
        <w:t>Allow</w:t>
      </w:r>
      <w:r w:rsidRPr="006C551B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from</w:t>
      </w:r>
      <w:r w:rsidRPr="006C551B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all</w:t>
      </w:r>
    </w:p>
    <w:p w:rsidR="006C551B" w:rsidRPr="006C551B" w:rsidRDefault="006C551B" w:rsidP="006C551B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AA2211"/>
          <w:sz w:val="18"/>
          <w:szCs w:val="18"/>
        </w:rPr>
        <w:t>&lt;/</w:t>
      </w:r>
      <w:r w:rsidRPr="00F27C19">
        <w:rPr>
          <w:rFonts w:cs="Courier New"/>
          <w:color w:val="000A65"/>
          <w:sz w:val="18"/>
          <w:szCs w:val="18"/>
        </w:rPr>
        <w:t>Directory</w:t>
      </w:r>
      <w:r w:rsidRPr="00F27C19">
        <w:rPr>
          <w:rFonts w:cs="Courier New"/>
          <w:color w:val="AA2211"/>
          <w:sz w:val="18"/>
          <w:szCs w:val="18"/>
        </w:rPr>
        <w:t>&gt;</w:t>
      </w:r>
    </w:p>
    <w:p w:rsidR="00E4537C" w:rsidRPr="00F27C19" w:rsidRDefault="00E4537C">
      <w:pPr>
        <w:sectPr w:rsidR="00E4537C" w:rsidRPr="00F27C19">
          <w:type w:val="continuous"/>
          <w:pgSz w:w="12240" w:h="15840"/>
          <w:pgMar w:top="1134" w:right="1134" w:bottom="1134" w:left="1134" w:header="720" w:footer="720" w:gutter="0"/>
          <w:cols w:space="720"/>
          <w:docGrid w:linePitch="326"/>
        </w:sectPr>
      </w:pPr>
    </w:p>
    <w:p w:rsidR="00E4537C" w:rsidRPr="00F27C19" w:rsidRDefault="00E4537C">
      <w:pPr>
        <w:pStyle w:val="a0"/>
        <w:rPr>
          <w:rStyle w:val="SourceText"/>
          <w:rFonts w:ascii="Adobe 黑体 Std R" w:hAnsi="Adobe 黑体 Std R" w:cs="Adobe 黑体 Std R"/>
        </w:rPr>
        <w:sectPr w:rsidR="00E4537C" w:rsidRPr="00F27C19">
          <w:type w:val="continuous"/>
          <w:pgSz w:w="12240" w:h="15840"/>
          <w:pgMar w:top="1134" w:right="1134" w:bottom="1134" w:left="1134" w:header="720" w:footer="720" w:gutter="0"/>
          <w:cols w:space="720"/>
          <w:docGrid w:linePitch="326"/>
        </w:sectPr>
      </w:pPr>
      <w:r w:rsidRPr="00F27C19">
        <w:rPr>
          <w:rFonts w:ascii="Adobe 黑体 Std R" w:eastAsia="Adobe 黑体 Std R" w:hAnsi="Adobe 黑体 Std R" w:cs="Adobe 黑体 Std R"/>
        </w:rPr>
        <w:lastRenderedPageBreak/>
        <w:t>适用与Apache版本为2.4或之后版本</w:t>
      </w:r>
    </w:p>
    <w:p w:rsidR="006C551B" w:rsidRPr="006C551B" w:rsidRDefault="006C551B" w:rsidP="006C551B">
      <w:pPr>
        <w:shd w:val="clear" w:color="auto" w:fill="FDF5D4"/>
        <w:rPr>
          <w:rFonts w:cs="Consolas"/>
          <w:b/>
          <w:bCs/>
          <w:sz w:val="18"/>
          <w:szCs w:val="18"/>
        </w:rPr>
      </w:pPr>
      <w:r w:rsidRPr="006C551B">
        <w:rPr>
          <w:rFonts w:cs="Consolas"/>
          <w:b/>
          <w:bCs/>
          <w:sz w:val="18"/>
          <w:szCs w:val="18"/>
        </w:rPr>
        <w:lastRenderedPageBreak/>
        <w:t>Apache 2.4 and Newer</w:t>
      </w:r>
    </w:p>
    <w:p w:rsidR="006C551B" w:rsidRPr="006C551B" w:rsidRDefault="006C551B" w:rsidP="006C551B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AA2211"/>
          <w:sz w:val="18"/>
          <w:szCs w:val="18"/>
        </w:rPr>
        <w:t>&lt;</w:t>
      </w:r>
      <w:r w:rsidRPr="00F27C19">
        <w:rPr>
          <w:rFonts w:cs="Courier New"/>
          <w:color w:val="000A65"/>
          <w:sz w:val="18"/>
          <w:szCs w:val="18"/>
        </w:rPr>
        <w:t>Directory</w:t>
      </w:r>
      <w:r w:rsidRPr="006C551B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766510"/>
          <w:sz w:val="18"/>
          <w:szCs w:val="18"/>
        </w:rPr>
        <w:t>"/path/to/phabricator/webroot"</w:t>
      </w:r>
      <w:r w:rsidRPr="00F27C19">
        <w:rPr>
          <w:rFonts w:cs="Courier New"/>
          <w:color w:val="AA2211"/>
          <w:sz w:val="18"/>
          <w:szCs w:val="18"/>
        </w:rPr>
        <w:t>&gt;</w:t>
      </w:r>
    </w:p>
    <w:p w:rsidR="006C551B" w:rsidRPr="006C551B" w:rsidRDefault="006C551B" w:rsidP="006C551B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6C551B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AA4000"/>
          <w:sz w:val="18"/>
          <w:szCs w:val="18"/>
        </w:rPr>
        <w:t>Require</w:t>
      </w:r>
      <w:r w:rsidRPr="006C551B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all</w:t>
      </w:r>
      <w:r w:rsidRPr="006C551B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granted</w:t>
      </w:r>
    </w:p>
    <w:p w:rsidR="006C551B" w:rsidRPr="006C551B" w:rsidRDefault="006C551B" w:rsidP="006C551B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AA2211"/>
          <w:sz w:val="18"/>
          <w:szCs w:val="18"/>
        </w:rPr>
        <w:t>&lt;/</w:t>
      </w:r>
      <w:r w:rsidRPr="00F27C19">
        <w:rPr>
          <w:rFonts w:cs="Courier New"/>
          <w:color w:val="000A65"/>
          <w:sz w:val="18"/>
          <w:szCs w:val="18"/>
        </w:rPr>
        <w:t>Directory</w:t>
      </w:r>
      <w:r w:rsidRPr="00F27C19">
        <w:rPr>
          <w:rFonts w:cs="Courier New"/>
          <w:color w:val="AA2211"/>
          <w:sz w:val="18"/>
          <w:szCs w:val="18"/>
        </w:rPr>
        <w:t>&gt;</w:t>
      </w:r>
    </w:p>
    <w:p w:rsidR="00E4537C" w:rsidRPr="00F27C19" w:rsidRDefault="00E4537C">
      <w:pPr>
        <w:sectPr w:rsidR="00E4537C" w:rsidRPr="00F27C19">
          <w:type w:val="continuous"/>
          <w:pgSz w:w="12240" w:h="15840"/>
          <w:pgMar w:top="1134" w:right="1134" w:bottom="1134" w:left="1134" w:header="720" w:footer="720" w:gutter="0"/>
          <w:cols w:space="720"/>
          <w:docGrid w:linePitch="326"/>
        </w:sectPr>
      </w:pPr>
    </w:p>
    <w:p w:rsidR="00E4537C" w:rsidRPr="00F27C19" w:rsidRDefault="00E4537C">
      <w:pPr>
        <w:pStyle w:val="a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lastRenderedPageBreak/>
        <w:t>更改后，重启Apache，然后跳转到下面的设置步骤。</w:t>
      </w:r>
    </w:p>
    <w:p w:rsidR="003D71CE" w:rsidRPr="00F27C19" w:rsidRDefault="003D71CE" w:rsidP="003D71CE">
      <w:pPr>
        <w:pStyle w:val="3"/>
        <w:rPr>
          <w:rFonts w:hint="eastAsia"/>
        </w:rPr>
      </w:pPr>
      <w:bookmarkStart w:id="20" w:name="_Toc385544078"/>
      <w:r w:rsidRPr="00F27C19">
        <w:rPr>
          <w:rFonts w:hint="eastAsia"/>
        </w:rPr>
        <w:t>配置</w:t>
      </w:r>
      <w:r w:rsidRPr="00F27C19">
        <w:t>域名</w:t>
      </w:r>
      <w:bookmarkEnd w:id="20"/>
    </w:p>
    <w:p w:rsidR="003D71CE" w:rsidRPr="00F27C19" w:rsidRDefault="003D71CE" w:rsidP="003D71CE">
      <w:pPr>
        <w:pStyle w:val="a0"/>
        <w:rPr>
          <w:rFonts w:ascii="Adobe 黑体 Std R" w:eastAsia="Adobe 黑体 Std R" w:hAnsi="Adobe 黑体 Std R" w:cs="Adobe 黑体 Std R"/>
          <w:color w:val="004586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color w:val="004586"/>
          <w:sz w:val="21"/>
          <w:szCs w:val="21"/>
        </w:rPr>
        <w:t>在以上的配置都正确的前提下，</w:t>
      </w:r>
      <w:r w:rsidRPr="00F27C19">
        <w:rPr>
          <w:rFonts w:ascii="Adobe 黑体 Std R" w:eastAsia="Adobe 黑体 Std R" w:hAnsi="Adobe 黑体 Std R" w:cs="Adobe 黑体 Std R" w:hint="eastAsia"/>
          <w:color w:val="004586"/>
          <w:sz w:val="21"/>
          <w:szCs w:val="21"/>
        </w:rPr>
        <w:t>需要</w:t>
      </w:r>
      <w:r w:rsidRPr="00F27C19">
        <w:rPr>
          <w:rFonts w:ascii="Adobe 黑体 Std R" w:eastAsia="Adobe 黑体 Std R" w:hAnsi="Adobe 黑体 Std R" w:cs="Adobe 黑体 Std R"/>
          <w:color w:val="004586"/>
          <w:sz w:val="21"/>
          <w:szCs w:val="21"/>
        </w:rPr>
        <w:t>去修改hosts文件，需要对域名进行直接的映射。</w:t>
      </w:r>
    </w:p>
    <w:p w:rsidR="003D71CE" w:rsidRPr="00F27C19" w:rsidRDefault="003D71CE" w:rsidP="003D71CE">
      <w:pPr>
        <w:pStyle w:val="a0"/>
        <w:rPr>
          <w:rFonts w:ascii="Adobe 黑体 Std R" w:eastAsia="Adobe 黑体 Std R" w:hAnsi="Adobe 黑体 Std R" w:cs="Adobe 黑体 Std R"/>
          <w:color w:val="004586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color w:val="004586"/>
          <w:sz w:val="21"/>
          <w:szCs w:val="21"/>
        </w:rPr>
        <w:t>Hosts 路径： /etc/hosts</w:t>
      </w:r>
    </w:p>
    <w:p w:rsidR="003D71CE" w:rsidRPr="00F27C19" w:rsidRDefault="003D71CE" w:rsidP="003D71CE">
      <w:pPr>
        <w:pStyle w:val="a0"/>
        <w:rPr>
          <w:rFonts w:ascii="Adobe 黑体 Std R" w:eastAsia="Adobe 黑体 Std R" w:hAnsi="Adobe 黑体 Std R" w:cs="Adobe 黑体 Std R"/>
          <w:color w:val="004586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 w:hint="eastAsia"/>
          <w:color w:val="004586"/>
          <w:sz w:val="21"/>
          <w:szCs w:val="21"/>
        </w:rPr>
        <w:t>添加：</w:t>
      </w:r>
      <w:r w:rsidRPr="00F27C19">
        <w:rPr>
          <w:rFonts w:ascii="Adobe 黑体 Std R" w:eastAsia="Adobe 黑体 Std R" w:hAnsi="Adobe 黑体 Std R" w:cs="Adobe 黑体 Std R"/>
          <w:color w:val="004586"/>
          <w:sz w:val="21"/>
          <w:szCs w:val="21"/>
        </w:rPr>
        <w:t xml:space="preserve">server机IP  域名  </w:t>
      </w:r>
    </w:p>
    <w:p w:rsidR="003D71CE" w:rsidRPr="00F27C19" w:rsidRDefault="003D71CE" w:rsidP="003D71CE">
      <w:pPr>
        <w:pStyle w:val="a0"/>
        <w:rPr>
          <w:rFonts w:ascii="Adobe 黑体 Std R" w:eastAsia="Adobe 黑体 Std R" w:hAnsi="Adobe 黑体 Std R" w:cs="Adobe 黑体 Std R"/>
          <w:color w:val="2F5496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color w:val="004586"/>
          <w:sz w:val="21"/>
          <w:szCs w:val="21"/>
        </w:rPr>
        <w:t>（例如： 127.0</w:t>
      </w:r>
      <w:r w:rsidRPr="00F27C19">
        <w:rPr>
          <w:rFonts w:ascii="Adobe 黑体 Std R" w:eastAsia="Adobe 黑体 Std R" w:hAnsi="Adobe 黑体 Std R" w:cs="Adobe 黑体 Std R" w:hint="eastAsia"/>
          <w:color w:val="004586"/>
          <w:sz w:val="21"/>
          <w:szCs w:val="21"/>
        </w:rPr>
        <w:t>.0.1</w:t>
      </w:r>
      <w:r w:rsidRPr="00F27C19">
        <w:rPr>
          <w:rFonts w:ascii="Adobe 黑体 Std R" w:eastAsia="Adobe 黑体 Std R" w:hAnsi="Adobe 黑体 Std R" w:cs="Adobe 黑体 Std R"/>
          <w:color w:val="2F5496"/>
          <w:sz w:val="21"/>
          <w:szCs w:val="21"/>
        </w:rPr>
        <w:t xml:space="preserve"> hostlocal </w:t>
      </w:r>
      <w:r w:rsidRPr="00F27C19">
        <w:rPr>
          <w:rStyle w:val="SourceText"/>
          <w:rFonts w:ascii="Adobe 黑体 Std R" w:hAnsi="Adobe 黑体 Std R" w:cs="Adobe 黑体 Std R"/>
          <w:color w:val="2F5496"/>
          <w:sz w:val="21"/>
          <w:szCs w:val="21"/>
        </w:rPr>
        <w:t>phabricator.example.com</w:t>
      </w:r>
      <w:r w:rsidRPr="00F27C19">
        <w:rPr>
          <w:rFonts w:ascii="Adobe 黑体 Std R" w:eastAsia="Adobe 黑体 Std R" w:hAnsi="Adobe 黑体 Std R" w:cs="Adobe 黑体 Std R"/>
          <w:color w:val="2F5496"/>
          <w:sz w:val="21"/>
          <w:szCs w:val="21"/>
        </w:rPr>
        <w:t>）</w:t>
      </w:r>
    </w:p>
    <w:p w:rsidR="003D71CE" w:rsidRPr="00F27C19" w:rsidRDefault="003D71CE" w:rsidP="003D71CE">
      <w:pPr>
        <w:pStyle w:val="a0"/>
        <w:rPr>
          <w:rFonts w:ascii="Adobe 黑体 Std R" w:eastAsia="Adobe 黑体 Std R" w:hAnsi="Adobe 黑体 Std R" w:cs="Adobe 黑体 Std R"/>
          <w:color w:val="2F5496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color w:val="2F5496"/>
          <w:sz w:val="21"/>
          <w:szCs w:val="21"/>
        </w:rPr>
        <w:t>配置完hosts后需要对网络服务进行重启：</w:t>
      </w:r>
    </w:p>
    <w:p w:rsidR="003D71CE" w:rsidRPr="00F27C19" w:rsidRDefault="003D71CE" w:rsidP="003D71CE">
      <w:pPr>
        <w:pStyle w:val="a0"/>
        <w:rPr>
          <w:rFonts w:ascii="Adobe 黑体 Std R" w:eastAsia="Adobe 黑体 Std R" w:hAnsi="Adobe 黑体 Std R" w:cs="Adobe 黑体 Std R"/>
          <w:color w:val="2F5496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color w:val="2F5496"/>
          <w:sz w:val="21"/>
          <w:szCs w:val="21"/>
        </w:rPr>
        <w:t>执行以下命令</w:t>
      </w:r>
      <w:r w:rsidR="00491760" w:rsidRPr="00F27C19">
        <w:rPr>
          <w:rFonts w:ascii="Adobe 黑体 Std R" w:eastAsia="Adobe 黑体 Std R" w:hAnsi="Adobe 黑体 Std R" w:cs="Adobe 黑体 Std R" w:hint="eastAsia"/>
          <w:color w:val="2F5496"/>
          <w:sz w:val="21"/>
          <w:szCs w:val="21"/>
        </w:rPr>
        <w:t>, 重启</w:t>
      </w:r>
      <w:r w:rsidR="00491760" w:rsidRPr="00F27C19">
        <w:rPr>
          <w:rFonts w:ascii="Adobe 黑体 Std R" w:eastAsia="Adobe 黑体 Std R" w:hAnsi="Adobe 黑体 Std R" w:cs="Adobe 黑体 Std R"/>
          <w:color w:val="2F5496"/>
          <w:sz w:val="21"/>
          <w:szCs w:val="21"/>
        </w:rPr>
        <w:t>网络服务</w:t>
      </w:r>
      <w:r w:rsidRPr="00F27C19">
        <w:rPr>
          <w:rFonts w:ascii="Adobe 黑体 Std R" w:eastAsia="Adobe 黑体 Std R" w:hAnsi="Adobe 黑体 Std R" w:cs="Adobe 黑体 Std R"/>
          <w:color w:val="2F5496"/>
          <w:sz w:val="21"/>
          <w:szCs w:val="21"/>
        </w:rPr>
        <w:t>即可：</w:t>
      </w:r>
    </w:p>
    <w:p w:rsidR="003D71CE" w:rsidRPr="00F27C19" w:rsidRDefault="003D71CE">
      <w:pPr>
        <w:pStyle w:val="a0"/>
        <w:rPr>
          <w:rFonts w:ascii="Adobe 黑体 Std R" w:eastAsia="Adobe 黑体 Std R" w:hAnsi="Adobe 黑体 Std R" w:cs="Adobe 黑体 Std R" w:hint="eastAsia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color w:val="2F5496"/>
          <w:sz w:val="21"/>
          <w:szCs w:val="21"/>
        </w:rPr>
        <w:t>sudo /etc/init.d/networking restart</w:t>
      </w:r>
    </w:p>
    <w:p w:rsidR="00E4537C" w:rsidRPr="00F27C19" w:rsidRDefault="00E4537C">
      <w:pPr>
        <w:pStyle w:val="3"/>
        <w:rPr>
          <w:rFonts w:cs="Adobe 黑体 Std R"/>
        </w:rPr>
      </w:pPr>
      <w:bookmarkStart w:id="21" w:name="OSC_h2_61"/>
      <w:bookmarkStart w:id="22" w:name="_Toc385544079"/>
      <w:bookmarkEnd w:id="21"/>
      <w:r w:rsidRPr="00F27C19">
        <w:t>设置</w:t>
      </w:r>
      <w:bookmarkEnd w:id="22"/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 w:cs="Adobe 黑体 Std R"/>
        </w:rPr>
        <w:t>现在，输入你设置的域名。你将会看到设置指引。文档的余下部分为其他具体设置步骤的附加说明。</w:t>
      </w:r>
    </w:p>
    <w:p w:rsidR="00E4537C" w:rsidRPr="00F27C19" w:rsidRDefault="00E4537C">
      <w:pPr>
        <w:pStyle w:val="3"/>
        <w:rPr>
          <w:rFonts w:cs="Adobe 黑体 Std R"/>
        </w:rPr>
      </w:pPr>
      <w:bookmarkStart w:id="23" w:name="OSC_h2_7"/>
      <w:bookmarkStart w:id="24" w:name="_Toc385544080"/>
      <w:bookmarkEnd w:id="23"/>
      <w:r w:rsidRPr="00F27C19">
        <w:t>存储：配置MySQL</w:t>
      </w:r>
      <w:bookmarkEnd w:id="24"/>
    </w:p>
    <w:p w:rsidR="00E4537C" w:rsidRPr="00F27C19" w:rsidRDefault="00E4537C">
      <w:pPr>
        <w:pStyle w:val="a0"/>
        <w:rPr>
          <w:rFonts w:ascii="Adobe 黑体 Std R" w:eastAsia="Adobe 黑体 Std R" w:hAnsi="Adobe 黑体 Std R" w:cs="Adobe 黑体 Std R"/>
          <w:color w:val="2F5496"/>
        </w:rPr>
      </w:pPr>
      <w:r w:rsidRPr="00F27C19">
        <w:rPr>
          <w:rFonts w:ascii="Adobe 黑体 Std R" w:eastAsia="Adobe 黑体 Std R" w:hAnsi="Adobe 黑体 Std R" w:cs="Adobe 黑体 Std R"/>
        </w:rPr>
        <w:t>设置中，你需要配置MySQL。运行MySQL，验证是否能正常连接。如果有问题，请参考MySQL的帮助文档。如果MySQL正常工作，你需要加载Phabricator的模式，运行命令：</w:t>
      </w:r>
    </w:p>
    <w:p w:rsidR="006C551B" w:rsidRPr="006C551B" w:rsidRDefault="006C551B" w:rsidP="006C551B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6C551B">
        <w:rPr>
          <w:rFonts w:cs="Courier New"/>
          <w:color w:val="000000"/>
          <w:sz w:val="18"/>
          <w:szCs w:val="18"/>
        </w:rPr>
        <w:t xml:space="preserve">phabricator/ </w:t>
      </w:r>
      <w:r w:rsidRPr="00F27C19">
        <w:rPr>
          <w:rFonts w:cs="Courier New"/>
          <w:color w:val="000080"/>
          <w:sz w:val="18"/>
          <w:szCs w:val="18"/>
        </w:rPr>
        <w:t>$ ./bin/storage upgrade</w:t>
      </w:r>
    </w:p>
    <w:p w:rsidR="00E4537C" w:rsidRPr="00F27C19" w:rsidRDefault="00E4537C">
      <w:pPr>
        <w:pStyle w:val="PreformattedText"/>
        <w:spacing w:after="283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  <w:color w:val="2F5496"/>
        </w:rPr>
        <w:t>根据提示进行操作即可，将Phabricator的配置文件加载到mysql中。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 w:cs="Adobe 黑体 Std R"/>
          <w:color w:val="2F5496"/>
        </w:rPr>
      </w:pPr>
      <w:r w:rsidRPr="00F27C19">
        <w:rPr>
          <w:rFonts w:ascii="Adobe 黑体 Std R" w:eastAsia="Adobe 黑体 Std R" w:hAnsi="Adobe 黑体 Std R" w:cs="Adobe 黑体 Std R"/>
        </w:rPr>
        <w:t>如果你配置了一个无特权的用户以连接数据库，你将不得不重新设置为root用户或其他的管理员以使模式能被应用。</w:t>
      </w:r>
    </w:p>
    <w:p w:rsidR="00413803" w:rsidRPr="00413803" w:rsidRDefault="00413803" w:rsidP="00413803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413803">
        <w:rPr>
          <w:rFonts w:cs="Courier New"/>
          <w:color w:val="000000"/>
          <w:sz w:val="18"/>
          <w:szCs w:val="18"/>
        </w:rPr>
        <w:t xml:space="preserve">phabricator/ </w:t>
      </w:r>
      <w:r w:rsidRPr="00F27C19">
        <w:rPr>
          <w:rFonts w:cs="Courier New"/>
          <w:color w:val="000080"/>
          <w:sz w:val="18"/>
          <w:szCs w:val="18"/>
        </w:rPr>
        <w:t>$ ./bin/storage upgrade --user &lt;user&gt; --password &lt;password&gt;</w:t>
      </w:r>
    </w:p>
    <w:p w:rsidR="00E4537C" w:rsidRPr="00F27C19" w:rsidRDefault="00E4537C">
      <w:pPr>
        <w:pStyle w:val="a0"/>
        <w:rPr>
          <w:rFonts w:ascii="Adobe 黑体 Std R" w:eastAsia="Adobe 黑体 Std R" w:hAnsi="Adobe 黑体 Std R" w:cs="Adobe 黑体 Std R"/>
          <w:color w:val="2F5496"/>
        </w:rPr>
      </w:pPr>
      <w:r w:rsidRPr="00F27C19">
        <w:rPr>
          <w:rFonts w:ascii="Adobe 黑体 Std R" w:eastAsia="Adobe 黑体 Std R" w:hAnsi="Adobe 黑体 Std R" w:cs="Adobe 黑体 Std R"/>
        </w:rPr>
        <w:t>可以使用 -- force 参数来避免脚本进行提示，对mysql强行加载配置文件。</w:t>
      </w:r>
    </w:p>
    <w:p w:rsidR="00413803" w:rsidRPr="00413803" w:rsidRDefault="00413803" w:rsidP="00413803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413803">
        <w:rPr>
          <w:rFonts w:cs="Courier New"/>
          <w:color w:val="000000"/>
          <w:sz w:val="18"/>
          <w:szCs w:val="18"/>
        </w:rPr>
        <w:t xml:space="preserve">phabricator/ </w:t>
      </w:r>
      <w:r w:rsidRPr="00F27C19">
        <w:rPr>
          <w:rFonts w:cs="Courier New"/>
          <w:color w:val="000080"/>
          <w:sz w:val="18"/>
          <w:szCs w:val="18"/>
        </w:rPr>
        <w:t>$ ./bin/storage upgrade --force</w:t>
      </w:r>
    </w:p>
    <w:p w:rsidR="00E4537C" w:rsidRPr="00F27C19" w:rsidRDefault="00E4537C">
      <w:pPr>
        <w:pStyle w:val="a0"/>
        <w:rPr>
          <w:rFonts w:ascii="Adobe 黑体 Std R" w:eastAsia="Adobe 黑体 Std R" w:hAnsi="Adobe 黑体 Std R" w:cs="Adobe 黑体 Std R"/>
          <w:color w:val="C00000"/>
        </w:rPr>
      </w:pPr>
      <w:r w:rsidRPr="00F27C19">
        <w:rPr>
          <w:rFonts w:ascii="Adobe 黑体 Std R" w:eastAsia="Adobe 黑体 Std R" w:hAnsi="Adobe 黑体 Std R" w:cs="Adobe 黑体 Std R"/>
          <w:color w:val="C00000"/>
        </w:rPr>
        <w:lastRenderedPageBreak/>
        <w:t>注意：每当Phabricator进行了更新，都需要运行storage upgrade。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 w:cs="Adobe 黑体 Std R"/>
          <w:color w:val="C00000"/>
        </w:rPr>
      </w:pPr>
      <w:r w:rsidRPr="00F27C19">
        <w:rPr>
          <w:rFonts w:ascii="Adobe 黑体 Std R" w:eastAsia="Adobe 黑体 Std R" w:hAnsi="Adobe 黑体 Std R" w:cs="Adobe 黑体 Std R"/>
          <w:color w:val="C00000"/>
        </w:rPr>
        <w:t>每当server关闭后再次开启，需要重新启动phabricator。页面信息会提示你该怎么做。</w:t>
      </w:r>
    </w:p>
    <w:p w:rsidR="00890069" w:rsidRPr="00F27C19" w:rsidRDefault="00890069" w:rsidP="00890069">
      <w:pPr>
        <w:pStyle w:val="3"/>
      </w:pPr>
      <w:bookmarkStart w:id="25" w:name="_Toc385544081"/>
      <w:r w:rsidRPr="00F27C19">
        <w:t>验收</w:t>
      </w:r>
      <w:r w:rsidRPr="00F27C19">
        <w:rPr>
          <w:rFonts w:cs="Adobe 黑体 Std R"/>
        </w:rPr>
        <w:t xml:space="preserve"> </w:t>
      </w:r>
      <w:r w:rsidRPr="00F27C19">
        <w:t>Phabricator：</w:t>
      </w:r>
      <w:bookmarkEnd w:id="25"/>
      <w:r w:rsidRPr="00F27C19">
        <w:rPr>
          <w:rFonts w:hint="eastAsia"/>
        </w:rPr>
        <w:t xml:space="preserve"> </w:t>
      </w:r>
    </w:p>
    <w:p w:rsidR="00890069" w:rsidRPr="00F27C19" w:rsidRDefault="00890069" w:rsidP="00890069">
      <w:r w:rsidRPr="00F27C19">
        <w:rPr>
          <w:rFonts w:hint="eastAsia"/>
        </w:rPr>
        <w:t>在M</w:t>
      </w:r>
      <w:r w:rsidRPr="00F27C19">
        <w:t>ySQL</w:t>
      </w:r>
      <w:r w:rsidRPr="00F27C19">
        <w:rPr>
          <w:rFonts w:hint="eastAsia"/>
        </w:rPr>
        <w:t>配置</w:t>
      </w:r>
      <w:r w:rsidRPr="00F27C19">
        <w:t>完成后，</w:t>
      </w:r>
      <w:r w:rsidRPr="00F27C19">
        <w:rPr>
          <w:rFonts w:hint="eastAsia"/>
        </w:rPr>
        <w:t>可以</w:t>
      </w:r>
      <w:r w:rsidRPr="00F27C19">
        <w:t>到网页上去登陆一下 Phabricator，看工作是否正常。</w:t>
      </w:r>
    </w:p>
    <w:p w:rsidR="00890069" w:rsidRPr="00F27C19" w:rsidRDefault="00890069" w:rsidP="00890069">
      <w:pPr>
        <w:rPr>
          <w:rStyle w:val="SourceText"/>
          <w:rFonts w:ascii="Adobe 黑体 Std R" w:hAnsi="Adobe 黑体 Std R"/>
          <w:color w:val="000000"/>
        </w:rPr>
      </w:pPr>
      <w:r w:rsidRPr="00F27C19">
        <w:t>登陆</w:t>
      </w:r>
      <w:r w:rsidRPr="00F27C19">
        <w:rPr>
          <w:rStyle w:val="SourceText"/>
          <w:rFonts w:ascii="Adobe 黑体 Std R" w:hAnsi="Adobe 黑体 Std R" w:cs="Adobe 黑体 Std R"/>
          <w:color w:val="000000"/>
        </w:rPr>
        <w:t>phabricator.example.com</w:t>
      </w:r>
      <w:r w:rsidRPr="00F27C19">
        <w:rPr>
          <w:rStyle w:val="SourceText"/>
          <w:rFonts w:ascii="Adobe 黑体 Std R" w:hAnsi="Adobe 黑体 Std R"/>
          <w:color w:val="000000"/>
        </w:rPr>
        <w:t>页面。会出现管理员注册界面，按照提示</w:t>
      </w:r>
      <w:r w:rsidRPr="00F27C19">
        <w:rPr>
          <w:rStyle w:val="SourceText"/>
          <w:rFonts w:ascii="Adobe 黑体 Std R" w:hAnsi="Adobe 黑体 Std R" w:hint="eastAsia"/>
          <w:color w:val="000000"/>
        </w:rPr>
        <w:t>填写管理员的</w:t>
      </w:r>
      <w:r w:rsidRPr="00F27C19">
        <w:rPr>
          <w:rStyle w:val="SourceText"/>
          <w:rFonts w:ascii="Adobe 黑体 Std R" w:hAnsi="Adobe 黑体 Std R"/>
          <w:color w:val="000000"/>
        </w:rPr>
        <w:t>真实信息。</w:t>
      </w:r>
    </w:p>
    <w:p w:rsidR="00890069" w:rsidRPr="00F27C19" w:rsidRDefault="00890069" w:rsidP="00890069">
      <w:r w:rsidRPr="00F27C19">
        <w:rPr>
          <w:rStyle w:val="SourceText"/>
          <w:rFonts w:ascii="Adobe 黑体 Std R" w:hAnsi="Adobe 黑体 Std R"/>
          <w:color w:val="000000"/>
        </w:rPr>
        <w:t>进入</w:t>
      </w:r>
      <w:r w:rsidRPr="00F27C19">
        <w:rPr>
          <w:rStyle w:val="SourceText"/>
          <w:rFonts w:ascii="Adobe 黑体 Std R" w:hAnsi="Adobe 黑体 Std R" w:cs="Adobe 黑体 Std R"/>
          <w:color w:val="000000"/>
        </w:rPr>
        <w:t>p</w:t>
      </w:r>
      <w:r w:rsidRPr="00F27C19">
        <w:rPr>
          <w:rStyle w:val="SourceText"/>
          <w:rFonts w:ascii="Adobe 黑体 Std R" w:hAnsi="Adobe 黑体 Std R"/>
          <w:color w:val="000000"/>
        </w:rPr>
        <w:t>habricator的主页面，在浏览器上部会出现如下图显示</w:t>
      </w:r>
    </w:p>
    <w:p w:rsidR="00890069" w:rsidRPr="00F27C19" w:rsidRDefault="00890069" w:rsidP="00890069">
      <w:pPr>
        <w:pStyle w:val="a0"/>
        <w:jc w:val="center"/>
        <w:rPr>
          <w:rFonts w:ascii="Adobe 黑体 Std R" w:eastAsia="Adobe 黑体 Std R" w:hAnsi="Adobe 黑体 Std R" w:cs="Adobe 黑体 Std R"/>
          <w:color w:val="C00000"/>
        </w:rPr>
      </w:pPr>
      <w:r w:rsidRPr="00F27C19">
        <w:rPr>
          <w:rFonts w:ascii="Adobe 黑体 Std R" w:eastAsia="Adobe 黑体 Std R" w:hAnsi="Adobe 黑体 Std R"/>
          <w:noProof/>
          <w:lang w:bidi="ar-SA"/>
        </w:rPr>
        <w:drawing>
          <wp:inline distT="0" distB="0" distL="0" distR="0" wp14:anchorId="223B76F7" wp14:editId="5E4FB3C7">
            <wp:extent cx="3575050" cy="12446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12446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69" w:rsidRPr="00F27C19" w:rsidRDefault="00890069" w:rsidP="00890069">
      <w:pPr>
        <w:pStyle w:val="a0"/>
        <w:jc w:val="center"/>
        <w:rPr>
          <w:rFonts w:ascii="Adobe 黑体 Std R" w:eastAsia="Adobe 黑体 Std R" w:hAnsi="Adobe 黑体 Std R" w:cs="Adobe 黑体 Std R"/>
          <w:color w:val="C00000"/>
        </w:rPr>
      </w:pPr>
    </w:p>
    <w:p w:rsidR="00890069" w:rsidRPr="00F27C19" w:rsidRDefault="00890069" w:rsidP="00890069">
      <w:pPr>
        <w:pStyle w:val="a0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</w:rPr>
        <w:t>点击</w:t>
      </w:r>
      <w:r w:rsidRPr="00F27C19">
        <w:rPr>
          <w:rFonts w:ascii="Adobe 黑体 Std R" w:eastAsia="Adobe 黑体 Std R" w:hAnsi="Adobe 黑体 Std R" w:cs="Liberation Serif"/>
        </w:rPr>
        <w:t>“</w:t>
      </w:r>
      <w:r w:rsidRPr="00F27C19">
        <w:rPr>
          <w:rFonts w:ascii="Adobe 黑体 Std R" w:eastAsia="Adobe 黑体 Std R" w:hAnsi="Adobe 黑体 Std R"/>
        </w:rPr>
        <w:t>you have 9 unresolved setup issues..”进入issue页面（我使用的当前phabricator版本是</w:t>
      </w:r>
      <w:r w:rsidRPr="00F27C19">
        <w:rPr>
          <w:rFonts w:ascii="Adobe 黑体 Std R" w:eastAsia="Adobe 黑体 Std R" w:hAnsi="Adobe 黑体 Std R" w:cs="Liberation Serif"/>
        </w:rPr>
        <w:t xml:space="preserve"> </w:t>
      </w:r>
      <w:r w:rsidRPr="00F27C19">
        <w:rPr>
          <w:rFonts w:ascii="Adobe 黑体 Std R" w:eastAsia="Adobe 黑体 Std R" w:hAnsi="Adobe 黑体 Std R"/>
        </w:rPr>
        <w:t>2509c6b0f57dc533607fb6811adc02529b0d6fd8）。可以看到issue如下图所示。</w:t>
      </w:r>
    </w:p>
    <w:p w:rsidR="00890069" w:rsidRPr="00F27C19" w:rsidRDefault="00890069" w:rsidP="00890069">
      <w:pPr>
        <w:pStyle w:val="a0"/>
        <w:jc w:val="center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  <w:noProof/>
          <w:lang w:bidi="ar-SA"/>
        </w:rPr>
        <w:drawing>
          <wp:inline distT="0" distB="0" distL="0" distR="0" wp14:anchorId="32B0AF29" wp14:editId="3F3C97E1">
            <wp:extent cx="6324600" cy="2628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6289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69" w:rsidRPr="00F27C19" w:rsidRDefault="00890069" w:rsidP="00890069">
      <w:pPr>
        <w:pStyle w:val="a0"/>
        <w:jc w:val="center"/>
        <w:rPr>
          <w:rFonts w:ascii="Adobe 黑体 Std R" w:eastAsia="Adobe 黑体 Std R" w:hAnsi="Adobe 黑体 Std R"/>
        </w:rPr>
      </w:pPr>
    </w:p>
    <w:p w:rsidR="00890069" w:rsidRPr="00F27C19" w:rsidRDefault="00890069" w:rsidP="00890069">
      <w:pPr>
        <w:pStyle w:val="a0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</w:rPr>
        <w:t>其中有一个比较重要的设置，就是登陆界面的设置。</w:t>
      </w:r>
    </w:p>
    <w:p w:rsidR="00890069" w:rsidRPr="00F27C19" w:rsidRDefault="00890069" w:rsidP="00890069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No Authentication Providers Configured（登陆issue）</w:t>
      </w:r>
    </w:p>
    <w:p w:rsidR="00890069" w:rsidRPr="00F27C19" w:rsidRDefault="00890069" w:rsidP="00890069">
      <w:pPr>
        <w:pStyle w:val="a0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</w:rPr>
        <w:t>点击进入issue页面</w:t>
      </w:r>
      <w:r w:rsidRPr="00F27C19">
        <w:rPr>
          <w:rFonts w:ascii="Adobe 黑体 Std R" w:eastAsia="Adobe 黑体 Std R" w:hAnsi="Adobe 黑体 Std R" w:cs="Liberation Serif"/>
        </w:rPr>
        <w:t xml:space="preserve"> → </w:t>
      </w:r>
      <w:r w:rsidRPr="00F27C19">
        <w:rPr>
          <w:rFonts w:ascii="Adobe 黑体 Std R" w:eastAsia="Adobe 黑体 Std R" w:hAnsi="Adobe 黑体 Std R"/>
        </w:rPr>
        <w:t>点击</w:t>
      </w:r>
      <w:r w:rsidRPr="00F27C19">
        <w:rPr>
          <w:rFonts w:ascii="Adobe 黑体 Std R" w:eastAsia="Adobe 黑体 Std R" w:hAnsi="Adobe 黑体 Std R" w:cs="Liberation Serif"/>
        </w:rPr>
        <w:t>“</w:t>
      </w:r>
      <w:r w:rsidRPr="00F27C19">
        <w:rPr>
          <w:rFonts w:ascii="Adobe 黑体 Std R" w:eastAsia="Adobe 黑体 Std R" w:hAnsi="Adobe 黑体 Std R"/>
        </w:rPr>
        <w:t xml:space="preserve">using the "Auth" application” → 点击"Add Authentication </w:t>
      </w:r>
      <w:r w:rsidRPr="00F27C19">
        <w:rPr>
          <w:rFonts w:ascii="Adobe 黑体 Std R" w:eastAsia="Adobe 黑体 Std R" w:hAnsi="Adobe 黑体 Std R"/>
        </w:rPr>
        <w:lastRenderedPageBreak/>
        <w:t>Provider"，可以看到如下页面。</w:t>
      </w:r>
    </w:p>
    <w:p w:rsidR="00890069" w:rsidRPr="00F27C19" w:rsidRDefault="00890069" w:rsidP="00890069">
      <w:pPr>
        <w:pStyle w:val="a0"/>
        <w:jc w:val="center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  <w:noProof/>
          <w:lang w:bidi="ar-SA"/>
        </w:rPr>
        <w:drawing>
          <wp:inline distT="0" distB="0" distL="0" distR="0" wp14:anchorId="129B605E" wp14:editId="6DCCB084">
            <wp:extent cx="6235700" cy="3562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5623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69" w:rsidRPr="00F27C19" w:rsidRDefault="00890069" w:rsidP="00890069">
      <w:pPr>
        <w:pStyle w:val="a0"/>
        <w:jc w:val="center"/>
        <w:rPr>
          <w:rFonts w:ascii="Adobe 黑体 Std R" w:eastAsia="Adobe 黑体 Std R" w:hAnsi="Adobe 黑体 Std R"/>
        </w:rPr>
      </w:pPr>
    </w:p>
    <w:p w:rsidR="00890069" w:rsidRPr="00F27C19" w:rsidRDefault="00890069" w:rsidP="00890069">
      <w:pPr>
        <w:rPr>
          <w:rFonts w:cs="Liberation Serif"/>
        </w:rPr>
      </w:pPr>
      <w:r w:rsidRPr="00F27C19">
        <w:t>选择一种登陆或身份验证方式。这里我们选择“用户名/密码”的方式。确认添加后进入下一页，将所有选项都进行勾选（默认），也可以是根据需要进行设置。这里有一个最短密码长度的设置</w:t>
      </w:r>
      <w:r w:rsidRPr="00F27C19">
        <w:rPr>
          <w:rFonts w:cs="Liberation Serif"/>
        </w:rPr>
        <w:t>account.minimum-password-length，可以在之后</w:t>
      </w:r>
      <w:r w:rsidRPr="00F27C19">
        <w:rPr>
          <w:rFonts w:cs="Lohit Hindi"/>
        </w:rPr>
        <w:t>进行设置。当再次确认后，登陆方式就被确认应用了。再次刷新页面，这个</w:t>
      </w:r>
      <w:r w:rsidRPr="00F27C19">
        <w:rPr>
          <w:rFonts w:cs="Liberation Serif"/>
        </w:rPr>
        <w:t>issue就被修复了。</w:t>
      </w:r>
    </w:p>
    <w:p w:rsidR="00890069" w:rsidRPr="00F27C19" w:rsidRDefault="00890069" w:rsidP="00890069">
      <w:pPr>
        <w:rPr>
          <w:rFonts w:cs="Lohit Hindi"/>
        </w:rPr>
      </w:pPr>
      <w:r w:rsidRPr="00F27C19">
        <w:rPr>
          <w:rFonts w:cs="Liberation Serif"/>
        </w:rPr>
        <w:t>如果不幸，你在管理</w:t>
      </w:r>
      <w:r w:rsidRPr="00F27C19">
        <w:rPr>
          <w:rFonts w:cs="Lohit Hindi"/>
        </w:rPr>
        <w:t>员登陆完成后，没有去修复这个</w:t>
      </w:r>
      <w:r w:rsidRPr="00F27C19">
        <w:rPr>
          <w:rFonts w:cs="Liberation Serif"/>
        </w:rPr>
        <w:t>issue，下一次在想</w:t>
      </w:r>
      <w:r w:rsidRPr="00F27C19">
        <w:rPr>
          <w:rFonts w:cs="Lohit Hindi"/>
        </w:rPr>
        <w:t>进入服务器就基本上是不可能了。</w:t>
      </w:r>
    </w:p>
    <w:p w:rsidR="00890069" w:rsidRPr="00F27C19" w:rsidRDefault="00890069" w:rsidP="00890069">
      <w:pPr>
        <w:rPr>
          <w:rStyle w:val="Teletype"/>
          <w:rFonts w:ascii="Adobe 黑体 Std R" w:eastAsia="Adobe 黑体 Std R" w:hAnsi="Adobe 黑体 Std R" w:cs="Courier New"/>
        </w:rPr>
      </w:pPr>
      <w:r w:rsidRPr="00F27C19">
        <w:rPr>
          <w:rFonts w:cs="Lohit Hindi"/>
        </w:rPr>
        <w:t>这里提供一个办法。因为使用得是</w:t>
      </w:r>
      <w:r w:rsidRPr="00F27C19">
        <w:rPr>
          <w:rFonts w:cs="Liberation Serif"/>
        </w:rPr>
        <w:t>mysql数据</w:t>
      </w:r>
      <w:r w:rsidRPr="00F27C19">
        <w:rPr>
          <w:rFonts w:cs="Lohit Hindi"/>
        </w:rPr>
        <w:t>库存储我们的配置，这里我们可以将数</w:t>
      </w:r>
      <w:r w:rsidRPr="00F27C19">
        <w:rPr>
          <w:rFonts w:cs="Liberation Serif"/>
        </w:rPr>
        <w:t>据</w:t>
      </w:r>
      <w:r w:rsidRPr="00F27C19">
        <w:rPr>
          <w:rFonts w:cs="Lohit Hindi"/>
        </w:rPr>
        <w:t>库中得配置进行删除或者说恢复成默认的。这里我们需要一个清理数据库的</w:t>
      </w:r>
      <w:r w:rsidRPr="00F27C19">
        <w:rPr>
          <w:rFonts w:cs="Liberation Serif"/>
        </w:rPr>
        <w:t>php文件，假</w:t>
      </w:r>
      <w:r w:rsidRPr="00F27C19">
        <w:rPr>
          <w:rFonts w:cs="Lohit Hindi"/>
        </w:rPr>
        <w:t>设为</w:t>
      </w:r>
      <w:r w:rsidRPr="00F27C19">
        <w:rPr>
          <w:rFonts w:cs="Liberation Serif"/>
        </w:rPr>
        <w:t>clean.php。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Teletype"/>
          <w:rFonts w:ascii="Adobe 黑体 Std R" w:eastAsia="Adobe 黑体 Std R" w:hAnsi="Adobe 黑体 Std R"/>
        </w:rPr>
      </w:pPr>
      <w:r w:rsidRPr="00F27C19">
        <w:rPr>
          <w:rStyle w:val="Teletype"/>
          <w:rFonts w:ascii="Adobe 黑体 Std R" w:eastAsia="Adobe 黑体 Std R" w:hAnsi="Adobe 黑体 Std R" w:cs="Courier New"/>
        </w:rPr>
        <w:t>&lt;</w:t>
      </w:r>
      <w:r w:rsidRPr="00F27C19">
        <w:rPr>
          <w:rStyle w:val="Teletype"/>
          <w:rFonts w:ascii="Adobe 黑体 Std R" w:eastAsia="Adobe 黑体 Std R" w:hAnsi="Adobe 黑体 Std R"/>
        </w:rPr>
        <w:t>?php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Teletype"/>
          <w:rFonts w:ascii="Adobe 黑体 Std R" w:eastAsia="Adobe 黑体 Std R" w:hAnsi="Adobe 黑体 Std R" w:cs="Courier New"/>
        </w:rPr>
      </w:pPr>
      <w:r w:rsidRPr="00F27C19">
        <w:rPr>
          <w:rStyle w:val="Teletype"/>
          <w:rFonts w:ascii="Adobe 黑体 Std R" w:eastAsia="Adobe 黑体 Std R" w:hAnsi="Adobe 黑体 Std R"/>
        </w:rPr>
        <w:t>$user = "root"; //数据</w:t>
      </w:r>
      <w:r w:rsidRPr="00F27C19">
        <w:rPr>
          <w:rStyle w:val="Teletype"/>
          <w:rFonts w:ascii="Adobe 黑体 Std R" w:eastAsia="Adobe 黑体 Std R" w:hAnsi="Adobe 黑体 Std R" w:cs="微软雅黑"/>
        </w:rPr>
        <w:t>库</w:t>
      </w:r>
      <w:r w:rsidRPr="00F27C19">
        <w:rPr>
          <w:rStyle w:val="Teletype"/>
          <w:rFonts w:ascii="Adobe 黑体 Std R" w:eastAsia="Adobe 黑体 Std R" w:hAnsi="Adobe 黑体 Std R" w:cs="MS Gothic"/>
        </w:rPr>
        <w:t>用</w:t>
      </w:r>
      <w:r w:rsidRPr="00F27C19">
        <w:rPr>
          <w:rStyle w:val="Teletype"/>
          <w:rFonts w:ascii="Adobe 黑体 Std R" w:eastAsia="Adobe 黑体 Std R" w:hAnsi="Adobe 黑体 Std R" w:cs="微软雅黑"/>
        </w:rPr>
        <w:t>户</w:t>
      </w:r>
      <w:r w:rsidRPr="00F27C19">
        <w:rPr>
          <w:rStyle w:val="Teletype"/>
          <w:rFonts w:ascii="Adobe 黑体 Std R" w:eastAsia="Adobe 黑体 Std R" w:hAnsi="Adobe 黑体 Std R" w:cs="MS Gothic"/>
        </w:rPr>
        <w:t>名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Teletype"/>
          <w:rFonts w:ascii="Adobe 黑体 Std R" w:eastAsia="Adobe 黑体 Std R" w:hAnsi="Adobe 黑体 Std R" w:cs="Courier New"/>
        </w:rPr>
      </w:pPr>
      <w:r w:rsidRPr="00F27C19">
        <w:rPr>
          <w:rStyle w:val="Teletype"/>
          <w:rFonts w:ascii="Adobe 黑体 Std R" w:eastAsia="Adobe 黑体 Std R" w:hAnsi="Adobe 黑体 Std R" w:cs="Courier New"/>
        </w:rPr>
        <w:t>$password = "";//</w:t>
      </w:r>
      <w:r w:rsidRPr="00F27C19">
        <w:rPr>
          <w:rStyle w:val="Teletype"/>
          <w:rFonts w:ascii="Adobe 黑体 Std R" w:eastAsia="Adobe 黑体 Std R" w:hAnsi="Adobe 黑体 Std R"/>
        </w:rPr>
        <w:t>数据</w:t>
      </w:r>
      <w:r w:rsidRPr="00F27C19">
        <w:rPr>
          <w:rStyle w:val="Teletype"/>
          <w:rFonts w:ascii="Adobe 黑体 Std R" w:eastAsia="Adobe 黑体 Std R" w:hAnsi="Adobe 黑体 Std R" w:cs="微软雅黑"/>
        </w:rPr>
        <w:t>库</w:t>
      </w:r>
      <w:r w:rsidRPr="00F27C19">
        <w:rPr>
          <w:rStyle w:val="Teletype"/>
          <w:rFonts w:ascii="Adobe 黑体 Std R" w:eastAsia="Adobe 黑体 Std R" w:hAnsi="Adobe 黑体 Std R" w:cs="MS Gothic"/>
        </w:rPr>
        <w:t>密</w:t>
      </w:r>
      <w:r w:rsidRPr="00F27C19">
        <w:rPr>
          <w:rStyle w:val="Teletype"/>
          <w:rFonts w:ascii="Adobe 黑体 Std R" w:eastAsia="Adobe 黑体 Std R" w:hAnsi="Adobe 黑体 Std R" w:cs="微软雅黑"/>
        </w:rPr>
        <w:t>码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Teletype"/>
          <w:rFonts w:ascii="Adobe 黑体 Std R" w:eastAsia="Adobe 黑体 Std R" w:hAnsi="Adobe 黑体 Std R"/>
        </w:rPr>
      </w:pPr>
      <w:r w:rsidRPr="00F27C19">
        <w:rPr>
          <w:rStyle w:val="Teletype"/>
          <w:rFonts w:ascii="Adobe 黑体 Std R" w:eastAsia="Adobe 黑体 Std R" w:hAnsi="Adobe 黑体 Std R" w:cs="Courier New"/>
        </w:rPr>
        <w:t>$db_name = "mysql";//</w:t>
      </w:r>
      <w:r w:rsidRPr="00F27C19">
        <w:rPr>
          <w:rStyle w:val="Teletype"/>
          <w:rFonts w:ascii="Adobe 黑体 Std R" w:eastAsia="Adobe 黑体 Std R" w:hAnsi="Adobe 黑体 Std R"/>
        </w:rPr>
        <w:t>数据</w:t>
      </w:r>
      <w:r w:rsidRPr="00F27C19">
        <w:rPr>
          <w:rStyle w:val="Teletype"/>
          <w:rFonts w:ascii="Adobe 黑体 Std R" w:eastAsia="Adobe 黑体 Std R" w:hAnsi="Adobe 黑体 Std R" w:cs="微软雅黑"/>
        </w:rPr>
        <w:t>库</w:t>
      </w:r>
      <w:r w:rsidRPr="00F27C19">
        <w:rPr>
          <w:rStyle w:val="Teletype"/>
          <w:rFonts w:ascii="Adobe 黑体 Std R" w:eastAsia="Adobe 黑体 Std R" w:hAnsi="Adobe 黑体 Std R" w:cs="MS Gothic"/>
        </w:rPr>
        <w:t>名</w:t>
      </w:r>
      <w:r w:rsidRPr="00F27C19">
        <w:rPr>
          <w:rStyle w:val="Teletype"/>
          <w:rFonts w:ascii="Adobe 黑体 Std R" w:eastAsia="Adobe 黑体 Std R" w:hAnsi="Adobe 黑体 Std R" w:cs="Courier New"/>
        </w:rPr>
        <w:t xml:space="preserve">  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Teletype"/>
          <w:rFonts w:ascii="Adobe 黑体 Std R" w:eastAsia="Adobe 黑体 Std R" w:hAnsi="Adobe 黑体 Std R" w:cs="Courier New"/>
        </w:rPr>
      </w:pPr>
      <w:r w:rsidRPr="00F27C19">
        <w:rPr>
          <w:rStyle w:val="Teletype"/>
          <w:rFonts w:ascii="Adobe 黑体 Std R" w:eastAsia="Adobe 黑体 Std R" w:hAnsi="Adobe 黑体 Std R"/>
        </w:rPr>
        <w:t>$link = mysql_connect("localhost:3306",$user,$password);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Teletype"/>
          <w:rFonts w:ascii="Adobe 黑体 Std R" w:eastAsia="Adobe 黑体 Std R" w:hAnsi="Adobe 黑体 Std R"/>
        </w:rPr>
      </w:pPr>
      <w:r w:rsidRPr="00F27C19">
        <w:rPr>
          <w:rStyle w:val="Teletype"/>
          <w:rFonts w:ascii="Adobe 黑体 Std R" w:eastAsia="Adobe 黑体 Std R" w:hAnsi="Adobe 黑体 Std R" w:cs="Courier New"/>
        </w:rPr>
        <w:t>mysql_select_db("$db_name",$link);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Teletype"/>
          <w:rFonts w:ascii="Adobe 黑体 Std R" w:eastAsia="Adobe 黑体 Std R" w:hAnsi="Adobe 黑体 Std R" w:cs="Courier New"/>
        </w:rPr>
      </w:pPr>
      <w:r w:rsidRPr="00F27C19">
        <w:rPr>
          <w:rStyle w:val="Teletype"/>
          <w:rFonts w:ascii="Adobe 黑体 Std R" w:eastAsia="Adobe 黑体 Std R" w:hAnsi="Adobe 黑体 Std R"/>
        </w:rPr>
        <w:t>echo "&lt;p&gt;正在清空数据</w:t>
      </w:r>
      <w:r w:rsidRPr="00F27C19">
        <w:rPr>
          <w:rStyle w:val="Teletype"/>
          <w:rFonts w:ascii="Adobe 黑体 Std R" w:eastAsia="Adobe 黑体 Std R" w:hAnsi="Adobe 黑体 Std R" w:cs="微软雅黑"/>
        </w:rPr>
        <w:t>库</w:t>
      </w:r>
      <w:r w:rsidRPr="00F27C19">
        <w:rPr>
          <w:rStyle w:val="Teletype"/>
          <w:rFonts w:ascii="Adobe 黑体 Std R" w:eastAsia="Adobe 黑体 Std R" w:hAnsi="Adobe 黑体 Std R" w:cs="Courier New"/>
        </w:rPr>
        <w:t>,</w:t>
      </w:r>
      <w:r w:rsidRPr="00F27C19">
        <w:rPr>
          <w:rStyle w:val="Teletype"/>
          <w:rFonts w:ascii="Adobe 黑体 Std R" w:eastAsia="Adobe 黑体 Std R" w:hAnsi="Adobe 黑体 Std R" w:cs="微软雅黑"/>
        </w:rPr>
        <w:t>请</w:t>
      </w:r>
      <w:r w:rsidRPr="00F27C19">
        <w:rPr>
          <w:rStyle w:val="Teletype"/>
          <w:rFonts w:ascii="Adobe 黑体 Std R" w:eastAsia="Adobe 黑体 Std R" w:hAnsi="Adobe 黑体 Std R" w:cs="MS Gothic"/>
        </w:rPr>
        <w:t>稍等</w:t>
      </w:r>
      <w:r w:rsidRPr="00F27C19">
        <w:rPr>
          <w:rStyle w:val="Teletype"/>
          <w:rFonts w:ascii="Adobe 黑体 Std R" w:eastAsia="Adobe 黑体 Std R" w:hAnsi="Adobe 黑体 Std R" w:cs="Courier New"/>
        </w:rPr>
        <w:t>....&lt;br</w:t>
      </w:r>
      <w:r w:rsidRPr="00F27C19">
        <w:rPr>
          <w:rStyle w:val="Teletype"/>
          <w:rFonts w:ascii="Adobe 黑体 Std R" w:eastAsia="Adobe 黑体 Std R" w:hAnsi="Adobe 黑体 Std R"/>
        </w:rPr>
        <w:t>&gt;";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Teletype"/>
          <w:rFonts w:ascii="Adobe 黑体 Std R" w:eastAsia="Adobe 黑体 Std R" w:hAnsi="Adobe 黑体 Std R" w:cs="Courier New"/>
        </w:rPr>
      </w:pPr>
      <w:r w:rsidRPr="00F27C19">
        <w:rPr>
          <w:rStyle w:val="Teletype"/>
          <w:rFonts w:ascii="Adobe 黑体 Std R" w:eastAsia="Adobe 黑体 Std R" w:hAnsi="Adobe 黑体 Std R" w:cs="Courier New"/>
        </w:rPr>
        <w:lastRenderedPageBreak/>
        <w:t>$result=mysql_query("SHOW tables",$link);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Teletype"/>
          <w:rFonts w:ascii="Adobe 黑体 Std R" w:eastAsia="Adobe 黑体 Std R" w:hAnsi="Adobe 黑体 Std R" w:cs="Courier New"/>
        </w:rPr>
      </w:pPr>
      <w:r w:rsidRPr="00F27C19">
        <w:rPr>
          <w:rStyle w:val="Teletype"/>
          <w:rFonts w:ascii="Adobe 黑体 Std R" w:eastAsia="Adobe 黑体 Std R" w:hAnsi="Adobe 黑体 Std R" w:cs="Courier New"/>
        </w:rPr>
        <w:t>while ($currow=mysql_fetch_array($result)) {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Teletype"/>
          <w:rFonts w:ascii="Adobe 黑体 Std R" w:eastAsia="Adobe 黑体 Std R" w:hAnsi="Adobe 黑体 Std R" w:cs="Courier New"/>
        </w:rPr>
      </w:pPr>
      <w:r w:rsidRPr="00F27C19">
        <w:rPr>
          <w:rStyle w:val="Teletype"/>
          <w:rFonts w:ascii="Adobe 黑体 Std R" w:eastAsia="Adobe 黑体 Std R" w:hAnsi="Adobe 黑体 Std R" w:cs="Courier New"/>
        </w:rPr>
        <w:t>mysql_query("drop TABLE IF EXISTS $currow[0]");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Teletype"/>
          <w:rFonts w:ascii="Adobe 黑体 Std R" w:eastAsia="Adobe 黑体 Std R" w:hAnsi="Adobe 黑体 Std R"/>
        </w:rPr>
      </w:pPr>
      <w:r w:rsidRPr="00F27C19">
        <w:rPr>
          <w:rStyle w:val="Teletype"/>
          <w:rFonts w:ascii="Adobe 黑体 Std R" w:eastAsia="Adobe 黑体 Std R" w:hAnsi="Adobe 黑体 Std R" w:cs="Courier New"/>
        </w:rPr>
        <w:t>echo $currow[0]."&lt;br&gt;";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Teletype"/>
          <w:rFonts w:ascii="Adobe 黑体 Std R" w:eastAsia="Adobe 黑体 Std R" w:hAnsi="Adobe 黑体 Std R"/>
        </w:rPr>
      </w:pPr>
      <w:r w:rsidRPr="00F27C19">
        <w:rPr>
          <w:rStyle w:val="Teletype"/>
          <w:rFonts w:ascii="Adobe 黑体 Std R" w:eastAsia="Adobe 黑体 Std R" w:hAnsi="Adobe 黑体 Std R"/>
        </w:rPr>
        <w:t>}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Teletype"/>
          <w:rFonts w:ascii="Adobe 黑体 Std R" w:eastAsia="Adobe 黑体 Std R" w:hAnsi="Adobe 黑体 Std R"/>
        </w:rPr>
      </w:pPr>
      <w:r w:rsidRPr="00F27C19">
        <w:rPr>
          <w:rStyle w:val="Teletype"/>
          <w:rFonts w:ascii="Adobe 黑体 Std R" w:eastAsia="Adobe 黑体 Std R" w:hAnsi="Adobe 黑体 Std R"/>
        </w:rPr>
        <w:t>echo "&lt;br&gt;恭喜你清理</w:t>
      </w:r>
      <w:r w:rsidRPr="00F27C19">
        <w:rPr>
          <w:rStyle w:val="Teletype"/>
          <w:rFonts w:ascii="Adobe 黑体 Std R" w:eastAsia="Adobe 黑体 Std R" w:hAnsi="Adobe 黑体 Std R" w:cs="Courier New"/>
        </w:rPr>
        <w:t>MY</w:t>
      </w:r>
      <w:r w:rsidRPr="00F27C19">
        <w:rPr>
          <w:rStyle w:val="Teletype"/>
          <w:rFonts w:ascii="Adobe 黑体 Std R" w:eastAsia="Adobe 黑体 Std R" w:hAnsi="Adobe 黑体 Std R"/>
        </w:rPr>
        <w:t>SQL成功</w:t>
      </w:r>
      <w:r w:rsidRPr="00F27C19">
        <w:rPr>
          <w:rStyle w:val="Teletype"/>
          <w:rFonts w:ascii="Adobe 黑体 Std R" w:eastAsia="Adobe 黑体 Std R" w:hAnsi="Adobe 黑体 Std R" w:cs="Courier New"/>
        </w:rPr>
        <w:t>&lt;br&gt;";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Teletype"/>
          <w:rFonts w:ascii="Adobe 黑体 Std R" w:eastAsia="Adobe 黑体 Std R" w:hAnsi="Adobe 黑体 Std R"/>
        </w:rPr>
        <w:t>?&gt;</w:t>
      </w:r>
    </w:p>
    <w:p w:rsidR="00890069" w:rsidRPr="00F27C19" w:rsidRDefault="00890069" w:rsidP="00890069">
      <w:r w:rsidRPr="00F27C19">
        <w:t>之后运行php clean.php，就可以重新再登陆进入</w:t>
      </w:r>
      <w:r w:rsidRPr="00F27C19">
        <w:rPr>
          <w:rFonts w:cs="Liberation Serif"/>
        </w:rPr>
        <w:t>phabricator主页面了。</w:t>
      </w:r>
    </w:p>
    <w:p w:rsidR="00890069" w:rsidRPr="00F27C19" w:rsidRDefault="00890069" w:rsidP="00890069">
      <w:r w:rsidRPr="00F27C19">
        <w:t>注意：这里root密码是空的。如果root有密码，可以参考 擦除mysql密码 步骤。</w:t>
      </w:r>
    </w:p>
    <w:p w:rsidR="00890069" w:rsidRPr="00F27C19" w:rsidRDefault="00890069" w:rsidP="00890069">
      <w:pPr>
        <w:pStyle w:val="a0"/>
        <w:rPr>
          <w:rFonts w:ascii="Adobe 黑体 Std R" w:eastAsia="Adobe 黑体 Std R" w:hAnsi="Adobe 黑体 Std R"/>
        </w:rPr>
      </w:pPr>
    </w:p>
    <w:p w:rsidR="00890069" w:rsidRPr="00F27C19" w:rsidRDefault="00890069" w:rsidP="00890069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MySQL STRICT_ALL_TABLES Mode Not Set（mysql表格模式设定）</w:t>
      </w:r>
    </w:p>
    <w:p w:rsidR="00890069" w:rsidRPr="00F27C19" w:rsidRDefault="00890069" w:rsidP="00890069">
      <w:pPr>
        <w:pStyle w:val="a0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</w:rPr>
        <w:t>点击进入issue页面</w:t>
      </w:r>
      <w:r w:rsidRPr="00F27C19">
        <w:rPr>
          <w:rFonts w:ascii="Adobe 黑体 Std R" w:eastAsia="Adobe 黑体 Std R" w:hAnsi="Adobe 黑体 Std R" w:cs="Liberation Serif"/>
        </w:rPr>
        <w:t xml:space="preserve"> </w:t>
      </w:r>
      <w:r w:rsidRPr="00F27C19">
        <w:rPr>
          <w:rFonts w:ascii="Adobe 黑体 Std R" w:eastAsia="Adobe 黑体 Std R" w:hAnsi="Adobe 黑体 Std R"/>
        </w:rPr>
        <w:t>就会出现下图所示的内容。</w:t>
      </w:r>
    </w:p>
    <w:p w:rsidR="00890069" w:rsidRPr="00F27C19" w:rsidRDefault="00890069" w:rsidP="00890069">
      <w:pPr>
        <w:pStyle w:val="a0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  <w:noProof/>
          <w:lang w:bidi="ar-SA"/>
        </w:rPr>
        <w:drawing>
          <wp:inline distT="0" distB="0" distL="0" distR="0" wp14:anchorId="609CA4E6" wp14:editId="746EE996">
            <wp:extent cx="6337300" cy="39624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9624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69" w:rsidRPr="00F27C19" w:rsidRDefault="00890069" w:rsidP="00890069">
      <w:pPr>
        <w:pStyle w:val="a0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</w:rPr>
        <w:t>这个issue的解决办法：</w:t>
      </w:r>
    </w:p>
    <w:p w:rsidR="00890069" w:rsidRPr="00F27C19" w:rsidRDefault="00890069" w:rsidP="00890069">
      <w:pPr>
        <w:pStyle w:val="a0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</w:rPr>
        <w:t>在/etc/mysql/my.cnf中的</w:t>
      </w:r>
      <w:r w:rsidRPr="00F27C19">
        <w:rPr>
          <w:rFonts w:ascii="Adobe 黑体 Std R" w:eastAsia="Adobe 黑体 Std R" w:hAnsi="Adobe 黑体 Std R" w:cs="Liberation Serif"/>
        </w:rPr>
        <w:t xml:space="preserve"> </w:t>
      </w:r>
      <w:r w:rsidRPr="00F27C19">
        <w:rPr>
          <w:rFonts w:ascii="Adobe 黑体 Std R" w:eastAsia="Adobe 黑体 Std R" w:hAnsi="Adobe 黑体 Std R"/>
        </w:rPr>
        <w:t>[mysqld]字段下面即可，类似这样：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Fonts w:eastAsia="Adobe 黑体 Std R"/>
        </w:rPr>
        <w:lastRenderedPageBreak/>
        <w:t>[mysqld]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Fonts w:eastAsia="Adobe 黑体 Std R"/>
        </w:rPr>
        <w:t>#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Fonts w:eastAsia="Adobe 黑体 Std R"/>
        </w:rPr>
        <w:t># * Basic Settings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Fonts w:eastAsia="Adobe 黑体 Std R"/>
        </w:rPr>
        <w:t>user            = mysql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Fonts w:eastAsia="Adobe 黑体 Std R"/>
        </w:rPr>
        <w:t>pid-file        = /var/run/mysqld/mysqld.pid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Fonts w:eastAsia="Adobe 黑体 Std R"/>
        </w:rPr>
        <w:t>socket          = /var/run/mysqld/mysqld.sock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Fonts w:eastAsia="Adobe 黑体 Std R"/>
        </w:rPr>
        <w:t>port            = 3306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Fonts w:eastAsia="Adobe 黑体 Std R"/>
        </w:rPr>
        <w:t>basedir         = /usr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Fonts w:eastAsia="Adobe 黑体 Std R"/>
        </w:rPr>
        <w:t>datadir         = /var/lib/mysql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Fonts w:eastAsia="Adobe 黑体 Std R"/>
        </w:rPr>
        <w:t xml:space="preserve">tmpdir          = /tmp  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Liberation Serif"/>
          <w:b/>
          <w:color w:val="FF0000"/>
        </w:rPr>
      </w:pPr>
      <w:r w:rsidRPr="00F27C19">
        <w:rPr>
          <w:rFonts w:eastAsia="Adobe 黑体 Std R"/>
        </w:rPr>
        <w:t>lc-messages-dir = /usr/share/mysql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Fonts w:eastAsia="Adobe 黑体 Std R" w:cs="Liberation Serif"/>
          <w:b/>
          <w:color w:val="FF0000"/>
        </w:rPr>
        <w:t>sql-mode=STRICT_ALL_TABLES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Liberation Serif"/>
        </w:rPr>
      </w:pPr>
      <w:r w:rsidRPr="00F27C19">
        <w:rPr>
          <w:rFonts w:eastAsia="Adobe 黑体 Std R"/>
        </w:rPr>
        <w:t>skip-external-locking</w:t>
      </w:r>
    </w:p>
    <w:p w:rsidR="00890069" w:rsidRPr="00F27C19" w:rsidRDefault="00890069" w:rsidP="00890069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Fonts w:eastAsia="Adobe 黑体 Std R" w:cs="Liberation Serif"/>
        </w:rPr>
        <w:t>….</w:t>
      </w:r>
    </w:p>
    <w:p w:rsidR="00890069" w:rsidRPr="00F27C19" w:rsidRDefault="00890069" w:rsidP="00890069">
      <w:pPr>
        <w:pStyle w:val="a0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</w:rPr>
        <w:t>然后使用</w:t>
      </w:r>
      <w:r w:rsidRPr="00F27C19">
        <w:rPr>
          <w:rFonts w:ascii="Adobe 黑体 Std R" w:eastAsia="Adobe 黑体 Std R" w:hAnsi="Adobe 黑体 Std R" w:cs="Liberation Serif"/>
        </w:rPr>
        <w:t xml:space="preserve"> </w:t>
      </w:r>
      <w:r w:rsidRPr="00F27C19">
        <w:rPr>
          <w:rFonts w:ascii="Adobe 黑体 Std R" w:eastAsia="Adobe 黑体 Std R" w:hAnsi="Adobe 黑体 Std R"/>
        </w:rPr>
        <w:t>/etc/init.d/mysql restart 重新启动mysql，使刚才的修改</w:t>
      </w:r>
    </w:p>
    <w:p w:rsidR="00890069" w:rsidRPr="00F27C19" w:rsidRDefault="00890069" w:rsidP="00890069">
      <w:pPr>
        <w:pStyle w:val="a0"/>
        <w:rPr>
          <w:rFonts w:ascii="Adobe 黑体 Std R" w:eastAsia="Adobe 黑体 Std R" w:hAnsi="Adobe 黑体 Std R"/>
        </w:rPr>
      </w:pPr>
    </w:p>
    <w:p w:rsidR="00890069" w:rsidRPr="00F27C19" w:rsidRDefault="00890069" w:rsidP="00890069">
      <w:pPr>
        <w:pStyle w:val="a0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</w:rPr>
        <w:t>可能会遇到的问题：</w:t>
      </w:r>
    </w:p>
    <w:p w:rsidR="00890069" w:rsidRPr="00F27C19" w:rsidRDefault="00890069" w:rsidP="00890069">
      <w:r w:rsidRPr="00F27C19">
        <w:t>当将“sql-mode=STRICT_ALL_TABLES”放在了“skip-external-locking”的下一行时，会出现如下错误：</w:t>
      </w:r>
    </w:p>
    <w:p w:rsidR="00890069" w:rsidRPr="00F27C19" w:rsidRDefault="00890069" w:rsidP="00890069">
      <w:pPr>
        <w:pStyle w:val="a0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</w:rPr>
        <w:t>Can't connect to local MySQL server through socket '/var/run/mysqld/mysqld.sock'</w:t>
      </w:r>
    </w:p>
    <w:p w:rsidR="00890069" w:rsidRPr="00F27C19" w:rsidRDefault="00890069" w:rsidP="00890069">
      <w:pPr>
        <w:rPr>
          <w:b/>
        </w:rPr>
      </w:pPr>
      <w:r w:rsidRPr="00F27C19">
        <w:t>在我的尝试的时候没有很好的办法来觉得这个问题，唯一的办法就是将mysql卸载干净后重装：</w:t>
      </w:r>
    </w:p>
    <w:p w:rsidR="00890069" w:rsidRPr="00F27C19" w:rsidRDefault="00890069" w:rsidP="00890069">
      <w:pPr>
        <w:rPr>
          <w:b/>
        </w:rPr>
      </w:pPr>
      <w:r w:rsidRPr="00F27C19">
        <w:rPr>
          <w:b/>
        </w:rPr>
        <w:t>删除 mysql</w:t>
      </w:r>
      <w:r w:rsidRPr="00F27C19">
        <w:rPr>
          <w:b/>
        </w:rPr>
        <w:br/>
      </w:r>
      <w:r w:rsidRPr="00F27C19">
        <w:t>sudo apt-get autoremove --purge mysql-server-5.0</w:t>
      </w:r>
      <w:r w:rsidRPr="00F27C19">
        <w:br/>
        <w:t>sudo apt-get remove mysql-server</w:t>
      </w:r>
      <w:r w:rsidRPr="00F27C19">
        <w:br/>
        <w:t>sudo apt-get autoremove mysql-server</w:t>
      </w:r>
      <w:r w:rsidRPr="00F27C19">
        <w:br/>
        <w:t>sudo apt-get remove mysql-common //这个很重要</w:t>
      </w:r>
      <w:r w:rsidRPr="00F27C19">
        <w:br/>
        <w:t>上面的其实有一些是多余的。</w:t>
      </w:r>
    </w:p>
    <w:p w:rsidR="00890069" w:rsidRPr="00F27C19" w:rsidRDefault="00890069" w:rsidP="00890069">
      <w:r w:rsidRPr="00F27C19">
        <w:rPr>
          <w:b/>
        </w:rPr>
        <w:t>清理残留数据</w:t>
      </w:r>
    </w:p>
    <w:p w:rsidR="00890069" w:rsidRPr="00F27C19" w:rsidRDefault="00890069" w:rsidP="00890069">
      <w:r w:rsidRPr="00F27C19">
        <w:t>dpkg -l |grep ^rc|awk '{print $2}' |sudo xargs dpkg -P</w:t>
      </w:r>
    </w:p>
    <w:p w:rsidR="00890069" w:rsidRPr="00F27C19" w:rsidRDefault="00890069" w:rsidP="00890069">
      <w:r w:rsidRPr="00F27C19">
        <w:t>然后在用安装脚本进行安装，再运行bin/storage upgrade将初始化的数据导入数据库即可。</w:t>
      </w:r>
    </w:p>
    <w:p w:rsidR="00890069" w:rsidRPr="00F27C19" w:rsidRDefault="00890069" w:rsidP="00890069">
      <w:pPr>
        <w:pStyle w:val="a0"/>
        <w:rPr>
          <w:rFonts w:ascii="Adobe 黑体 Std R" w:eastAsia="Adobe 黑体 Std R" w:hAnsi="Adobe 黑体 Std R"/>
        </w:rPr>
      </w:pPr>
    </w:p>
    <w:p w:rsidR="00890069" w:rsidRPr="00F27C19" w:rsidRDefault="00890069" w:rsidP="00890069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lastRenderedPageBreak/>
        <w:t>No Sendmail Binary Found（设置邮件服务）</w:t>
      </w:r>
    </w:p>
    <w:p w:rsidR="00890069" w:rsidRPr="00F27C19" w:rsidRDefault="00890069" w:rsidP="00890069">
      <w:r w:rsidRPr="00F27C19">
        <w:t>点击进入issue界面后，会有如同下图的显示。</w:t>
      </w:r>
    </w:p>
    <w:p w:rsidR="00890069" w:rsidRPr="00F27C19" w:rsidRDefault="00890069" w:rsidP="00890069">
      <w:r w:rsidRPr="00F27C19">
        <w:rPr>
          <w:noProof/>
        </w:rPr>
        <w:drawing>
          <wp:inline distT="0" distB="0" distL="0" distR="0" wp14:anchorId="5E041E1F" wp14:editId="5F046433">
            <wp:extent cx="6086901" cy="2714099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490" cy="2730859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69" w:rsidRPr="00F27C19" w:rsidRDefault="00890069" w:rsidP="00890069">
      <w:r w:rsidRPr="00F27C19">
        <w:t>点击页面上的“Edit metamta.mail-adapter”，进入邮件适配器页面。可以参考下图进行配置：</w:t>
      </w:r>
    </w:p>
    <w:p w:rsidR="00890069" w:rsidRPr="00F27C19" w:rsidRDefault="00890069" w:rsidP="00890069">
      <w:pPr>
        <w:pStyle w:val="a0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  <w:noProof/>
          <w:lang w:bidi="ar-SA"/>
        </w:rPr>
        <w:drawing>
          <wp:inline distT="0" distB="0" distL="0" distR="0" wp14:anchorId="4684E9AB" wp14:editId="74052999">
            <wp:extent cx="6114197" cy="1890736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412" cy="190193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69" w:rsidRPr="00F27C19" w:rsidRDefault="00890069" w:rsidP="00890069">
      <w:r w:rsidRPr="00F27C19">
        <w:t>选择合适的“value”，保存即可解决这个issue。</w:t>
      </w:r>
    </w:p>
    <w:p w:rsidR="00890069" w:rsidRPr="00F27C19" w:rsidRDefault="00890069" w:rsidP="00890069">
      <w:pPr>
        <w:pStyle w:val="a0"/>
        <w:rPr>
          <w:rFonts w:ascii="Adobe 黑体 Std R" w:eastAsia="Adobe 黑体 Std R" w:hAnsi="Adobe 黑体 Std R"/>
        </w:rPr>
      </w:pPr>
    </w:p>
    <w:p w:rsidR="00890069" w:rsidRPr="00F27C19" w:rsidRDefault="00890069" w:rsidP="00890069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Server Timezone Not Configured（设置服务器的时区）</w:t>
      </w:r>
    </w:p>
    <w:p w:rsidR="00890069" w:rsidRPr="00F27C19" w:rsidRDefault="00890069" w:rsidP="00890069">
      <w:r w:rsidRPr="00F27C19">
        <w:t>时区的配置是很重要的。php默认显示的时间都是格林威治标准时间,和北京时间差了正好8个小时。点击进入issue页面，会出现如下图的显示：</w:t>
      </w:r>
    </w:p>
    <w:p w:rsidR="00890069" w:rsidRPr="00F27C19" w:rsidRDefault="00890069" w:rsidP="00890069">
      <w:pPr>
        <w:pStyle w:val="a0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  <w:noProof/>
          <w:lang w:bidi="ar-SA"/>
        </w:rPr>
        <w:lastRenderedPageBreak/>
        <w:drawing>
          <wp:inline distT="0" distB="0" distL="0" distR="0" wp14:anchorId="0519C2AE" wp14:editId="484E367F">
            <wp:extent cx="5957247" cy="433200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508" cy="4335826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69" w:rsidRPr="00F27C19" w:rsidRDefault="00890069" w:rsidP="00890069">
      <w:r w:rsidRPr="00F27C19">
        <w:t>如图中说的，这里需要配置两个地方。</w:t>
      </w:r>
    </w:p>
    <w:p w:rsidR="00890069" w:rsidRPr="00F27C19" w:rsidRDefault="00890069" w:rsidP="00890069">
      <w:r w:rsidRPr="00F27C19">
        <w:t>第一个地方：</w:t>
      </w:r>
    </w:p>
    <w:p w:rsidR="00890069" w:rsidRPr="00F27C19" w:rsidRDefault="00890069" w:rsidP="00890069">
      <w:r w:rsidRPr="00F27C19">
        <w:t>修改/etc/php5/apache2/php.ini配置文件，在[date]字段后面找到被注释掉的“;date.timezone = ”，将注释打开。</w:t>
      </w:r>
    </w:p>
    <w:p w:rsidR="00890069" w:rsidRPr="00F27C19" w:rsidRDefault="00890069" w:rsidP="00890069">
      <w:r w:rsidRPr="00F27C19">
        <w:t>但是填什么这是个问题。这里我们就要看一下页面中给出的“PHP Documentation”了。</w:t>
      </w:r>
    </w:p>
    <w:p w:rsidR="00890069" w:rsidRPr="00F27C19" w:rsidRDefault="00890069" w:rsidP="00890069">
      <w:r w:rsidRPr="00F27C19">
        <w:t>打开“PHP Documentation”页面，找到“</w:t>
      </w:r>
      <w:hyperlink r:id="rId24" w:anchor="ini.date.timezone" w:history="1">
        <w:r w:rsidRPr="00F27C19">
          <w:rPr>
            <w:rStyle w:val="a5"/>
          </w:rPr>
          <w:t>date.timezone</w:t>
        </w:r>
      </w:hyperlink>
      <w:r w:rsidRPr="00F27C19">
        <w:t>”字符，点击进入对应页面。</w:t>
      </w:r>
    </w:p>
    <w:p w:rsidR="00890069" w:rsidRPr="00F27C19" w:rsidRDefault="00890069" w:rsidP="00890069">
      <w:r w:rsidRPr="00F27C19">
        <w:t>随后打开的页面支持“简体中文”显示，</w:t>
      </w:r>
    </w:p>
    <w:p w:rsidR="00890069" w:rsidRPr="00F27C19" w:rsidRDefault="00890069" w:rsidP="00890069">
      <w:r w:rsidRPr="00F27C19">
        <w:t>如果英文不太好的同学就可以在这里找“</w:t>
      </w:r>
      <w:hyperlink r:id="rId25" w:history="1">
        <w:r w:rsidRPr="00F27C19">
          <w:rPr>
            <w:rStyle w:val="a5"/>
          </w:rPr>
          <w:t>所支持的时区列表</w:t>
        </w:r>
      </w:hyperlink>
      <w:r w:rsidRPr="00F27C19">
        <w:t>”</w:t>
      </w:r>
    </w:p>
    <w:p w:rsidR="00890069" w:rsidRPr="00F27C19" w:rsidRDefault="00890069" w:rsidP="00890069">
      <w:r w:rsidRPr="00F27C19">
        <w:t>如果英文没问题的同学直接找“</w:t>
      </w:r>
      <w:hyperlink r:id="rId26" w:history="1">
        <w:r w:rsidRPr="00F27C19">
          <w:rPr>
            <w:rStyle w:val="a5"/>
          </w:rPr>
          <w:t>List of Supported Timezones</w:t>
        </w:r>
      </w:hyperlink>
      <w:r w:rsidRPr="00F27C19">
        <w:t>”</w:t>
      </w:r>
    </w:p>
    <w:p w:rsidR="00890069" w:rsidRPr="00F27C19" w:rsidRDefault="00890069" w:rsidP="00890069"/>
    <w:p w:rsidR="00890069" w:rsidRPr="00F27C19" w:rsidRDefault="00890069" w:rsidP="00890069">
      <w:r w:rsidRPr="00F27C19">
        <w:t>两个连接其实是一个，点击进入后，在页面的上部就有对应支持区域的连接，这里是“七大洲”+“太平洋地区”+“大西洋地区”+“其他”组成的。我们需要按照自己服务器所在地域来对时区进行设置。</w:t>
      </w:r>
    </w:p>
    <w:p w:rsidR="00890069" w:rsidRPr="00F27C19" w:rsidRDefault="00890069" w:rsidP="00890069"/>
    <w:p w:rsidR="00890069" w:rsidRPr="00F27C19" w:rsidRDefault="00890069" w:rsidP="00890069">
      <w:r w:rsidRPr="00F27C19">
        <w:t>我们这里选择Asia（亚洲），页面跳转后，可以看到一些知名城市的名字。这些城市里面，中国的城市有：（按页面中的出现顺序）</w:t>
      </w:r>
    </w:p>
    <w:p w:rsidR="00890069" w:rsidRPr="00F27C19" w:rsidRDefault="00890069" w:rsidP="00890069">
      <w:r w:rsidRPr="00F27C19">
        <w:lastRenderedPageBreak/>
        <w:t>Asia/Chongqing （重庆）</w:t>
      </w:r>
    </w:p>
    <w:p w:rsidR="00890069" w:rsidRPr="00F27C19" w:rsidRDefault="00890069" w:rsidP="00890069">
      <w:r w:rsidRPr="00F27C19">
        <w:t>Asia/Harbin （哈尔滨）</w:t>
      </w:r>
    </w:p>
    <w:p w:rsidR="00890069" w:rsidRPr="00F27C19" w:rsidRDefault="00890069" w:rsidP="00890069">
      <w:r w:rsidRPr="00F27C19">
        <w:t>Asia/Hong_Kong （香港）</w:t>
      </w:r>
    </w:p>
    <w:p w:rsidR="00890069" w:rsidRPr="00F27C19" w:rsidRDefault="00890069" w:rsidP="00890069">
      <w:r w:rsidRPr="00F27C19">
        <w:t>Asia/Macao （澳门）</w:t>
      </w:r>
    </w:p>
    <w:p w:rsidR="00890069" w:rsidRPr="00F27C19" w:rsidRDefault="00890069" w:rsidP="00890069">
      <w:r w:rsidRPr="00F27C19">
        <w:t>Asia/Shanghai （上海）</w:t>
      </w:r>
    </w:p>
    <w:p w:rsidR="00890069" w:rsidRPr="00F27C19" w:rsidRDefault="00890069" w:rsidP="00890069">
      <w:r w:rsidRPr="00F27C19">
        <w:t>Asia/Taipei （台北）</w:t>
      </w:r>
    </w:p>
    <w:p w:rsidR="00890069" w:rsidRPr="00F27C19" w:rsidRDefault="00890069" w:rsidP="00890069">
      <w:r w:rsidRPr="00F27C19">
        <w:t>Asia/Urumqi （乌鲁木齐）</w:t>
      </w:r>
    </w:p>
    <w:p w:rsidR="00890069" w:rsidRPr="00F27C19" w:rsidRDefault="00890069" w:rsidP="00890069">
      <w:pPr>
        <w:rPr>
          <w:color w:val="2F5496"/>
        </w:rPr>
      </w:pPr>
      <w:r w:rsidRPr="00F27C19">
        <w:t>所以，配置文件中写成date.timezone = Asia/Shanghai 即可。大家也可以根据自己的实际情况，对时区进行配置。</w:t>
      </w:r>
    </w:p>
    <w:p w:rsidR="00890069" w:rsidRPr="00F27C19" w:rsidRDefault="00890069" w:rsidP="00890069">
      <w:pPr>
        <w:rPr>
          <w:color w:val="2F5496"/>
        </w:rPr>
      </w:pPr>
      <w:r w:rsidRPr="00F27C19">
        <w:rPr>
          <w:color w:val="2F5496"/>
        </w:rPr>
        <w:t>note1：网络上说是设置成“PRC”（中华人民共和国）也没有问题，不过在文档中，我们没有看到。保险起见，我们使用了Asia/Shanghai。</w:t>
      </w:r>
    </w:p>
    <w:p w:rsidR="00890069" w:rsidRPr="00F27C19" w:rsidRDefault="00890069" w:rsidP="00890069">
      <w:r w:rsidRPr="00F27C19">
        <w:rPr>
          <w:color w:val="2F5496"/>
        </w:rPr>
        <w:t>note2：很奇怪，文档里面没有北京</w:t>
      </w:r>
    </w:p>
    <w:p w:rsidR="00890069" w:rsidRPr="00F27C19" w:rsidRDefault="00890069" w:rsidP="00890069">
      <w:r w:rsidRPr="00F27C19">
        <w:t>第二个地方：</w:t>
      </w:r>
    </w:p>
    <w:p w:rsidR="00890069" w:rsidRPr="00F27C19" w:rsidRDefault="00890069" w:rsidP="00890069">
      <w:r w:rsidRPr="00F27C19">
        <w:t>再就是对</w:t>
      </w:r>
      <w:r w:rsidRPr="00F27C19">
        <w:rPr>
          <w:rStyle w:val="SourceText"/>
          <w:rFonts w:ascii="Adobe 黑体 Std R" w:hAnsi="Adobe 黑体 Std R" w:cs="Adobe 黑体 Std R"/>
          <w:color w:val="000000"/>
        </w:rPr>
        <w:t>phabricator</w:t>
      </w:r>
      <w:r w:rsidRPr="00F27C19">
        <w:rPr>
          <w:rStyle w:val="SourceText"/>
          <w:rFonts w:ascii="Adobe 黑体 Std R" w:hAnsi="Adobe 黑体 Std R"/>
          <w:color w:val="000000"/>
        </w:rPr>
        <w:t>的时区进行设置，点击</w:t>
      </w:r>
      <w:r w:rsidRPr="00F27C19">
        <w:rPr>
          <w:rStyle w:val="SourceText"/>
          <w:rFonts w:ascii="Adobe 黑体 Std R" w:hAnsi="Adobe 黑体 Std R" w:cs="Adobe 黑体 Std R"/>
          <w:color w:val="000000"/>
        </w:rPr>
        <w:t>“</w:t>
      </w:r>
      <w:hyperlink r:id="rId27" w:history="1">
        <w:r w:rsidRPr="00F27C19">
          <w:rPr>
            <w:rStyle w:val="a5"/>
          </w:rPr>
          <w:t>Edit phabricator.timezone</w:t>
        </w:r>
      </w:hyperlink>
      <w:r w:rsidRPr="00F27C19">
        <w:t>”进入对应页面，在“Value”栏中输入“Asia/Shanghai”。然后保存设置即可。</w:t>
      </w:r>
    </w:p>
    <w:p w:rsidR="00890069" w:rsidRPr="00F27C19" w:rsidRDefault="00890069" w:rsidP="00890069">
      <w:pPr>
        <w:pStyle w:val="a0"/>
        <w:rPr>
          <w:rFonts w:ascii="Adobe 黑体 Std R" w:eastAsia="Adobe 黑体 Std R" w:hAnsi="Adobe 黑体 Std R"/>
        </w:rPr>
      </w:pPr>
    </w:p>
    <w:p w:rsidR="00890069" w:rsidRPr="00F27C19" w:rsidRDefault="00890069" w:rsidP="00890069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Upload Limit Not Yet Configured（配置上载文件大小）</w:t>
      </w:r>
    </w:p>
    <w:p w:rsidR="00890069" w:rsidRPr="00F27C19" w:rsidRDefault="00890069" w:rsidP="00890069">
      <w:r w:rsidRPr="00F27C19">
        <w:t>这个在后期的管理以及对数据的备份上是比较重要的。</w:t>
      </w:r>
    </w:p>
    <w:p w:rsidR="00890069" w:rsidRPr="00F27C19" w:rsidRDefault="00890069" w:rsidP="00890069">
      <w:r w:rsidRPr="00F27C19">
        <w:t>点击issue进入对应页面：</w:t>
      </w:r>
    </w:p>
    <w:p w:rsidR="00890069" w:rsidRPr="00F27C19" w:rsidRDefault="00890069" w:rsidP="00890069">
      <w:pPr>
        <w:pStyle w:val="a0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  <w:noProof/>
          <w:lang w:bidi="ar-SA"/>
        </w:rPr>
        <w:drawing>
          <wp:inline distT="0" distB="0" distL="0" distR="0" wp14:anchorId="7B8D8332" wp14:editId="7EEF05ED">
            <wp:extent cx="6073253" cy="2735096"/>
            <wp:effectExtent l="0" t="0" r="381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446" cy="2743289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69" w:rsidRPr="00F27C19" w:rsidRDefault="00890069" w:rsidP="00890069">
      <w:r w:rsidRPr="00F27C19">
        <w:t>之后点击“</w:t>
      </w:r>
      <w:hyperlink r:id="rId29" w:history="1">
        <w:r w:rsidRPr="00F27C19">
          <w:rPr>
            <w:rStyle w:val="a5"/>
          </w:rPr>
          <w:t>Edit storage.upload-size-limit</w:t>
        </w:r>
      </w:hyperlink>
      <w:r w:rsidRPr="00F27C19">
        <w:t>”，在“Value”栏中填写你认为适当的大小，例如下图所示：</w:t>
      </w:r>
    </w:p>
    <w:p w:rsidR="00890069" w:rsidRPr="00F27C19" w:rsidRDefault="00890069" w:rsidP="00890069">
      <w:r w:rsidRPr="00F27C19">
        <w:rPr>
          <w:noProof/>
        </w:rPr>
        <w:lastRenderedPageBreak/>
        <w:drawing>
          <wp:inline distT="0" distB="0" distL="0" distR="0" wp14:anchorId="32C3638A" wp14:editId="0CCE6427">
            <wp:extent cx="6073140" cy="3070073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764" cy="3085048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69" w:rsidRPr="00F27C19" w:rsidRDefault="00890069" w:rsidP="00890069">
      <w:r w:rsidRPr="00F27C19">
        <w:t>大家可以根据自己的需要进行配置。配置完成后，保存即可。</w:t>
      </w:r>
    </w:p>
    <w:p w:rsidR="00890069" w:rsidRPr="00F27C19" w:rsidRDefault="00890069" w:rsidP="00890069">
      <w:pPr>
        <w:pStyle w:val="a0"/>
        <w:rPr>
          <w:rFonts w:ascii="Adobe 黑体 Std R" w:eastAsia="Adobe 黑体 Std R" w:hAnsi="Adobe 黑体 Std R"/>
        </w:rPr>
      </w:pPr>
    </w:p>
    <w:p w:rsidR="00890069" w:rsidRPr="00F27C19" w:rsidRDefault="00890069" w:rsidP="00890069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Missing Repository Local Path（配置本地库）</w:t>
      </w:r>
    </w:p>
    <w:p w:rsidR="00890069" w:rsidRPr="00F27C19" w:rsidRDefault="00890069" w:rsidP="00890069">
      <w:r w:rsidRPr="00F27C19">
        <w:t>这个库不是用户的库，是Phabricator存储一些必要依赖文件的库。</w:t>
      </w:r>
    </w:p>
    <w:p w:rsidR="00890069" w:rsidRPr="00F27C19" w:rsidRDefault="00890069" w:rsidP="00890069">
      <w:r w:rsidRPr="00F27C19">
        <w:t>点击issue，进入对应页面，会出现如下图所示的内容：</w:t>
      </w:r>
    </w:p>
    <w:p w:rsidR="00890069" w:rsidRPr="00F27C19" w:rsidRDefault="00890069" w:rsidP="00890069">
      <w:pPr>
        <w:pStyle w:val="a0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  <w:noProof/>
          <w:lang w:bidi="ar-SA"/>
        </w:rPr>
        <w:drawing>
          <wp:inline distT="0" distB="0" distL="0" distR="0" wp14:anchorId="64E4D66D" wp14:editId="3A02FE85">
            <wp:extent cx="5435600" cy="3244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32448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69" w:rsidRPr="00F27C19" w:rsidRDefault="00890069" w:rsidP="00890069">
      <w:r w:rsidRPr="00F27C19">
        <w:lastRenderedPageBreak/>
        <w:t>这里是Phabricator的默认地址，如果/var/repo/这个地址已经被其他的软件使用或者你想把他放到别的地方，可以点击“</w:t>
      </w:r>
      <w:hyperlink r:id="rId32" w:history="1">
        <w:r w:rsidRPr="00F27C19">
          <w:rPr>
            <w:rStyle w:val="a5"/>
          </w:rPr>
          <w:t>Edit repository.default-local-path</w:t>
        </w:r>
      </w:hyperlink>
      <w:r w:rsidRPr="00F27C19">
        <w:t>”对其进行地址配置。</w:t>
      </w:r>
    </w:p>
    <w:p w:rsidR="00890069" w:rsidRPr="00F27C19" w:rsidRDefault="00890069" w:rsidP="00890069">
      <w:r w:rsidRPr="00F27C19">
        <w:t>因为我们使用的是一个刚装好的系统，所以不存在/var/repo/这个目录，也不存在被占用的情况。我们就直接去创建它，然后刷新页面，这个issue也被修复了。</w:t>
      </w:r>
    </w:p>
    <w:p w:rsidR="00890069" w:rsidRPr="00F27C19" w:rsidRDefault="00890069" w:rsidP="00890069">
      <w:pPr>
        <w:pStyle w:val="a0"/>
        <w:rPr>
          <w:rFonts w:ascii="Adobe 黑体 Std R" w:eastAsia="Adobe 黑体 Std R" w:hAnsi="Adobe 黑体 Std R"/>
        </w:rPr>
      </w:pPr>
    </w:p>
    <w:p w:rsidR="00890069" w:rsidRPr="00F27C19" w:rsidRDefault="00890069" w:rsidP="00890069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Base URI Not Configured（配置服务器基址）</w:t>
      </w:r>
    </w:p>
    <w:p w:rsidR="00890069" w:rsidRPr="00F27C19" w:rsidRDefault="00890069" w:rsidP="00890069">
      <w:pPr>
        <w:rPr>
          <w:color w:val="2F5496"/>
        </w:rPr>
      </w:pPr>
      <w:r w:rsidRPr="00F27C19">
        <w:t>这里会和域名解析相关。</w:t>
      </w:r>
      <w:r w:rsidRPr="00F27C19">
        <w:rPr>
          <w:i/>
          <w:iCs/>
        </w:rPr>
        <w:t>个人不推荐设置这个基址，一旦设置了，只能通过对应域名或者IP进行访问。</w:t>
      </w:r>
    </w:p>
    <w:p w:rsidR="00890069" w:rsidRPr="00F27C19" w:rsidRDefault="00890069" w:rsidP="00890069">
      <w:pPr>
        <w:rPr>
          <w:color w:val="2F5496"/>
        </w:rPr>
      </w:pPr>
      <w:r w:rsidRPr="00F27C19">
        <w:rPr>
          <w:color w:val="2F5496"/>
        </w:rPr>
        <w:t>./bin/config set phabricator.base-uri '</w:t>
      </w:r>
      <w:hyperlink r:id="rId33" w:history="1">
        <w:r w:rsidRPr="00F27C19">
          <w:rPr>
            <w:rStyle w:val="a5"/>
          </w:rPr>
          <w:t>http://phabricator.example.com/</w:t>
        </w:r>
      </w:hyperlink>
      <w:r w:rsidRPr="00F27C19">
        <w:rPr>
          <w:color w:val="2F5496"/>
        </w:rPr>
        <w:t>'</w:t>
      </w:r>
    </w:p>
    <w:p w:rsidR="00890069" w:rsidRPr="00F27C19" w:rsidRDefault="00890069" w:rsidP="00890069">
      <w:r w:rsidRPr="00F27C19">
        <w:rPr>
          <w:color w:val="2F5496"/>
        </w:rPr>
        <w:t>或 ./bin/config set phabricator.base-uri 'http://192.168.0.90'</w:t>
      </w:r>
    </w:p>
    <w:p w:rsidR="00890069" w:rsidRPr="00F27C19" w:rsidRDefault="00890069" w:rsidP="00890069">
      <w:r w:rsidRPr="00F27C19">
        <w:t>在phabricator安装目录下执行对应的命令后，提示“Set 'phabricator.base-uri' in local configuration.”。再刷新网页，该issue就被修复了。</w:t>
      </w:r>
    </w:p>
    <w:p w:rsidR="00890069" w:rsidRPr="00F27C19" w:rsidRDefault="00890069" w:rsidP="00890069"/>
    <w:p w:rsidR="00890069" w:rsidRPr="00F27C19" w:rsidRDefault="00890069" w:rsidP="00890069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Phabricator Daemons Are Not Running（开启守护线程）</w:t>
      </w:r>
    </w:p>
    <w:p w:rsidR="00890069" w:rsidRPr="00F27C19" w:rsidRDefault="00890069" w:rsidP="00890069">
      <w:r w:rsidRPr="00F27C19">
        <w:t>守护线程的开启对于Phabricator，意味着可以启动后台程序，比如：发送邮件。</w:t>
      </w:r>
    </w:p>
    <w:p w:rsidR="00890069" w:rsidRPr="00F27C19" w:rsidRDefault="00890069" w:rsidP="00890069">
      <w:pPr>
        <w:pStyle w:val="a0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  <w:noProof/>
          <w:lang w:bidi="ar-SA"/>
        </w:rPr>
        <w:drawing>
          <wp:inline distT="0" distB="0" distL="0" distR="0" wp14:anchorId="1FEB15E0" wp14:editId="18B2F8E3">
            <wp:extent cx="6330950" cy="27178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27178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69" w:rsidRPr="00F27C19" w:rsidRDefault="00890069" w:rsidP="00890069">
      <w:r w:rsidRPr="00F27C19">
        <w:t>在phabricator安装目录下的bin目录下执行phabricator/bin/ # ./phd start 后，出现一下提示代表守护线程已经被开启。</w:t>
      </w:r>
    </w:p>
    <w:p w:rsidR="00890069" w:rsidRPr="00F27C19" w:rsidRDefault="00890069" w:rsidP="00890069"/>
    <w:p w:rsidR="00890069" w:rsidRPr="00F27C19" w:rsidRDefault="00890069" w:rsidP="00890069">
      <w:r w:rsidRPr="00F27C19">
        <w:t>Preparing to launch daemons.</w:t>
      </w:r>
    </w:p>
    <w:p w:rsidR="00890069" w:rsidRPr="00F27C19" w:rsidRDefault="00890069" w:rsidP="00890069">
      <w:r w:rsidRPr="00F27C19">
        <w:lastRenderedPageBreak/>
        <w:t>NOTE: Logs will appear in '/var/tmp/phd/log/daemons.log'.</w:t>
      </w:r>
    </w:p>
    <w:p w:rsidR="00890069" w:rsidRPr="00F27C19" w:rsidRDefault="00890069" w:rsidP="00890069"/>
    <w:p w:rsidR="00890069" w:rsidRPr="00F27C19" w:rsidRDefault="00890069" w:rsidP="00890069">
      <w:r w:rsidRPr="00F27C19">
        <w:t>Launching daemon "PhabricatorRepositoryPullLocalDaemon".</w:t>
      </w:r>
    </w:p>
    <w:p w:rsidR="00890069" w:rsidRPr="00F27C19" w:rsidRDefault="00890069" w:rsidP="00890069">
      <w:r w:rsidRPr="00F27C19">
        <w:t>Launching daemon "PhabricatorGarbageCollectorDaemon".</w:t>
      </w:r>
    </w:p>
    <w:p w:rsidR="00890069" w:rsidRPr="00F27C19" w:rsidRDefault="00890069" w:rsidP="00890069">
      <w:r w:rsidRPr="00F27C19">
        <w:t>Launching daemon "PhabricatorTaskmasterDaemon".</w:t>
      </w:r>
    </w:p>
    <w:p w:rsidR="00890069" w:rsidRPr="00F27C19" w:rsidRDefault="00890069" w:rsidP="00890069">
      <w:r w:rsidRPr="00F27C19">
        <w:t>Launching daemon "PhabricatorTaskmasterDaemon".</w:t>
      </w:r>
    </w:p>
    <w:p w:rsidR="00890069" w:rsidRPr="00F27C19" w:rsidRDefault="00890069" w:rsidP="00890069">
      <w:r w:rsidRPr="00F27C19">
        <w:t>Launching daemon "PhabricatorTaskmasterDaemon".</w:t>
      </w:r>
    </w:p>
    <w:p w:rsidR="00890069" w:rsidRPr="00F27C19" w:rsidRDefault="00890069" w:rsidP="00890069">
      <w:r w:rsidRPr="00F27C19">
        <w:t>Launching daemon "PhabricatorTaskmasterDaemon".</w:t>
      </w:r>
    </w:p>
    <w:p w:rsidR="00890069" w:rsidRPr="00F27C19" w:rsidRDefault="00890069" w:rsidP="00890069">
      <w:r w:rsidRPr="00F27C19">
        <w:t>Done</w:t>
      </w:r>
    </w:p>
    <w:p w:rsidR="00890069" w:rsidRPr="00F27C19" w:rsidRDefault="00890069" w:rsidP="00890069"/>
    <w:p w:rsidR="00890069" w:rsidRPr="00F27C19" w:rsidRDefault="00890069" w:rsidP="00890069">
      <w:r w:rsidRPr="00F27C19">
        <w:t>刷新页面后，这个issue也就被修复了。</w:t>
      </w:r>
    </w:p>
    <w:p w:rsidR="00890069" w:rsidRPr="00F27C19" w:rsidRDefault="00890069" w:rsidP="00890069"/>
    <w:p w:rsidR="00890069" w:rsidRPr="00F27C19" w:rsidRDefault="00890069" w:rsidP="00890069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'apc.stat' Enabled in Production（开启phabricator开发者模式）</w:t>
      </w:r>
    </w:p>
    <w:p w:rsidR="00890069" w:rsidRPr="00F27C19" w:rsidRDefault="00890069" w:rsidP="00890069">
      <w:r w:rsidRPr="00F27C19">
        <w:t>这里为了安全考虑，“phabricator.developer-mode”变量默认为false。而在php中对应的设置需要去从必要得文件中获取这些信息。</w:t>
      </w:r>
    </w:p>
    <w:p w:rsidR="00890069" w:rsidRPr="00F27C19" w:rsidRDefault="00890069" w:rsidP="00890069">
      <w:pPr>
        <w:pStyle w:val="a0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/>
          <w:noProof/>
          <w:lang w:bidi="ar-SA"/>
        </w:rPr>
        <w:drawing>
          <wp:inline distT="0" distB="0" distL="0" distR="0" wp14:anchorId="2502CD05" wp14:editId="77800743">
            <wp:extent cx="5340350" cy="4197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41973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69" w:rsidRPr="00F27C19" w:rsidRDefault="00890069" w:rsidP="00890069">
      <w:r w:rsidRPr="00F27C19">
        <w:lastRenderedPageBreak/>
        <w:t>点击issue就有如上图所示的内容：</w:t>
      </w:r>
    </w:p>
    <w:p w:rsidR="00890069" w:rsidRPr="00F27C19" w:rsidRDefault="00890069" w:rsidP="00890069">
      <w:r w:rsidRPr="00F27C19">
        <w:t>* 如果不开启，需要去修改php的配置文件，不会影响使用。</w:t>
      </w:r>
    </w:p>
    <w:p w:rsidR="00890069" w:rsidRPr="00F27C19" w:rsidRDefault="00890069" w:rsidP="00890069">
      <w:r w:rsidRPr="00F27C19">
        <w:t>* 如果开启，进入“</w:t>
      </w:r>
      <w:hyperlink r:id="rId36" w:history="1">
        <w:r w:rsidRPr="00F27C19">
          <w:rPr>
            <w:rStyle w:val="a5"/>
          </w:rPr>
          <w:t>Edit phabricator.developer-mode</w:t>
        </w:r>
      </w:hyperlink>
      <w:r w:rsidRPr="00F27C19">
        <w:t>”页面，将开发者模式开启即可。</w:t>
      </w:r>
    </w:p>
    <w:p w:rsidR="00890069" w:rsidRPr="00F27C19" w:rsidRDefault="00890069" w:rsidP="00890069">
      <w:pPr>
        <w:pStyle w:val="a0"/>
        <w:rPr>
          <w:rFonts w:ascii="Adobe 黑体 Std R" w:eastAsia="Adobe 黑体 Std R" w:hAnsi="Adobe 黑体 Std R" w:hint="eastAsia"/>
          <w:color w:val="C00000"/>
        </w:rPr>
      </w:pPr>
      <w:r w:rsidRPr="00F27C19">
        <w:rPr>
          <w:rFonts w:ascii="Adobe 黑体 Std R" w:eastAsia="Adobe 黑体 Std R" w:hAnsi="Adobe 黑体 Std R"/>
        </w:rPr>
        <w:t>这里我们选择了开启，为了后期方便一些未知问题的处理。</w:t>
      </w:r>
    </w:p>
    <w:p w:rsidR="00E4537C" w:rsidRPr="00F27C19" w:rsidRDefault="00E4537C">
      <w:pPr>
        <w:pStyle w:val="3"/>
        <w:rPr>
          <w:rFonts w:cs="Adobe 黑体 Std R"/>
        </w:rPr>
      </w:pPr>
      <w:bookmarkStart w:id="26" w:name="OSC_h2_8"/>
      <w:bookmarkStart w:id="27" w:name="_Toc385544082"/>
      <w:bookmarkEnd w:id="26"/>
      <w:r w:rsidRPr="00F27C19">
        <w:t>下一步</w:t>
      </w:r>
      <w:bookmarkEnd w:id="27"/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 w:cs="Adobe 黑体 Std R"/>
        </w:rPr>
        <w:t>继续：</w:t>
      </w:r>
    </w:p>
    <w:p w:rsidR="00E4537C" w:rsidRPr="00F27C19" w:rsidRDefault="00E4537C">
      <w:pPr>
        <w:rPr>
          <w:rFonts w:hint="eastAsia"/>
        </w:rPr>
      </w:pPr>
      <w:r w:rsidRPr="00F27C19">
        <w:t>设置你的管理帐号和登陆/注册，请参见 </w:t>
      </w:r>
      <w:hyperlink w:anchor="_配置账户及注册机制" w:history="1">
        <w:r w:rsidR="00620347" w:rsidRPr="00F27C19">
          <w:rPr>
            <w:rStyle w:val="a5"/>
            <w:rFonts w:hint="eastAsia"/>
          </w:rPr>
          <w:t>配置</w:t>
        </w:r>
        <w:r w:rsidR="00620347" w:rsidRPr="00F27C19">
          <w:rPr>
            <w:rStyle w:val="a5"/>
          </w:rPr>
          <w:t>账户及注册机制</w:t>
        </w:r>
      </w:hyperlink>
      <w:r w:rsidR="00620347" w:rsidRPr="00F27C19">
        <w:t xml:space="preserve"> </w:t>
      </w:r>
      <w:r w:rsidR="00620347" w:rsidRPr="00F27C19">
        <w:rPr>
          <w:rFonts w:hint="eastAsia"/>
        </w:rPr>
        <w:t>（</w:t>
      </w:r>
      <w:r w:rsidR="00620347" w:rsidRPr="00F27C19">
        <w:t>官方</w:t>
      </w:r>
      <w:r w:rsidR="00620347" w:rsidRPr="00F27C19">
        <w:rPr>
          <w:rFonts w:hint="eastAsia"/>
        </w:rPr>
        <w:t>页面</w:t>
      </w:r>
      <w:r w:rsidR="00620347" w:rsidRPr="00F27C19">
        <w:t xml:space="preserve">： </w:t>
      </w:r>
      <w:hyperlink r:id="rId37" w:history="1">
        <w:r w:rsidRPr="00F27C19">
          <w:rPr>
            <w:rStyle w:val="a5"/>
          </w:rPr>
          <w:t>Configuring Accounts and Registration</w:t>
        </w:r>
      </w:hyperlink>
      <w:r w:rsidRPr="00F27C19">
        <w:t xml:space="preserve">; </w:t>
      </w:r>
    </w:p>
    <w:p w:rsidR="00E4537C" w:rsidRPr="00F27C19" w:rsidRDefault="00E4537C" w:rsidP="00553E2F">
      <w:pPr>
        <w:pStyle w:val="a0"/>
        <w:numPr>
          <w:ilvl w:val="0"/>
          <w:numId w:val="30"/>
        </w:numPr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了解更高级的配置主题，请参见 </w:t>
      </w:r>
      <w:hyperlink r:id="rId38" w:history="1">
        <w:r w:rsidRPr="00F27C19">
          <w:rPr>
            <w:rStyle w:val="a5"/>
            <w:rFonts w:ascii="Adobe 黑体 Std R" w:eastAsia="Adobe 黑体 Std R" w:hAnsi="Adobe 黑体 Std R"/>
            <w:sz w:val="21"/>
            <w:szCs w:val="21"/>
          </w:rPr>
          <w:t>Configuration User Guide: Advanced Configuration</w:t>
        </w:r>
      </w:hyperlink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; </w:t>
      </w:r>
    </w:p>
    <w:p w:rsidR="00E4537C" w:rsidRPr="00F27C19" w:rsidRDefault="00E4537C" w:rsidP="00553E2F">
      <w:pPr>
        <w:pStyle w:val="a0"/>
        <w:numPr>
          <w:ilvl w:val="0"/>
          <w:numId w:val="30"/>
        </w:numPr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配置上传的文件和附件的存储位置，请参见 </w:t>
      </w:r>
      <w:hyperlink r:id="rId39" w:history="1">
        <w:r w:rsidRPr="00F27C19">
          <w:rPr>
            <w:rStyle w:val="a5"/>
            <w:rFonts w:ascii="Adobe 黑体 Std R" w:eastAsia="Adobe 黑体 Std R" w:hAnsi="Adobe 黑体 Std R"/>
            <w:sz w:val="21"/>
            <w:szCs w:val="21"/>
          </w:rPr>
          <w:t>Configuring File Storage</w:t>
        </w:r>
      </w:hyperlink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; </w:t>
      </w:r>
    </w:p>
    <w:p w:rsidR="00E4537C" w:rsidRPr="00F27C19" w:rsidRDefault="00E4537C" w:rsidP="00553E2F">
      <w:pPr>
        <w:pStyle w:val="a0"/>
        <w:numPr>
          <w:ilvl w:val="0"/>
          <w:numId w:val="30"/>
        </w:numPr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配置Phabricator以支持发送邮件，请参见 </w:t>
      </w:r>
      <w:hyperlink r:id="rId40" w:history="1">
        <w:r w:rsidRPr="00F27C19">
          <w:rPr>
            <w:rStyle w:val="a5"/>
            <w:rFonts w:ascii="Adobe 黑体 Std R" w:eastAsia="Adobe 黑体 Std R" w:hAnsi="Adobe 黑体 Std R"/>
            <w:sz w:val="21"/>
            <w:szCs w:val="21"/>
          </w:rPr>
          <w:t>Configuring Outbound Email</w:t>
        </w:r>
      </w:hyperlink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; </w:t>
      </w:r>
    </w:p>
    <w:p w:rsidR="00E4537C" w:rsidRPr="00F27C19" w:rsidRDefault="00E4537C" w:rsidP="00553E2F">
      <w:pPr>
        <w:pStyle w:val="a0"/>
        <w:numPr>
          <w:ilvl w:val="0"/>
          <w:numId w:val="30"/>
        </w:numPr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配置Phabricator以支持接收邮件，请参见 </w:t>
      </w:r>
      <w:hyperlink r:id="rId41" w:history="1">
        <w:r w:rsidRPr="00F27C19">
          <w:rPr>
            <w:rStyle w:val="a5"/>
            <w:rFonts w:ascii="Adobe 黑体 Std R" w:eastAsia="Adobe 黑体 Std R" w:hAnsi="Adobe 黑体 Std R"/>
            <w:sz w:val="21"/>
            <w:szCs w:val="21"/>
          </w:rPr>
          <w:t>Configuring Inbound Email</w:t>
        </w:r>
      </w:hyperlink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; </w:t>
      </w:r>
    </w:p>
    <w:p w:rsidR="00E4537C" w:rsidRPr="00F27C19" w:rsidRDefault="00E4537C" w:rsidP="00553E2F">
      <w:pPr>
        <w:pStyle w:val="a0"/>
        <w:numPr>
          <w:ilvl w:val="0"/>
          <w:numId w:val="30"/>
        </w:numPr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导入版本仓库，请参见 </w:t>
      </w:r>
      <w:hyperlink r:id="rId42" w:history="1">
        <w:r w:rsidRPr="00F27C19">
          <w:rPr>
            <w:rStyle w:val="a5"/>
            <w:rFonts w:ascii="Adobe 黑体 Std R" w:eastAsia="Adobe 黑体 Std R" w:hAnsi="Adobe 黑体 Std R"/>
            <w:sz w:val="21"/>
            <w:szCs w:val="21"/>
          </w:rPr>
          <w:t>Diffusion User Guide</w:t>
        </w:r>
      </w:hyperlink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; </w:t>
      </w:r>
    </w:p>
    <w:p w:rsidR="00E4537C" w:rsidRPr="00F27C19" w:rsidRDefault="00E4537C" w:rsidP="00553E2F">
      <w:pPr>
        <w:pStyle w:val="a0"/>
        <w:numPr>
          <w:ilvl w:val="0"/>
          <w:numId w:val="30"/>
        </w:numPr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了解守护进程工作，请参见 </w:t>
      </w:r>
      <w:hyperlink r:id="rId43" w:history="1">
        <w:r w:rsidRPr="00F27C19">
          <w:rPr>
            <w:rStyle w:val="a5"/>
            <w:rFonts w:ascii="Adobe 黑体 Std R" w:eastAsia="Adobe 黑体 Std R" w:hAnsi="Adobe 黑体 Std R"/>
            <w:sz w:val="21"/>
            <w:szCs w:val="21"/>
          </w:rPr>
          <w:t>Managing Daemons with phd</w:t>
        </w:r>
      </w:hyperlink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; </w:t>
      </w:r>
    </w:p>
    <w:p w:rsidR="00E4537C" w:rsidRPr="00F27C19" w:rsidRDefault="00E4537C" w:rsidP="00553E2F">
      <w:pPr>
        <w:pStyle w:val="a0"/>
        <w:numPr>
          <w:ilvl w:val="0"/>
          <w:numId w:val="30"/>
        </w:numPr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配置备份工作，请参见 </w:t>
      </w:r>
      <w:hyperlink r:id="rId44" w:history="1">
        <w:r w:rsidRPr="00F27C19">
          <w:rPr>
            <w:rStyle w:val="a5"/>
            <w:rFonts w:ascii="Adobe 黑体 Std R" w:eastAsia="Adobe 黑体 Std R" w:hAnsi="Adobe 黑体 Std R"/>
            <w:sz w:val="21"/>
            <w:szCs w:val="21"/>
          </w:rPr>
          <w:t>Configuring Backups</w:t>
        </w:r>
      </w:hyperlink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; </w:t>
      </w:r>
    </w:p>
    <w:p w:rsidR="00E4537C" w:rsidRPr="00F27C19" w:rsidRDefault="00E4537C" w:rsidP="00553E2F">
      <w:pPr>
        <w:pStyle w:val="a0"/>
        <w:numPr>
          <w:ilvl w:val="0"/>
          <w:numId w:val="30"/>
        </w:numPr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为Phabricator贡献力量，请参见</w:t>
      </w:r>
      <w:hyperlink r:id="rId45" w:history="1">
        <w:r w:rsidRPr="00F27C19">
          <w:rPr>
            <w:rStyle w:val="a5"/>
            <w:rFonts w:ascii="Adobe 黑体 Std R" w:eastAsia="Adobe 黑体 Std R" w:hAnsi="Adobe 黑体 Std R"/>
            <w:sz w:val="21"/>
            <w:szCs w:val="21"/>
          </w:rPr>
          <w:t>Contributor Introduction</w:t>
        </w:r>
      </w:hyperlink>
      <w:r w:rsidRPr="00F27C19">
        <w:rPr>
          <w:rFonts w:ascii="Adobe 黑体 Std R" w:eastAsia="Adobe 黑体 Std R" w:hAnsi="Adobe 黑体 Std R" w:cs="Adobe 黑体 Std R"/>
          <w:sz w:val="21"/>
          <w:szCs w:val="21"/>
        </w:rPr>
        <w:t>.</w:t>
      </w:r>
    </w:p>
    <w:p w:rsidR="00E4537C" w:rsidRPr="00F27C19" w:rsidRDefault="00E4537C">
      <w:pPr>
        <w:pStyle w:val="a0"/>
        <w:rPr>
          <w:rFonts w:ascii="Adobe 黑体 Std R" w:eastAsia="Adobe 黑体 Std R" w:hAnsi="Adobe 黑体 Std R" w:cs="Adobe 黑体 Std R"/>
        </w:rPr>
      </w:pPr>
    </w:p>
    <w:p w:rsidR="00E4537C" w:rsidRPr="00F27C19" w:rsidRDefault="00E4537C">
      <w:pPr>
        <w:pStyle w:val="2"/>
      </w:pPr>
      <w:bookmarkStart w:id="28" w:name="_配置账户及注册机制"/>
      <w:bookmarkStart w:id="29" w:name="_Toc385544083"/>
      <w:bookmarkEnd w:id="28"/>
      <w:r w:rsidRPr="00F27C19">
        <w:t>配置</w:t>
      </w:r>
      <w:r w:rsidRPr="00F27C19">
        <w:rPr>
          <w:rFonts w:cs="微软雅黑"/>
        </w:rPr>
        <w:t>账户</w:t>
      </w:r>
      <w:r w:rsidRPr="00F27C19">
        <w:t>及注册机制</w:t>
      </w:r>
      <w:bookmarkEnd w:id="29"/>
    </w:p>
    <w:p w:rsidR="00E4537C" w:rsidRPr="00F27C19" w:rsidRDefault="00E4537C">
      <w:pPr>
        <w:rPr>
          <w:rStyle w:val="SourceText"/>
          <w:rFonts w:ascii="Adobe 黑体 Std R" w:hAnsi="Adobe 黑体 Std R"/>
        </w:rPr>
      </w:pPr>
      <w:r w:rsidRPr="00F27C19">
        <w:t>介绍如何配置，可以让用户对Phabricator进行访问。</w:t>
      </w:r>
    </w:p>
    <w:p w:rsidR="00E4537C" w:rsidRPr="00F27C19" w:rsidRDefault="00E4537C">
      <w:pPr>
        <w:pStyle w:val="3"/>
        <w:spacing w:line="500" w:lineRule="exact"/>
      </w:pPr>
      <w:bookmarkStart w:id="30" w:name="_Toc385544084"/>
      <w:r w:rsidRPr="00F27C19">
        <w:rPr>
          <w:rStyle w:val="SourceText"/>
          <w:rFonts w:ascii="Adobe 黑体 Std R" w:hAnsi="Adobe 黑体 Std R"/>
        </w:rPr>
        <w:t>概述</w:t>
      </w:r>
      <w:bookmarkEnd w:id="30"/>
    </w:p>
    <w:p w:rsidR="00E4537C" w:rsidRPr="00F27C19" w:rsidRDefault="00E4537C">
      <w:pPr>
        <w:shd w:val="clear" w:color="auto" w:fill="FFFFFF"/>
        <w:spacing w:before="240" w:after="240" w:line="312" w:lineRule="atLeast"/>
      </w:pPr>
      <w:r w:rsidRPr="00F27C19">
        <w:t>Phabricator 支持多种登陆系统。你可以通过配置这些登陆系统（开启或关闭）</w:t>
      </w:r>
      <w:r w:rsidR="00AE79A0" w:rsidRPr="00F27C19">
        <w:t>，改变现有用户的登陆方式，以及新用户的注册方式。登陆方式这里称</w:t>
      </w:r>
      <w:r w:rsidR="00AE79A0" w:rsidRPr="00F27C19">
        <w:rPr>
          <w:rFonts w:hint="eastAsia"/>
        </w:rPr>
        <w:t>为</w:t>
      </w:r>
      <w:r w:rsidRPr="00F27C19">
        <w:t>“身份验证”。</w:t>
      </w:r>
    </w:p>
    <w:p w:rsidR="00E4537C" w:rsidRPr="00F27C19" w:rsidRDefault="00E4537C">
      <w:pPr>
        <w:shd w:val="clear" w:color="auto" w:fill="FFFFFF"/>
        <w:spacing w:before="240" w:after="240" w:line="312" w:lineRule="atLeast"/>
      </w:pPr>
      <w:r w:rsidRPr="00F27C19">
        <w:t>例如，开启“用户名/密码”登陆模式，这是一种比较传统的登陆方式，使用“用户名”和“密码”匹配进行“身份验证”。</w:t>
      </w:r>
    </w:p>
    <w:p w:rsidR="00E4537C" w:rsidRPr="00F27C19" w:rsidRDefault="00206AFC">
      <w:pPr>
        <w:shd w:val="clear" w:color="auto" w:fill="FFFFFF"/>
        <w:spacing w:before="240" w:after="240" w:line="312" w:lineRule="atLeast"/>
        <w:jc w:val="center"/>
        <w:rPr>
          <w:sz w:val="18"/>
          <w:szCs w:val="18"/>
        </w:rPr>
      </w:pPr>
      <w:r w:rsidRPr="00F27C19">
        <w:rPr>
          <w:noProof/>
        </w:rPr>
        <w:lastRenderedPageBreak/>
        <w:drawing>
          <wp:inline distT="0" distB="0" distL="0" distR="0" wp14:anchorId="71FBDC30" wp14:editId="663B0BE1">
            <wp:extent cx="3594100" cy="158115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5811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37C" w:rsidRPr="00F27C19" w:rsidRDefault="00E4537C">
      <w:pPr>
        <w:shd w:val="clear" w:color="auto" w:fill="FFFFFF"/>
        <w:spacing w:before="240" w:after="240" w:line="312" w:lineRule="atLeast"/>
        <w:jc w:val="center"/>
      </w:pPr>
      <w:r w:rsidRPr="00F27C19">
        <w:rPr>
          <w:sz w:val="18"/>
          <w:szCs w:val="18"/>
        </w:rPr>
        <w:t>用户名/密码”登陆</w:t>
      </w:r>
    </w:p>
    <w:p w:rsidR="00E4537C" w:rsidRPr="00F27C19" w:rsidRDefault="00E4537C">
      <w:pPr>
        <w:shd w:val="clear" w:color="auto" w:fill="FFFFFF"/>
        <w:spacing w:before="240" w:after="240" w:line="312" w:lineRule="atLeast"/>
      </w:pPr>
      <w:r w:rsidRPr="00F27C19">
        <w:t>这里还提供了其他的登陆方式，可以用某些“凭证”（或称为“证书”）来进行验证登陆。</w:t>
      </w:r>
    </w:p>
    <w:p w:rsidR="00E4537C" w:rsidRPr="00F27C19" w:rsidRDefault="00E4537C">
      <w:pPr>
        <w:rPr>
          <w:rFonts w:cs="Tahoma"/>
          <w:b/>
          <w:bCs/>
          <w:color w:val="111111"/>
          <w:sz w:val="20"/>
          <w:szCs w:val="20"/>
        </w:rPr>
      </w:pPr>
      <w:r w:rsidRPr="00F27C19">
        <w:t>例如:</w:t>
      </w:r>
    </w:p>
    <w:p w:rsidR="00E4537C" w:rsidRPr="00F27C19" w:rsidRDefault="00E4537C" w:rsidP="00553E2F">
      <w:pPr>
        <w:numPr>
          <w:ilvl w:val="0"/>
          <w:numId w:val="43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0"/>
          <w:szCs w:val="20"/>
        </w:rPr>
      </w:pPr>
      <w:r w:rsidRPr="00F27C19">
        <w:rPr>
          <w:rFonts w:cs="Tahoma"/>
          <w:b/>
          <w:bCs/>
          <w:color w:val="111111"/>
          <w:sz w:val="20"/>
          <w:szCs w:val="20"/>
        </w:rPr>
        <w:t>Username/Password:</w:t>
      </w:r>
      <w:r w:rsidRPr="00F27C19">
        <w:rPr>
          <w:rFonts w:cs="Tahoma"/>
          <w:color w:val="111111"/>
          <w:sz w:val="20"/>
          <w:szCs w:val="20"/>
        </w:rPr>
        <w:t> Users use a username and password to log in or register.</w:t>
      </w:r>
    </w:p>
    <w:p w:rsidR="00E4537C" w:rsidRPr="00F27C19" w:rsidRDefault="00E4537C" w:rsidP="00553E2F">
      <w:pPr>
        <w:numPr>
          <w:ilvl w:val="0"/>
          <w:numId w:val="43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0"/>
          <w:szCs w:val="20"/>
        </w:rPr>
      </w:pPr>
      <w:r w:rsidRPr="00F27C19">
        <w:rPr>
          <w:rFonts w:cs="Tahoma"/>
          <w:b/>
          <w:bCs/>
          <w:color w:val="111111"/>
          <w:sz w:val="20"/>
          <w:szCs w:val="20"/>
        </w:rPr>
        <w:t>LDAP:</w:t>
      </w:r>
      <w:r w:rsidRPr="00F27C19">
        <w:rPr>
          <w:rFonts w:cs="Tahoma"/>
          <w:color w:val="111111"/>
          <w:sz w:val="20"/>
          <w:szCs w:val="20"/>
        </w:rPr>
        <w:t> Users use LDAP credentials to log in or register.</w:t>
      </w:r>
    </w:p>
    <w:p w:rsidR="00E4537C" w:rsidRPr="00F27C19" w:rsidRDefault="00E4537C" w:rsidP="00553E2F">
      <w:pPr>
        <w:numPr>
          <w:ilvl w:val="0"/>
          <w:numId w:val="43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0"/>
          <w:szCs w:val="20"/>
        </w:rPr>
      </w:pPr>
      <w:r w:rsidRPr="00F27C19">
        <w:rPr>
          <w:rFonts w:cs="Tahoma"/>
          <w:b/>
          <w:bCs/>
          <w:color w:val="111111"/>
          <w:sz w:val="20"/>
          <w:szCs w:val="20"/>
        </w:rPr>
        <w:t>OAuth:</w:t>
      </w:r>
      <w:r w:rsidRPr="00F27C19">
        <w:rPr>
          <w:rFonts w:cs="Tahoma"/>
          <w:color w:val="111111"/>
          <w:sz w:val="20"/>
          <w:szCs w:val="20"/>
        </w:rPr>
        <w:t> Users use accounts on a supported OAuth2 provider (like GitHub, Facebook, or Google) to log in or register.</w:t>
      </w:r>
    </w:p>
    <w:p w:rsidR="00E4537C" w:rsidRPr="00F27C19" w:rsidRDefault="00E4537C" w:rsidP="00553E2F">
      <w:pPr>
        <w:numPr>
          <w:ilvl w:val="0"/>
          <w:numId w:val="43"/>
        </w:numPr>
        <w:shd w:val="clear" w:color="auto" w:fill="FFFFFF"/>
        <w:spacing w:line="312" w:lineRule="atLeast"/>
        <w:rPr>
          <w:rFonts w:cs="Tahoma"/>
          <w:color w:val="111111"/>
          <w:sz w:val="20"/>
          <w:szCs w:val="20"/>
        </w:rPr>
      </w:pPr>
      <w:r w:rsidRPr="00F27C19">
        <w:rPr>
          <w:rFonts w:cs="Tahoma"/>
          <w:b/>
          <w:bCs/>
          <w:color w:val="111111"/>
          <w:sz w:val="20"/>
          <w:szCs w:val="20"/>
        </w:rPr>
        <w:t>Other Providers:</w:t>
      </w:r>
      <w:r w:rsidRPr="00F27C19">
        <w:rPr>
          <w:rFonts w:cs="Tahoma"/>
          <w:color w:val="111111"/>
          <w:sz w:val="20"/>
          <w:szCs w:val="20"/>
        </w:rPr>
        <w:t> More providers are available, and Phabricator can be extended with custom providers. See the "Auth" application for a list of available providers.</w:t>
      </w:r>
    </w:p>
    <w:p w:rsidR="00E4537C" w:rsidRPr="00F27C19" w:rsidRDefault="00E4537C">
      <w:pPr>
        <w:shd w:val="clear" w:color="auto" w:fill="FFFFFF"/>
        <w:spacing w:line="312" w:lineRule="atLeast"/>
        <w:ind w:left="720"/>
        <w:rPr>
          <w:rFonts w:cs="Tahoma"/>
          <w:color w:val="111111"/>
          <w:sz w:val="20"/>
          <w:szCs w:val="20"/>
        </w:rPr>
      </w:pPr>
    </w:p>
    <w:p w:rsidR="00E4537C" w:rsidRPr="00F27C19" w:rsidRDefault="00E4537C">
      <w:r w:rsidRPr="00F27C19">
        <w:t>在Phabricator安装完毕后，默认情况下这些登陆系统都是不开启的，需要你使用具有管理员权限的用户添加一种或多种登陆系统，来支持用户的登陆/注册。</w:t>
      </w:r>
    </w:p>
    <w:p w:rsidR="00E4537C" w:rsidRPr="00F27C19" w:rsidRDefault="00E4537C" w:rsidP="00095D0F">
      <w:pPr>
        <w:rPr>
          <w:rFonts w:hint="eastAsia"/>
        </w:rPr>
      </w:pPr>
      <w:r w:rsidRPr="00F27C19">
        <w:t>当你添加了一种方式后，你可以连接已经存在的账号（比如：可以直接将一个GitHub OAuth账户连接成Phabricator账户）。或者用户可以用这种方式注册新账号（前提：需要开启一些与注册有关的选项）</w:t>
      </w:r>
    </w:p>
    <w:p w:rsidR="00E4537C" w:rsidRPr="00F27C19" w:rsidRDefault="00E4537C">
      <w:pPr>
        <w:pStyle w:val="3"/>
        <w:spacing w:line="500" w:lineRule="exact"/>
      </w:pPr>
      <w:bookmarkStart w:id="31" w:name="_Toc385544085"/>
      <w:r w:rsidRPr="00F27C19">
        <w:t>恢复管理员账户</w:t>
      </w:r>
      <w:bookmarkEnd w:id="31"/>
    </w:p>
    <w:p w:rsidR="00E4537C" w:rsidRPr="00F27C19" w:rsidRDefault="00E4537C">
      <w:r w:rsidRPr="00F27C19">
        <w:t>如果管理员意外将用户锁住或无法登陆（比如：忘记密码），你可以使用Phabricator下的bin/auth来恢复管理员账户。使用下面的命令进行恢复操作：</w:t>
      </w:r>
    </w:p>
    <w:p w:rsidR="00095D0F" w:rsidRPr="00095D0F" w:rsidRDefault="00095D0F" w:rsidP="00095D0F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095D0F">
        <w:rPr>
          <w:rFonts w:cs="Courier New"/>
          <w:color w:val="000000"/>
          <w:sz w:val="18"/>
          <w:szCs w:val="18"/>
        </w:rPr>
        <w:t xml:space="preserve">phabricator/ </w:t>
      </w:r>
      <w:r w:rsidRPr="00F27C19">
        <w:rPr>
          <w:rFonts w:cs="Courier New"/>
          <w:color w:val="000080"/>
          <w:sz w:val="18"/>
          <w:szCs w:val="18"/>
        </w:rPr>
        <w:t>$ ./bin/auth recover &lt;username&gt;</w:t>
      </w:r>
    </w:p>
    <w:p w:rsidR="00E4537C" w:rsidRPr="00F27C19" w:rsidRDefault="00E4537C">
      <w:pPr>
        <w:rPr>
          <w:rFonts w:hint="eastAsia"/>
        </w:rPr>
      </w:pPr>
      <w:r w:rsidRPr="00F27C19">
        <w:t>...&lt;username&gt;处是你要恢复的管理员账号的用户名。这个操作将会给出一个连接，使用该连接登陆，系统会将你认为是管理员用户。</w:t>
      </w:r>
    </w:p>
    <w:p w:rsidR="00E4537C" w:rsidRPr="00F27C19" w:rsidRDefault="00E4537C">
      <w:pPr>
        <w:pStyle w:val="3"/>
        <w:spacing w:line="500" w:lineRule="exact"/>
      </w:pPr>
      <w:bookmarkStart w:id="32" w:name="_Toc385544086"/>
      <w:r w:rsidRPr="00F27C19">
        <w:t>账户管理</w:t>
      </w:r>
      <w:bookmarkEnd w:id="32"/>
    </w:p>
    <w:p w:rsidR="00E4537C" w:rsidRPr="00F27C19" w:rsidRDefault="00E4537C" w:rsidP="00006394">
      <w:pPr>
        <w:rPr>
          <w:rFonts w:hint="eastAsia"/>
        </w:rPr>
      </w:pPr>
      <w:r w:rsidRPr="00F27C19">
        <w:t>使用管理员账号登陆，到&lt;phabricator&gt;/people/ 或点击主页面上的“People”连接，之后就可以看到很多选项可以用来创建账户或者修改账户信息。</w:t>
      </w:r>
    </w:p>
    <w:p w:rsidR="00E4537C" w:rsidRPr="00F27C19" w:rsidRDefault="00E4537C">
      <w:pPr>
        <w:pStyle w:val="3"/>
        <w:spacing w:line="500" w:lineRule="exact"/>
      </w:pPr>
      <w:bookmarkStart w:id="33" w:name="_Toc385544087"/>
      <w:r w:rsidRPr="00F27C19">
        <w:t>手动创建新账户</w:t>
      </w:r>
      <w:bookmarkEnd w:id="33"/>
      <w:r w:rsidRPr="00F27C19">
        <w:rPr>
          <w:rFonts w:cs="Adobe 黑体 Std R"/>
        </w:rPr>
        <w:t xml:space="preserve"> </w:t>
      </w:r>
    </w:p>
    <w:p w:rsidR="00E4537C" w:rsidRPr="00F27C19" w:rsidRDefault="00E4537C">
      <w:r w:rsidRPr="00F27C19">
        <w:t>有两种手动创建账户的方式：</w:t>
      </w:r>
    </w:p>
    <w:p w:rsidR="00E4537C" w:rsidRPr="00F27C19" w:rsidRDefault="00E4537C">
      <w:r w:rsidRPr="00F27C19">
        <w:lastRenderedPageBreak/>
        <w:t>现阶段使用页面的方式配置账户，可能无法设置密码。</w:t>
      </w:r>
    </w:p>
    <w:p w:rsidR="00E4537C" w:rsidRPr="00F27C19" w:rsidRDefault="00E4537C">
      <w:r w:rsidRPr="00F27C19">
        <w:t>1.通过主页面上的“People”选项（简单）</w:t>
      </w:r>
    </w:p>
    <w:p w:rsidR="00E4537C" w:rsidRPr="00F27C19" w:rsidRDefault="00E4537C" w:rsidP="00006394">
      <w:r w:rsidRPr="00F27C19">
        <w:t>2.通过CLI（command-line interface, 命令行界面）运行accountadimin脚本。（这种方式需要添加一些选项）。</w:t>
      </w:r>
    </w:p>
    <w:p w:rsidR="00E4537C" w:rsidRPr="00F27C19" w:rsidRDefault="00E4537C">
      <w:r w:rsidRPr="00F27C19">
        <w:t xml:space="preserve"> </w:t>
      </w:r>
      <w:r w:rsidR="0065266E" w:rsidRPr="00F27C19">
        <w:rPr>
          <w:rFonts w:hint="eastAsia"/>
        </w:rPr>
        <w:t>有</w:t>
      </w:r>
      <w:r w:rsidRPr="00F27C19">
        <w:t>些选项（例如：密码和账户的级别）只能在命令行界面下使用。你可以通过这个方式恢复一个拥有管理员权限的用户（当你不小心将把你的管理员级别取消了）或者创建一个管理员或普通用户。</w:t>
      </w:r>
    </w:p>
    <w:p w:rsidR="00E4537C" w:rsidRPr="00F27C19" w:rsidRDefault="00006394" w:rsidP="00F16075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 w:hint="eastAsia"/>
          <w:color w:val="000000"/>
          <w:sz w:val="18"/>
          <w:szCs w:val="18"/>
        </w:rPr>
      </w:pPr>
      <w:r w:rsidRPr="00006394">
        <w:rPr>
          <w:rFonts w:cs="Courier New"/>
          <w:color w:val="000000"/>
          <w:sz w:val="18"/>
          <w:szCs w:val="18"/>
        </w:rPr>
        <w:t xml:space="preserve">phabricator/ </w:t>
      </w:r>
      <w:r w:rsidRPr="00F27C19">
        <w:rPr>
          <w:rFonts w:cs="Courier New"/>
          <w:color w:val="000080"/>
          <w:sz w:val="18"/>
          <w:szCs w:val="18"/>
        </w:rPr>
        <w:t>$ ./bin/accountadmin</w:t>
      </w:r>
    </w:p>
    <w:p w:rsidR="00490601" w:rsidRPr="00F27C19" w:rsidRDefault="00490601" w:rsidP="00490601">
      <w:pPr>
        <w:rPr>
          <w:rFonts w:cs="Courier New"/>
          <w:color w:val="000000"/>
        </w:rPr>
      </w:pPr>
      <w:r w:rsidRPr="00F27C19">
        <w:t>下面给出对应的命令：(1.红色为手动输入。2.[Y/n]选项，大写为默认选项。)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hint="eastAsia"/>
        </w:rPr>
      </w:pPr>
      <w:r w:rsidRPr="00F27C19">
        <w:rPr>
          <w:rFonts w:eastAsia="Adobe 黑体 Std R" w:cs="Courier New"/>
          <w:color w:val="000000"/>
        </w:rPr>
        <w:t>phabricator/</w:t>
      </w:r>
      <w:r w:rsidRPr="00F27C19">
        <w:rPr>
          <w:rStyle w:val="gp"/>
          <w:rFonts w:eastAsia="Adobe 黑体 Std R" w:cs="Courier New"/>
          <w:color w:val="000080"/>
        </w:rPr>
        <w:t>$ ./bin/accountadmin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 w:hint="eastAsia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>Enter a username to create a new account or edit an existing account.</w:t>
      </w:r>
    </w:p>
    <w:p w:rsidR="008B6492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 xml:space="preserve">    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 xml:space="preserve">Enter a username: </w:t>
      </w:r>
      <w:r w:rsidRPr="00F27C19">
        <w:rPr>
          <w:rFonts w:eastAsia="Adobe 黑体 Std R" w:cs="Courier New"/>
          <w:color w:val="FF0000"/>
          <w:sz w:val="21"/>
          <w:szCs w:val="21"/>
        </w:rPr>
        <w:t>test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 w:hint="eastAsia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>There is no existing user account 'test'.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 w:hint="eastAsia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 xml:space="preserve">    Do you want to create a new 'test' account? [Y/n] </w:t>
      </w:r>
      <w:r w:rsidRPr="00F27C19">
        <w:rPr>
          <w:rFonts w:eastAsia="Adobe 黑体 Std R" w:cs="Courier New"/>
          <w:color w:val="FF0000"/>
          <w:sz w:val="21"/>
          <w:szCs w:val="21"/>
        </w:rPr>
        <w:t>Y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 w:hint="eastAsia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 xml:space="preserve">    Enter user real name: </w:t>
      </w:r>
      <w:r w:rsidRPr="00F27C19">
        <w:rPr>
          <w:rFonts w:eastAsia="Adobe 黑体 Std R" w:cs="Courier New"/>
          <w:color w:val="FF0000"/>
          <w:sz w:val="21"/>
          <w:szCs w:val="21"/>
        </w:rPr>
        <w:t>wang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 w:hint="eastAsia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 xml:space="preserve">    Enter user email address: </w:t>
      </w:r>
      <w:r w:rsidRPr="00F27C19">
        <w:rPr>
          <w:rFonts w:eastAsia="Adobe 黑体 Std R" w:cs="Courier New"/>
          <w:color w:val="FF0000"/>
          <w:sz w:val="21"/>
          <w:szCs w:val="21"/>
        </w:rPr>
        <w:t>wang@multicorewareinc.com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 w:hint="eastAsia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 xml:space="preserve">    Enter a password for this user [blank to leave unchanged]: 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 w:hint="eastAsia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 xml:space="preserve">    Should this user be a system agent? [y/N] </w:t>
      </w:r>
      <w:r w:rsidRPr="00F27C19">
        <w:rPr>
          <w:rFonts w:eastAsia="Adobe 黑体 Std R" w:cs="Courier New"/>
          <w:color w:val="FF0000"/>
          <w:sz w:val="21"/>
          <w:szCs w:val="21"/>
        </w:rPr>
        <w:t>N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 w:hint="eastAsia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 xml:space="preserve">    Should this user be an administrator? [y/N] </w:t>
      </w:r>
      <w:r w:rsidRPr="00F27C19">
        <w:rPr>
          <w:rFonts w:eastAsia="Adobe 黑体 Std R" w:cs="Courier New"/>
          <w:color w:val="FF0000"/>
          <w:sz w:val="21"/>
          <w:szCs w:val="21"/>
        </w:rPr>
        <w:t>N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 w:hint="eastAsia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>ACCOUNT SUMMARY</w:t>
      </w:r>
    </w:p>
    <w:p w:rsidR="00490601" w:rsidRPr="00F27C19" w:rsidRDefault="008B6492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 xml:space="preserve">   </w:t>
      </w:r>
      <w:r w:rsidR="00490601" w:rsidRPr="00F27C19">
        <w:rPr>
          <w:rFonts w:eastAsia="Adobe 黑体 Std R" w:cs="Courier New"/>
          <w:color w:val="000000"/>
          <w:sz w:val="21"/>
          <w:szCs w:val="21"/>
        </w:rPr>
        <w:t xml:space="preserve">OLD VALUE                        NEW VALUE                     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 xml:space="preserve">    Userna</w:t>
      </w:r>
      <w:r w:rsidR="008B6492" w:rsidRPr="00F27C19">
        <w:rPr>
          <w:rFonts w:eastAsia="Adobe 黑体 Std R" w:cs="Courier New"/>
          <w:color w:val="000000"/>
          <w:sz w:val="21"/>
          <w:szCs w:val="21"/>
        </w:rPr>
        <w:t xml:space="preserve">me                    </w:t>
      </w:r>
      <w:r w:rsidRPr="00F27C19">
        <w:rPr>
          <w:rFonts w:eastAsia="Adobe 黑体 Std R" w:cs="Courier New"/>
          <w:color w:val="000000"/>
          <w:sz w:val="21"/>
          <w:szCs w:val="21"/>
        </w:rPr>
        <w:t xml:space="preserve">      test                          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 xml:space="preserve"> </w:t>
      </w:r>
      <w:r w:rsidR="008B6492" w:rsidRPr="00F27C19">
        <w:rPr>
          <w:rFonts w:eastAsia="Adobe 黑体 Std R" w:cs="Courier New"/>
          <w:color w:val="000000"/>
          <w:sz w:val="21"/>
          <w:szCs w:val="21"/>
        </w:rPr>
        <w:t xml:space="preserve"> </w:t>
      </w:r>
      <w:r w:rsidRPr="00F27C19">
        <w:rPr>
          <w:rFonts w:eastAsia="Adobe 黑体 Std R" w:cs="Courier New"/>
          <w:color w:val="000000"/>
          <w:sz w:val="21"/>
          <w:szCs w:val="21"/>
        </w:rPr>
        <w:t xml:space="preserve">  Real Name                         wang                          </w:t>
      </w:r>
    </w:p>
    <w:p w:rsidR="00490601" w:rsidRPr="00F27C19" w:rsidRDefault="008B6492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 xml:space="preserve">    </w:t>
      </w:r>
      <w:r w:rsidR="00490601" w:rsidRPr="00F27C19">
        <w:rPr>
          <w:rFonts w:eastAsia="Adobe 黑体 Std R" w:cs="Courier New"/>
          <w:color w:val="000000"/>
          <w:sz w:val="21"/>
          <w:szCs w:val="21"/>
        </w:rPr>
        <w:t xml:space="preserve">Email                          </w:t>
      </w:r>
      <w:r w:rsidRPr="00F27C19">
        <w:rPr>
          <w:rFonts w:eastAsia="Adobe 黑体 Std R" w:cs="Courier New"/>
          <w:color w:val="000000"/>
          <w:sz w:val="21"/>
          <w:szCs w:val="21"/>
        </w:rPr>
        <w:t xml:space="preserve"> </w:t>
      </w:r>
      <w:r w:rsidR="00490601" w:rsidRPr="00F27C19">
        <w:rPr>
          <w:rFonts w:eastAsia="Adobe 黑体 Std R" w:cs="Courier New"/>
          <w:color w:val="000000"/>
          <w:sz w:val="21"/>
          <w:szCs w:val="21"/>
        </w:rPr>
        <w:t xml:space="preserve">     </w:t>
      </w:r>
      <w:r w:rsidRPr="00F27C19">
        <w:rPr>
          <w:rFonts w:eastAsia="Adobe 黑体 Std R" w:cs="Courier New"/>
          <w:color w:val="000000"/>
          <w:sz w:val="21"/>
          <w:szCs w:val="21"/>
        </w:rPr>
        <w:t xml:space="preserve">  </w:t>
      </w:r>
      <w:r w:rsidR="00490601" w:rsidRPr="00F27C19">
        <w:rPr>
          <w:rFonts w:eastAsia="Adobe 黑体 Std R" w:cs="Courier New"/>
          <w:color w:val="000000"/>
          <w:sz w:val="21"/>
          <w:szCs w:val="21"/>
        </w:rPr>
        <w:t xml:space="preserve"> </w:t>
      </w:r>
      <w:r w:rsidRPr="00F27C19">
        <w:rPr>
          <w:rFonts w:eastAsia="Adobe 黑体 Std R" w:cs="Courier New"/>
          <w:color w:val="000000"/>
          <w:sz w:val="21"/>
          <w:szCs w:val="21"/>
        </w:rPr>
        <w:t xml:space="preserve"> </w:t>
      </w:r>
      <w:r w:rsidR="00490601" w:rsidRPr="00F27C19">
        <w:rPr>
          <w:rFonts w:eastAsia="Adobe 黑体 Std R" w:cs="Courier New"/>
          <w:color w:val="000000"/>
          <w:sz w:val="21"/>
          <w:szCs w:val="21"/>
        </w:rPr>
        <w:t xml:space="preserve">wang@multicorewareinc.com     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 xml:space="preserve">    Password                          </w:t>
      </w:r>
      <w:r w:rsidR="008B6492" w:rsidRPr="00F27C19">
        <w:rPr>
          <w:rFonts w:eastAsia="Adobe 黑体 Std R" w:cs="Courier New"/>
          <w:color w:val="000000"/>
          <w:sz w:val="21"/>
          <w:szCs w:val="21"/>
        </w:rPr>
        <w:t xml:space="preserve"> </w:t>
      </w:r>
      <w:r w:rsidRPr="00F27C19">
        <w:rPr>
          <w:rFonts w:eastAsia="Adobe 黑体 Std R" w:cs="Courier New"/>
          <w:color w:val="000000"/>
          <w:sz w:val="21"/>
          <w:szCs w:val="21"/>
        </w:rPr>
        <w:t xml:space="preserve"> Updated                       </w:t>
      </w:r>
    </w:p>
    <w:p w:rsidR="00490601" w:rsidRPr="00F27C19" w:rsidRDefault="00490601" w:rsidP="008B6492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ind w:firstLineChars="100" w:firstLine="210"/>
        <w:rPr>
          <w:rFonts w:eastAsia="Adobe 黑体 Std R" w:cs="Courier New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 xml:space="preserve">System Agent   N                                N                             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 w:hint="eastAsia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 xml:space="preserve">    Admin   N                                N                             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 w:hint="eastAsia"/>
          <w:color w:val="000000"/>
          <w:sz w:val="21"/>
          <w:szCs w:val="21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 xml:space="preserve">    Save these changes? [Y/n] Y</w:t>
      </w:r>
    </w:p>
    <w:p w:rsidR="00490601" w:rsidRPr="00F27C19" w:rsidRDefault="00490601" w:rsidP="00490601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Fonts w:eastAsia="Adobe 黑体 Std R" w:cs="Courier New"/>
          <w:color w:val="000000"/>
          <w:sz w:val="21"/>
          <w:szCs w:val="21"/>
        </w:rPr>
        <w:t>Saved changes.</w:t>
      </w:r>
    </w:p>
    <w:p w:rsidR="00490601" w:rsidRPr="00F27C19" w:rsidRDefault="00490601" w:rsidP="00490601">
      <w:r w:rsidRPr="00F27C19">
        <w:t>当在命令行界面执行完毕后，“People”中的显示如下图：</w:t>
      </w:r>
    </w:p>
    <w:p w:rsidR="00490601" w:rsidRPr="00F27C19" w:rsidRDefault="00490601" w:rsidP="00490601">
      <w:pPr>
        <w:jc w:val="center"/>
        <w:rPr>
          <w:sz w:val="18"/>
          <w:szCs w:val="18"/>
        </w:rPr>
      </w:pPr>
      <w:r w:rsidRPr="00F27C19">
        <w:rPr>
          <w:noProof/>
        </w:rPr>
        <w:lastRenderedPageBreak/>
        <w:drawing>
          <wp:inline distT="0" distB="0" distL="0" distR="0" wp14:anchorId="55A61EA4" wp14:editId="60F26B64">
            <wp:extent cx="5708650" cy="142875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14287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601" w:rsidRPr="00F27C19" w:rsidRDefault="00490601" w:rsidP="00EC42B8">
      <w:pPr>
        <w:jc w:val="center"/>
        <w:rPr>
          <w:rFonts w:hint="eastAsia"/>
        </w:rPr>
      </w:pPr>
      <w:r w:rsidRPr="00F27C19">
        <w:rPr>
          <w:sz w:val="18"/>
          <w:szCs w:val="18"/>
        </w:rPr>
        <w:t>使用命令行界面创建普通用户</w:t>
      </w:r>
    </w:p>
    <w:p w:rsidR="00E4537C" w:rsidRPr="00F27C19" w:rsidRDefault="00E4537C">
      <w:pPr>
        <w:pStyle w:val="2"/>
      </w:pPr>
      <w:bookmarkStart w:id="34" w:name="_Toc385544088"/>
      <w:r w:rsidRPr="00F27C19">
        <w:t>备份配置</w:t>
      </w:r>
      <w:r w:rsidR="00E8236E" w:rsidRPr="00F27C19">
        <w:rPr>
          <w:rFonts w:hint="eastAsia"/>
        </w:rPr>
        <w:t>及</w:t>
      </w:r>
      <w:r w:rsidR="00E8236E" w:rsidRPr="00F27C19">
        <w:t>执行迁移</w:t>
      </w:r>
      <w:bookmarkEnd w:id="34"/>
    </w:p>
    <w:p w:rsidR="00E4537C" w:rsidRPr="00F27C19" w:rsidRDefault="00E4537C">
      <w:r w:rsidRPr="00F27C19">
        <w:t>对phabricator备份的一些建议。</w:t>
      </w:r>
    </w:p>
    <w:p w:rsidR="00E4537C" w:rsidRPr="00F27C19" w:rsidRDefault="00E4537C">
      <w:pPr>
        <w:pStyle w:val="3"/>
      </w:pPr>
      <w:bookmarkStart w:id="35" w:name="_Toc385544089"/>
      <w:r w:rsidRPr="00F27C19">
        <w:t>概述</w:t>
      </w:r>
      <w:bookmarkEnd w:id="35"/>
    </w:p>
    <w:p w:rsidR="00E4537C" w:rsidRPr="00F27C19" w:rsidRDefault="00E4537C">
      <w:r w:rsidRPr="00F27C19">
        <w:t>目前Phabricator还没一个全面的备份系统，不过创建备份对于Phabricator也不是很困难。</w:t>
      </w:r>
    </w:p>
    <w:p w:rsidR="00E4537C" w:rsidRPr="00F27C19" w:rsidRDefault="00E4537C">
      <w:r w:rsidRPr="00F27C19">
        <w:t>Phabricator自带的的一些工具可以有效的帮助你完成备份工作。</w:t>
      </w:r>
    </w:p>
    <w:p w:rsidR="00E4537C" w:rsidRPr="00F27C19" w:rsidRDefault="00E4537C">
      <w:pPr>
        <w:rPr>
          <w:rFonts w:cs="Tahoma"/>
          <w:color w:val="111111"/>
          <w:sz w:val="20"/>
          <w:szCs w:val="20"/>
        </w:rPr>
      </w:pPr>
      <w:r w:rsidRPr="00F27C19">
        <w:t>下面列出的数据，很有必要去做备份。</w:t>
      </w:r>
    </w:p>
    <w:p w:rsidR="00E4537C" w:rsidRPr="00F27C19" w:rsidRDefault="00E4537C" w:rsidP="00553E2F">
      <w:pPr>
        <w:numPr>
          <w:ilvl w:val="0"/>
          <w:numId w:val="21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the MySQL databases; （数据库信息）</w:t>
      </w:r>
    </w:p>
    <w:p w:rsidR="00E4537C" w:rsidRPr="00F27C19" w:rsidRDefault="00E4537C" w:rsidP="00553E2F">
      <w:pPr>
        <w:numPr>
          <w:ilvl w:val="0"/>
          <w:numId w:val="21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uploaded files; （上传的文件）</w:t>
      </w:r>
    </w:p>
    <w:p w:rsidR="00E4537C" w:rsidRPr="00F27C19" w:rsidRDefault="00E4537C" w:rsidP="00553E2F">
      <w:pPr>
        <w:numPr>
          <w:ilvl w:val="0"/>
          <w:numId w:val="21"/>
        </w:numPr>
        <w:shd w:val="clear" w:color="auto" w:fill="FFFFFF"/>
        <w:spacing w:line="312" w:lineRule="atLeast"/>
        <w:rPr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your Phabricator configuration files.（Phabricator 的配置文件）</w:t>
      </w:r>
    </w:p>
    <w:p w:rsidR="00E4537C" w:rsidRPr="00F27C19" w:rsidRDefault="00E4537C" w:rsidP="009878E9">
      <w:pPr>
        <w:rPr>
          <w:rFonts w:hint="eastAsia"/>
        </w:rPr>
      </w:pPr>
      <w:r w:rsidRPr="00F27C19">
        <w:t>下面我们将会讨论如何去备份这些数据</w:t>
      </w:r>
    </w:p>
    <w:p w:rsidR="00E4537C" w:rsidRPr="00F27C19" w:rsidRDefault="00E4537C">
      <w:pPr>
        <w:pStyle w:val="3"/>
      </w:pPr>
      <w:bookmarkStart w:id="36" w:name="_Toc385544090"/>
      <w:r w:rsidRPr="00F27C19">
        <w:t>备份：MySQL数据库</w:t>
      </w:r>
      <w:bookmarkEnd w:id="36"/>
    </w:p>
    <w:p w:rsidR="00E4537C" w:rsidRPr="00F27C19" w:rsidRDefault="00E4537C">
      <w:r w:rsidRPr="00F27C19">
        <w:t>Phabricator中的很多数据都存在MySQL数据库中，所以备份这些数据是很有必要的。</w:t>
      </w:r>
    </w:p>
    <w:p w:rsidR="00E4537C" w:rsidRPr="00F27C19" w:rsidRDefault="00E4537C" w:rsidP="00553E2F">
      <w:pPr>
        <w:pStyle w:val="ae"/>
        <w:numPr>
          <w:ilvl w:val="0"/>
          <w:numId w:val="27"/>
        </w:numPr>
        <w:rPr>
          <w:sz w:val="21"/>
          <w:szCs w:val="21"/>
        </w:rPr>
      </w:pPr>
      <w:r w:rsidRPr="00F27C19">
        <w:rPr>
          <w:sz w:val="21"/>
          <w:szCs w:val="21"/>
        </w:rPr>
        <w:t xml:space="preserve">你可以再Phabricator安装的目录下找到 </w:t>
      </w:r>
      <w:r w:rsidRPr="00F27C19">
        <w:rPr>
          <w:color w:val="2F5496"/>
          <w:sz w:val="21"/>
          <w:szCs w:val="21"/>
        </w:rPr>
        <w:t>bin/storage dump</w:t>
      </w:r>
      <w:r w:rsidRPr="00F27C19">
        <w:rPr>
          <w:sz w:val="21"/>
          <w:szCs w:val="21"/>
        </w:rPr>
        <w:t>，该脚本可以获取MySQL中所有的数据库。</w:t>
      </w:r>
    </w:p>
    <w:p w:rsidR="00E4537C" w:rsidRPr="00F27C19" w:rsidRDefault="00E4537C" w:rsidP="00553E2F">
      <w:pPr>
        <w:pStyle w:val="ae"/>
        <w:numPr>
          <w:ilvl w:val="0"/>
          <w:numId w:val="27"/>
        </w:numPr>
        <w:rPr>
          <w:sz w:val="21"/>
          <w:szCs w:val="21"/>
        </w:rPr>
      </w:pPr>
      <w:r w:rsidRPr="00F27C19">
        <w:rPr>
          <w:sz w:val="21"/>
          <w:szCs w:val="21"/>
        </w:rPr>
        <w:t>我们也可以使用MySQL中自带的数据库获取脚本——</w:t>
      </w:r>
      <w:r w:rsidRPr="00F27C19">
        <w:rPr>
          <w:color w:val="2F5496"/>
          <w:sz w:val="21"/>
          <w:szCs w:val="21"/>
        </w:rPr>
        <w:t>mysqldump</w:t>
      </w:r>
      <w:r w:rsidRPr="00F27C19">
        <w:rPr>
          <w:sz w:val="21"/>
          <w:szCs w:val="21"/>
        </w:rPr>
        <w:t>。这个脚本也可以完成获取MySQL所有数据库的功能。</w:t>
      </w:r>
    </w:p>
    <w:p w:rsidR="00E4537C" w:rsidRPr="00F27C19" w:rsidRDefault="00E4537C">
      <w:r w:rsidRPr="00F27C19">
        <w:t>从脚本中获取的数据可能会很多，这些数据时可以进行压缩。</w:t>
      </w:r>
    </w:p>
    <w:p w:rsidR="00E4537C" w:rsidRPr="00F27C19" w:rsidRDefault="00E4537C">
      <w:r w:rsidRPr="00F27C19">
        <w:t>以下的命令可以帮助你使用gzip来储存从MySQL数据库中获取出来的数据。</w:t>
      </w:r>
    </w:p>
    <w:p w:rsidR="004D54DC" w:rsidRPr="004D54DC" w:rsidRDefault="004D54DC" w:rsidP="004D54DC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4D54DC">
        <w:rPr>
          <w:rFonts w:cs="Courier New"/>
          <w:color w:val="000000"/>
          <w:sz w:val="18"/>
          <w:szCs w:val="18"/>
        </w:rPr>
        <w:t xml:space="preserve">phabricator/ </w:t>
      </w:r>
      <w:r w:rsidRPr="00F27C19">
        <w:rPr>
          <w:rFonts w:cs="Courier New"/>
          <w:color w:val="000080"/>
          <w:sz w:val="18"/>
          <w:szCs w:val="18"/>
        </w:rPr>
        <w:t>$ ./bin/storage dump | gzip &gt; backup.sql.gz</w:t>
      </w:r>
    </w:p>
    <w:p w:rsidR="00E4537C" w:rsidRPr="00F27C19" w:rsidRDefault="00E4537C" w:rsidP="00506D8A">
      <w:pPr>
        <w:rPr>
          <w:rFonts w:hint="eastAsia"/>
        </w:rPr>
      </w:pPr>
      <w:r w:rsidRPr="00F27C19">
        <w:t>然后，可以将备份好的压缩包放在一个安全的地方（如同将一个小盒子埋在老树桩下）。</w:t>
      </w:r>
    </w:p>
    <w:p w:rsidR="00E4537C" w:rsidRPr="00F27C19" w:rsidRDefault="00E4537C">
      <w:pPr>
        <w:pStyle w:val="3"/>
      </w:pPr>
      <w:bookmarkStart w:id="37" w:name="_Toc385544091"/>
      <w:r w:rsidRPr="00F27C19">
        <w:t>恢复：MySQL</w:t>
      </w:r>
      <w:bookmarkEnd w:id="37"/>
    </w:p>
    <w:p w:rsidR="00E4537C" w:rsidRPr="00F27C19" w:rsidRDefault="00E4537C">
      <w:r w:rsidRPr="00F27C19">
        <w:t>可以使用如下命令对MySQL进行恢复</w:t>
      </w:r>
    </w:p>
    <w:p w:rsidR="00E4537C" w:rsidRPr="00F27C19" w:rsidRDefault="00506D8A" w:rsidP="00506D8A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 w:hint="eastAsia"/>
          <w:color w:val="000000"/>
          <w:sz w:val="18"/>
          <w:szCs w:val="18"/>
        </w:rPr>
      </w:pPr>
      <w:r w:rsidRPr="00F27C19">
        <w:rPr>
          <w:rFonts w:cs="Courier New"/>
          <w:color w:val="000080"/>
          <w:sz w:val="18"/>
          <w:szCs w:val="18"/>
        </w:rPr>
        <w:t>$ gunzip -c backup.sql.gz | mysql</w:t>
      </w:r>
    </w:p>
    <w:p w:rsidR="00E4537C" w:rsidRPr="00F27C19" w:rsidRDefault="00E4537C">
      <w:pPr>
        <w:pStyle w:val="3"/>
      </w:pPr>
      <w:bookmarkStart w:id="38" w:name="_Toc385544092"/>
      <w:r w:rsidRPr="00F27C19">
        <w:lastRenderedPageBreak/>
        <w:t>备份：上载文件</w:t>
      </w:r>
      <w:bookmarkEnd w:id="38"/>
    </w:p>
    <w:p w:rsidR="00E4537C" w:rsidRPr="00F27C19" w:rsidRDefault="00E4537C">
      <w:pPr>
        <w:rPr>
          <w:rStyle w:val="11"/>
          <w:rFonts w:cs="Tahoma"/>
          <w:color w:val="111111"/>
          <w:sz w:val="20"/>
          <w:szCs w:val="20"/>
        </w:rPr>
      </w:pPr>
      <w:r w:rsidRPr="00F27C19">
        <w:t>上载文件可能存储在不同的位置，备份过程需要得到文件存储的地址。</w:t>
      </w:r>
    </w:p>
    <w:p w:rsidR="00E4537C" w:rsidRPr="00F27C19" w:rsidRDefault="00E4537C">
      <w:pPr>
        <w:rPr>
          <w:rStyle w:val="11"/>
          <w:rFonts w:cs="Tahoma"/>
          <w:color w:val="111111"/>
          <w:sz w:val="20"/>
          <w:szCs w:val="20"/>
        </w:rPr>
      </w:pPr>
      <w:r w:rsidRPr="00F27C19">
        <w:rPr>
          <w:rStyle w:val="11"/>
          <w:rFonts w:cs="Tahoma"/>
          <w:color w:val="111111"/>
          <w:sz w:val="20"/>
          <w:szCs w:val="20"/>
        </w:rPr>
        <w:t>Default / MySQL</w:t>
      </w:r>
      <w:r w:rsidRPr="00F27C19">
        <w:t xml:space="preserve">: </w:t>
      </w:r>
      <w:r w:rsidRPr="00F27C19">
        <w:rPr>
          <w:sz w:val="20"/>
          <w:szCs w:val="20"/>
        </w:rPr>
        <w:t>在默认的情况下，上载文件都存在MySQL数据库中，所以备份MySQL数据库就等于备份了所有上载文件。所以，这里就不用做一些额外的工作。</w:t>
      </w:r>
    </w:p>
    <w:p w:rsidR="00E4537C" w:rsidRPr="00F27C19" w:rsidRDefault="00E4537C">
      <w:pPr>
        <w:pStyle w:val="ab"/>
        <w:shd w:val="clear" w:color="auto" w:fill="FFFFFF"/>
        <w:spacing w:before="240" w:after="240" w:line="312" w:lineRule="atLeast"/>
        <w:rPr>
          <w:rStyle w:val="11"/>
          <w:rFonts w:eastAsia="Adobe 黑体 Std R" w:cs="Tahoma"/>
          <w:color w:val="111111"/>
          <w:sz w:val="20"/>
          <w:szCs w:val="20"/>
        </w:rPr>
      </w:pPr>
      <w:r w:rsidRPr="00F27C19">
        <w:rPr>
          <w:rStyle w:val="11"/>
          <w:rFonts w:eastAsia="Adobe 黑体 Std R" w:cs="Tahoma"/>
          <w:color w:val="111111"/>
          <w:sz w:val="20"/>
          <w:szCs w:val="20"/>
        </w:rPr>
        <w:t>Amazon S3</w:t>
      </w:r>
      <w:r w:rsidRPr="00F27C19">
        <w:rPr>
          <w:rFonts w:eastAsia="Adobe 黑体 Std R" w:cs="Tahoma"/>
          <w:color w:val="111111"/>
          <w:sz w:val="20"/>
          <w:szCs w:val="20"/>
        </w:rPr>
        <w:t xml:space="preserve">: </w:t>
      </w:r>
      <w:r w:rsidRPr="00F27C19">
        <w:rPr>
          <w:rFonts w:eastAsia="Adobe 黑体 Std R"/>
          <w:sz w:val="20"/>
          <w:szCs w:val="20"/>
        </w:rPr>
        <w:t>如果使用的是Amazon S3 (Amazon Simple Storage Service，亚马逊简易储存服务)。当完全安装后，冗余和备份都内置在服务中。当你不大确定Amazon的服务能对你的数据进行备份是，你可以在Phabricator外围备份你的S3库。</w:t>
      </w:r>
      <w:r w:rsidRPr="00F27C19">
        <w:rPr>
          <w:rFonts w:eastAsia="Adobe 黑体 Std R"/>
          <w:sz w:val="13"/>
          <w:szCs w:val="13"/>
        </w:rPr>
        <w:t>（感觉这番话说的没什么用）</w:t>
      </w:r>
    </w:p>
    <w:p w:rsidR="00E4537C" w:rsidRPr="00F27C19" w:rsidRDefault="00E4537C">
      <w:pPr>
        <w:pStyle w:val="ab"/>
        <w:shd w:val="clear" w:color="auto" w:fill="FFFFFF"/>
        <w:spacing w:before="240" w:after="240" w:line="312" w:lineRule="atLeast"/>
        <w:rPr>
          <w:rFonts w:eastAsia="Adobe 黑体 Std R"/>
        </w:rPr>
      </w:pPr>
      <w:r w:rsidRPr="00F27C19">
        <w:rPr>
          <w:rStyle w:val="11"/>
          <w:rFonts w:eastAsia="Adobe 黑体 Std R" w:cs="Tahoma"/>
          <w:color w:val="111111"/>
          <w:sz w:val="20"/>
          <w:szCs w:val="20"/>
        </w:rPr>
        <w:t>Local Disk</w:t>
      </w:r>
      <w:r w:rsidRPr="00F27C19">
        <w:rPr>
          <w:rFonts w:eastAsia="Adobe 黑体 Std R" w:cs="Tahoma"/>
          <w:color w:val="111111"/>
          <w:sz w:val="20"/>
          <w:szCs w:val="20"/>
        </w:rPr>
        <w:t xml:space="preserve">: </w:t>
      </w:r>
      <w:r w:rsidRPr="00F27C19">
        <w:rPr>
          <w:rFonts w:eastAsia="Adobe 黑体 Std R"/>
          <w:sz w:val="20"/>
          <w:szCs w:val="20"/>
        </w:rPr>
        <w:t>如果你使用本地磁盘存储引擎，你需要手动备份上载文件。你可以将存储着数据的根目录进行简单的复制，将复制的备份放到安全的地方保存。（根目录可从storger.localdisk.path配置变量中得到</w:t>
      </w:r>
      <w:r w:rsidRPr="00F27C19">
        <w:rPr>
          <w:rFonts w:eastAsia="Adobe 黑体 Std R"/>
        </w:rPr>
        <w:t>）</w:t>
      </w:r>
    </w:p>
    <w:p w:rsidR="00E4537C" w:rsidRPr="00F27C19" w:rsidRDefault="00E4537C" w:rsidP="00CB3BE7">
      <w:pPr>
        <w:rPr>
          <w:rFonts w:hint="eastAsia"/>
        </w:rPr>
      </w:pPr>
      <w:r w:rsidRPr="00F27C19">
        <w:t>关于如何存储文件的信息，可以参考</w:t>
      </w:r>
      <w:hyperlink r:id="rId48" w:history="1">
        <w:r w:rsidRPr="00F27C19">
          <w:rPr>
            <w:rStyle w:val="a5"/>
          </w:rPr>
          <w:t>Configuring File Storage</w:t>
        </w:r>
      </w:hyperlink>
      <w:r w:rsidRPr="00F27C19">
        <w:t>。</w:t>
      </w:r>
    </w:p>
    <w:p w:rsidR="00E4537C" w:rsidRPr="00F27C19" w:rsidRDefault="00E4537C">
      <w:pPr>
        <w:pStyle w:val="3"/>
      </w:pPr>
      <w:bookmarkStart w:id="39" w:name="_Toc385544093"/>
      <w:r w:rsidRPr="00F27C19">
        <w:t>恢复：上载文件</w:t>
      </w:r>
      <w:bookmarkEnd w:id="39"/>
    </w:p>
    <w:p w:rsidR="00E4537C" w:rsidRPr="00F27C19" w:rsidRDefault="00E4537C" w:rsidP="004A4A43">
      <w:pPr>
        <w:rPr>
          <w:rFonts w:hint="eastAsia"/>
        </w:rPr>
      </w:pPr>
      <w:r w:rsidRPr="00F27C19">
        <w:t>将备份完毕的数据做回拷贝，去替换对应位置的数据即可。</w:t>
      </w:r>
    </w:p>
    <w:p w:rsidR="00E4537C" w:rsidRPr="00F27C19" w:rsidRDefault="00E4537C">
      <w:pPr>
        <w:pStyle w:val="3"/>
        <w:rPr>
          <w:shd w:val="clear" w:color="auto" w:fill="FFFFFF"/>
        </w:rPr>
      </w:pPr>
      <w:bookmarkStart w:id="40" w:name="_Toc385544094"/>
      <w:r w:rsidRPr="00F27C19">
        <w:t>备份：配置文件</w:t>
      </w:r>
      <w:bookmarkEnd w:id="40"/>
    </w:p>
    <w:p w:rsidR="00E4537C" w:rsidRPr="00F27C19" w:rsidRDefault="00E4537C">
      <w:pPr>
        <w:rPr>
          <w:shd w:val="clear" w:color="auto" w:fill="FFFFFF"/>
        </w:rPr>
      </w:pPr>
      <w:r w:rsidRPr="00F27C19">
        <w:rPr>
          <w:shd w:val="clear" w:color="auto" w:fill="FFFFFF"/>
        </w:rPr>
        <w:t>配置文件也是很有必要做备份，这里包括一些部署和管理Phabricator的脚本（例如自定义升级脚本）。</w:t>
      </w:r>
    </w:p>
    <w:p w:rsidR="00E4537C" w:rsidRPr="00F27C19" w:rsidRDefault="00E4537C">
      <w:r w:rsidRPr="00F27C19">
        <w:rPr>
          <w:shd w:val="clear" w:color="auto" w:fill="FFFFFF"/>
        </w:rPr>
        <w:t>这里比较好的做法是：</w:t>
      </w:r>
    </w:p>
    <w:p w:rsidR="00E4537C" w:rsidRPr="00F27C19" w:rsidRDefault="00E4537C" w:rsidP="00553E2F">
      <w:pPr>
        <w:pStyle w:val="ae"/>
        <w:numPr>
          <w:ilvl w:val="0"/>
          <w:numId w:val="42"/>
        </w:numPr>
      </w:pPr>
      <w:r w:rsidRPr="00F27C19">
        <w:t>检查一下当前的配置文件能使系统正常工作。</w:t>
      </w:r>
    </w:p>
    <w:p w:rsidR="00E4537C" w:rsidRPr="00F27C19" w:rsidRDefault="00E4537C" w:rsidP="00553E2F">
      <w:pPr>
        <w:pStyle w:val="ae"/>
        <w:numPr>
          <w:ilvl w:val="0"/>
          <w:numId w:val="42"/>
        </w:numPr>
        <w:rPr>
          <w:rFonts w:hint="eastAsia"/>
        </w:rPr>
      </w:pPr>
      <w:r w:rsidRPr="00F27C19">
        <w:t>验证没有问题后，将他们存入一个私人库中，以便将来更新和还原。</w:t>
      </w:r>
    </w:p>
    <w:p w:rsidR="00E4537C" w:rsidRPr="00F27C19" w:rsidRDefault="00E4537C">
      <w:pPr>
        <w:pStyle w:val="3"/>
      </w:pPr>
      <w:bookmarkStart w:id="41" w:name="_Toc385544095"/>
      <w:r w:rsidRPr="00F27C19">
        <w:t>恢复：配置文件</w:t>
      </w:r>
      <w:bookmarkEnd w:id="41"/>
    </w:p>
    <w:p w:rsidR="00E4537C" w:rsidRPr="00F27C19" w:rsidRDefault="00E4537C" w:rsidP="00935414">
      <w:pPr>
        <w:rPr>
          <w:rFonts w:hint="eastAsia"/>
        </w:rPr>
      </w:pPr>
      <w:r w:rsidRPr="00F27C19">
        <w:t>要恢复配置文件，只需要将正确的配置文件拷贝会正确的位置即可。</w:t>
      </w:r>
    </w:p>
    <w:p w:rsidR="00E4537C" w:rsidRPr="00F27C19" w:rsidRDefault="00E4537C">
      <w:pPr>
        <w:pStyle w:val="3"/>
      </w:pPr>
      <w:bookmarkStart w:id="42" w:name="_Toc385544096"/>
      <w:r w:rsidRPr="00F27C19">
        <w:t>安全性</w:t>
      </w:r>
      <w:bookmarkEnd w:id="42"/>
    </w:p>
    <w:p w:rsidR="00E4537C" w:rsidRPr="00F27C19" w:rsidRDefault="00E4537C">
      <w:r w:rsidRPr="00F27C19">
        <w:t>MySQL获取的数据没有内置加密，并且很多数据以原始形式和可访问形式存储在Phabricator中，所以给用户访问备份是一个很像给他们访问本机上运行的phabricator。</w:t>
      </w:r>
    </w:p>
    <w:p w:rsidR="00E4537C" w:rsidRPr="00F27C19" w:rsidRDefault="00E4537C">
      <w:pPr>
        <w:rPr>
          <w:rFonts w:cs="Tahoma"/>
          <w:color w:val="111111"/>
          <w:sz w:val="20"/>
          <w:szCs w:val="20"/>
        </w:rPr>
      </w:pPr>
      <w:r w:rsidRPr="00F27C19">
        <w:t>用户可以可以从备份中得到很多信息，例如：</w:t>
      </w:r>
    </w:p>
    <w:p w:rsidR="00E4537C" w:rsidRPr="00F27C19" w:rsidRDefault="00E4537C" w:rsidP="00553E2F">
      <w:pPr>
        <w:numPr>
          <w:ilvl w:val="0"/>
          <w:numId w:val="36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读取了原则上他们应该看不到的数据</w:t>
      </w:r>
    </w:p>
    <w:p w:rsidR="00E4537C" w:rsidRPr="00F27C19" w:rsidRDefault="00E4537C" w:rsidP="00553E2F">
      <w:pPr>
        <w:numPr>
          <w:ilvl w:val="0"/>
          <w:numId w:val="36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获取了Phabricator保存的所有邮件地址，以及秘钥文件</w:t>
      </w:r>
    </w:p>
    <w:p w:rsidR="00E4537C" w:rsidRPr="00F27C19" w:rsidRDefault="00E4537C" w:rsidP="00553E2F">
      <w:pPr>
        <w:numPr>
          <w:ilvl w:val="0"/>
          <w:numId w:val="36"/>
        </w:numPr>
        <w:shd w:val="clear" w:color="auto" w:fill="FFFFFF"/>
        <w:spacing w:line="312" w:lineRule="atLeast"/>
        <w:rPr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获取了其他用户的会话和管道标记，并效仿他们</w:t>
      </w:r>
    </w:p>
    <w:p w:rsidR="00E4537C" w:rsidRPr="00F27C19" w:rsidRDefault="00E4537C" w:rsidP="009746C7">
      <w:pPr>
        <w:rPr>
          <w:rFonts w:hint="eastAsia"/>
        </w:rPr>
      </w:pPr>
      <w:r w:rsidRPr="00F27C19">
        <w:t>一些信息会保存很久，所以即使一个很早之前的备份被泄露都会存在风险。在限制访问的phabricator主机或数据库的同时，也应该限制用户对备份的访问。</w:t>
      </w:r>
    </w:p>
    <w:p w:rsidR="00E4537C" w:rsidRPr="00F27C19" w:rsidRDefault="00E4537C">
      <w:pPr>
        <w:pStyle w:val="2"/>
      </w:pPr>
      <w:bookmarkStart w:id="43" w:name="_Toc385544097"/>
      <w:r w:rsidRPr="00F27C19">
        <w:lastRenderedPageBreak/>
        <w:t>配置上载文件限制</w:t>
      </w:r>
      <w:bookmarkEnd w:id="43"/>
    </w:p>
    <w:p w:rsidR="00E4537C" w:rsidRPr="00F27C19" w:rsidRDefault="00E4537C" w:rsidP="00564A6B">
      <w:pPr>
        <w:pStyle w:val="3"/>
        <w:numPr>
          <w:ilvl w:val="0"/>
          <w:numId w:val="0"/>
        </w:numPr>
        <w:ind w:left="720" w:hanging="720"/>
      </w:pPr>
      <w:bookmarkStart w:id="44" w:name="_Toc385544098"/>
      <w:r w:rsidRPr="00F27C19">
        <w:t>概述</w:t>
      </w:r>
      <w:bookmarkEnd w:id="44"/>
    </w:p>
    <w:p w:rsidR="00E4537C" w:rsidRPr="00F27C19" w:rsidRDefault="00E4537C">
      <w:r w:rsidRPr="00F27C19">
        <w:t>在多个应用程序层中，文件上传大小是由片段配置来限制的。</w:t>
      </w:r>
      <w:r w:rsidRPr="00F27C19">
        <w:rPr>
          <w:rFonts w:cs="Tahoma"/>
          <w:color w:val="111111"/>
          <w:sz w:val="20"/>
          <w:szCs w:val="20"/>
        </w:rPr>
        <w:t xml:space="preserve"> </w:t>
      </w:r>
    </w:p>
    <w:p w:rsidR="00E4537C" w:rsidRPr="00F27C19" w:rsidRDefault="00E4537C">
      <w:r w:rsidRPr="00F27C19">
        <w:t>一般情况下，设定最大值上传值是多种限制因素中最有效的一个。有时需要调高上限的阀值，才能将要上载大文件上传到服务器端。</w:t>
      </w:r>
    </w:p>
    <w:p w:rsidR="00E4537C" w:rsidRPr="00F27C19" w:rsidRDefault="00E4537C">
      <w:pPr>
        <w:rPr>
          <w:rFonts w:cs="Tahoma"/>
          <w:b/>
          <w:bCs/>
          <w:color w:val="111111"/>
          <w:sz w:val="20"/>
          <w:szCs w:val="20"/>
        </w:rPr>
      </w:pPr>
      <w:r w:rsidRPr="00F27C19">
        <w:t>限制上载的因素有列举如下：</w:t>
      </w:r>
    </w:p>
    <w:p w:rsidR="00E4537C" w:rsidRPr="00F27C19" w:rsidRDefault="00E4537C" w:rsidP="00553E2F">
      <w:pPr>
        <w:pStyle w:val="ae"/>
        <w:numPr>
          <w:ilvl w:val="1"/>
          <w:numId w:val="112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1"/>
          <w:szCs w:val="21"/>
        </w:rPr>
      </w:pPr>
      <w:r w:rsidRPr="00F27C19">
        <w:rPr>
          <w:rFonts w:cs="Tahoma"/>
          <w:b/>
          <w:bCs/>
          <w:color w:val="111111"/>
          <w:sz w:val="21"/>
          <w:szCs w:val="21"/>
        </w:rPr>
        <w:t>HTTP Server</w:t>
      </w:r>
      <w:r w:rsidRPr="00F27C19">
        <w:rPr>
          <w:rFonts w:cs="Tahoma"/>
          <w:color w:val="111111"/>
          <w:sz w:val="21"/>
          <w:szCs w:val="21"/>
        </w:rPr>
        <w:t>: HTTP服务器就会设置最大请求大小。当你的文件大小超出了限制，将会看到来自服务器的警告提示。以下限制指令，限制了请求上传文件的大小，所以要上传的文件不能大于上限阀值。</w:t>
      </w:r>
    </w:p>
    <w:p w:rsidR="00E4537C" w:rsidRPr="00F27C19" w:rsidRDefault="00E4537C" w:rsidP="00553E2F">
      <w:pPr>
        <w:pStyle w:val="ae"/>
        <w:numPr>
          <w:ilvl w:val="2"/>
          <w:numId w:val="112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1"/>
          <w:szCs w:val="21"/>
        </w:rPr>
      </w:pPr>
      <w:r w:rsidRPr="00F27C19">
        <w:rPr>
          <w:rFonts w:cs="Tahoma"/>
          <w:b/>
          <w:bCs/>
          <w:color w:val="111111"/>
          <w:sz w:val="21"/>
          <w:szCs w:val="21"/>
        </w:rPr>
        <w:t>Apache</w:t>
      </w:r>
      <w:r w:rsidRPr="00F27C19">
        <w:rPr>
          <w:rFonts w:cs="Tahoma"/>
          <w:color w:val="111111"/>
          <w:sz w:val="21"/>
          <w:szCs w:val="21"/>
        </w:rPr>
        <w:t>: Apache 限制请求是通过 </w:t>
      </w:r>
      <w:r w:rsidRPr="00F27C19">
        <w:rPr>
          <w:color w:val="333333"/>
          <w:sz w:val="21"/>
          <w:szCs w:val="21"/>
        </w:rPr>
        <w:t>LimitRequestBody</w:t>
      </w:r>
      <w:r w:rsidRPr="00F27C19">
        <w:rPr>
          <w:rFonts w:cs="Tahoma"/>
          <w:color w:val="111111"/>
          <w:sz w:val="21"/>
          <w:szCs w:val="21"/>
        </w:rPr>
        <w:t> 指令。</w:t>
      </w:r>
    </w:p>
    <w:p w:rsidR="00E4537C" w:rsidRPr="00F27C19" w:rsidRDefault="00E4537C" w:rsidP="00553E2F">
      <w:pPr>
        <w:pStyle w:val="ae"/>
        <w:numPr>
          <w:ilvl w:val="2"/>
          <w:numId w:val="112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1"/>
          <w:szCs w:val="21"/>
        </w:rPr>
      </w:pPr>
      <w:r w:rsidRPr="00F27C19">
        <w:rPr>
          <w:rFonts w:cs="Tahoma"/>
          <w:b/>
          <w:bCs/>
          <w:color w:val="111111"/>
          <w:sz w:val="21"/>
          <w:szCs w:val="21"/>
        </w:rPr>
        <w:t>nginx</w:t>
      </w:r>
      <w:r w:rsidRPr="00F27C19">
        <w:rPr>
          <w:rFonts w:cs="Tahoma"/>
          <w:color w:val="111111"/>
          <w:sz w:val="21"/>
          <w:szCs w:val="21"/>
        </w:rPr>
        <w:t>: nginx 通过</w:t>
      </w:r>
      <w:r w:rsidRPr="00F27C19">
        <w:rPr>
          <w:color w:val="111111"/>
          <w:sz w:val="21"/>
          <w:szCs w:val="21"/>
        </w:rPr>
        <w:t xml:space="preserve"> </w:t>
      </w:r>
      <w:r w:rsidRPr="00F27C19">
        <w:rPr>
          <w:rFonts w:cs="Tahoma"/>
          <w:color w:val="111111"/>
          <w:sz w:val="21"/>
          <w:szCs w:val="21"/>
        </w:rPr>
        <w:t>nginx </w:t>
      </w:r>
      <w:r w:rsidRPr="00F27C19">
        <w:rPr>
          <w:color w:val="333333"/>
          <w:sz w:val="21"/>
          <w:szCs w:val="21"/>
        </w:rPr>
        <w:t>client_max_body_size</w:t>
      </w:r>
      <w:r w:rsidRPr="00F27C19">
        <w:rPr>
          <w:rFonts w:cs="Tahoma"/>
          <w:color w:val="111111"/>
          <w:sz w:val="21"/>
          <w:szCs w:val="21"/>
        </w:rPr>
        <w:t> 指令来限定. 这个指令的默认值是 </w:t>
      </w:r>
      <w:r w:rsidRPr="00F27C19">
        <w:rPr>
          <w:color w:val="333333"/>
          <w:sz w:val="21"/>
          <w:szCs w:val="21"/>
        </w:rPr>
        <w:t>1M</w:t>
      </w:r>
      <w:r w:rsidRPr="00F27C19">
        <w:rPr>
          <w:rFonts w:cs="Tahoma"/>
          <w:color w:val="111111"/>
          <w:sz w:val="21"/>
          <w:szCs w:val="21"/>
        </w:rPr>
        <w:t>。</w:t>
      </w:r>
    </w:p>
    <w:p w:rsidR="00E4537C" w:rsidRPr="00F27C19" w:rsidRDefault="00E4537C" w:rsidP="00553E2F">
      <w:pPr>
        <w:pStyle w:val="ae"/>
        <w:numPr>
          <w:ilvl w:val="2"/>
          <w:numId w:val="112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1"/>
          <w:szCs w:val="21"/>
        </w:rPr>
      </w:pPr>
      <w:r w:rsidRPr="00F27C19">
        <w:rPr>
          <w:rFonts w:cs="Tahoma"/>
          <w:b/>
          <w:bCs/>
          <w:color w:val="111111"/>
          <w:sz w:val="21"/>
          <w:szCs w:val="21"/>
        </w:rPr>
        <w:t>lighttpd</w:t>
      </w:r>
      <w:r w:rsidRPr="00F27C19">
        <w:rPr>
          <w:rFonts w:cs="Tahoma"/>
          <w:color w:val="111111"/>
          <w:sz w:val="21"/>
          <w:szCs w:val="21"/>
        </w:rPr>
        <w:t>: lighttpd 通过 </w:t>
      </w:r>
      <w:r w:rsidRPr="00F27C19">
        <w:rPr>
          <w:color w:val="333333"/>
          <w:sz w:val="21"/>
          <w:szCs w:val="21"/>
        </w:rPr>
        <w:t>server.max-request-size</w:t>
      </w:r>
      <w:r w:rsidRPr="00F27C19">
        <w:rPr>
          <w:rFonts w:cs="Tahoma"/>
          <w:color w:val="111111"/>
          <w:sz w:val="21"/>
          <w:szCs w:val="21"/>
        </w:rPr>
        <w:t> 指令来进行限制.</w:t>
      </w:r>
    </w:p>
    <w:p w:rsidR="00E4537C" w:rsidRPr="00F27C19" w:rsidRDefault="00E4537C" w:rsidP="00553E2F">
      <w:pPr>
        <w:pStyle w:val="ae"/>
        <w:numPr>
          <w:ilvl w:val="1"/>
          <w:numId w:val="112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1"/>
          <w:szCs w:val="21"/>
        </w:rPr>
      </w:pPr>
      <w:r w:rsidRPr="00F27C19">
        <w:rPr>
          <w:rFonts w:cs="Tahoma"/>
          <w:b/>
          <w:bCs/>
          <w:color w:val="111111"/>
          <w:sz w:val="21"/>
          <w:szCs w:val="21"/>
        </w:rPr>
        <w:t>PHP</w:t>
      </w:r>
      <w:r w:rsidRPr="00F27C19">
        <w:rPr>
          <w:rFonts w:cs="Tahoma"/>
          <w:color w:val="111111"/>
          <w:sz w:val="21"/>
          <w:szCs w:val="21"/>
        </w:rPr>
        <w:t>: PHP也有一些限制上载的指令。这些指令可以在</w:t>
      </w:r>
      <w:r w:rsidRPr="00F27C19">
        <w:rPr>
          <w:color w:val="333333"/>
          <w:sz w:val="21"/>
          <w:szCs w:val="21"/>
        </w:rPr>
        <w:t>php.ini</w:t>
      </w:r>
      <w:r w:rsidRPr="00F27C19">
        <w:rPr>
          <w:rFonts w:cs="Tahoma"/>
          <w:color w:val="111111"/>
          <w:sz w:val="21"/>
          <w:szCs w:val="21"/>
        </w:rPr>
        <w:t>文件中找到。</w:t>
      </w:r>
    </w:p>
    <w:p w:rsidR="00E4537C" w:rsidRPr="00F27C19" w:rsidRDefault="00E4537C" w:rsidP="00553E2F">
      <w:pPr>
        <w:pStyle w:val="ae"/>
        <w:numPr>
          <w:ilvl w:val="2"/>
          <w:numId w:val="112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1"/>
          <w:szCs w:val="21"/>
        </w:rPr>
      </w:pPr>
      <w:r w:rsidRPr="00F27C19">
        <w:rPr>
          <w:rFonts w:cs="Tahoma"/>
          <w:b/>
          <w:bCs/>
          <w:color w:val="111111"/>
          <w:sz w:val="21"/>
          <w:szCs w:val="21"/>
        </w:rPr>
        <w:t>upload_max_filesize</w:t>
      </w:r>
      <w:r w:rsidRPr="00F27C19">
        <w:rPr>
          <w:rFonts w:cs="Tahoma"/>
          <w:color w:val="111111"/>
          <w:sz w:val="21"/>
          <w:szCs w:val="21"/>
        </w:rPr>
        <w:t>: 设置最大可上载文件指令。默认值为 </w:t>
      </w:r>
      <w:r w:rsidRPr="00F27C19">
        <w:rPr>
          <w:color w:val="333333"/>
          <w:sz w:val="21"/>
          <w:szCs w:val="21"/>
        </w:rPr>
        <w:t>2M</w:t>
      </w:r>
      <w:r w:rsidRPr="00F27C19">
        <w:rPr>
          <w:rFonts w:cs="Tahoma"/>
          <w:color w:val="111111"/>
          <w:sz w:val="21"/>
          <w:szCs w:val="21"/>
        </w:rPr>
        <w:t>。</w:t>
      </w:r>
    </w:p>
    <w:p w:rsidR="00E4537C" w:rsidRPr="00F27C19" w:rsidRDefault="00E4537C" w:rsidP="00553E2F">
      <w:pPr>
        <w:pStyle w:val="ae"/>
        <w:numPr>
          <w:ilvl w:val="2"/>
          <w:numId w:val="112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1"/>
          <w:szCs w:val="21"/>
        </w:rPr>
      </w:pPr>
      <w:r w:rsidRPr="00F27C19">
        <w:rPr>
          <w:rFonts w:cs="Tahoma"/>
          <w:b/>
          <w:bCs/>
          <w:color w:val="111111"/>
          <w:sz w:val="21"/>
          <w:szCs w:val="21"/>
        </w:rPr>
        <w:t>post_max_size</w:t>
      </w:r>
      <w:r w:rsidRPr="00F27C19">
        <w:rPr>
          <w:rFonts w:cs="Tahoma"/>
          <w:color w:val="111111"/>
          <w:sz w:val="21"/>
          <w:szCs w:val="21"/>
        </w:rPr>
        <w:t>: 设置最大投递大小指令。</w:t>
      </w:r>
      <w:r w:rsidRPr="00F27C19">
        <w:rPr>
          <w:color w:val="111111"/>
          <w:sz w:val="21"/>
          <w:szCs w:val="21"/>
        </w:rPr>
        <w:t xml:space="preserve"> </w:t>
      </w:r>
      <w:r w:rsidRPr="00F27C19">
        <w:rPr>
          <w:rFonts w:cs="Tahoma"/>
          <w:color w:val="111111"/>
          <w:sz w:val="21"/>
          <w:szCs w:val="21"/>
        </w:rPr>
        <w:t>默认值为 </w:t>
      </w:r>
      <w:r w:rsidRPr="00F27C19">
        <w:rPr>
          <w:color w:val="333333"/>
          <w:sz w:val="21"/>
          <w:szCs w:val="21"/>
        </w:rPr>
        <w:t>8M</w:t>
      </w:r>
      <w:r w:rsidRPr="00F27C19">
        <w:rPr>
          <w:rFonts w:cs="Tahoma"/>
          <w:color w:val="111111"/>
          <w:sz w:val="21"/>
          <w:szCs w:val="21"/>
        </w:rPr>
        <w:t>。</w:t>
      </w:r>
    </w:p>
    <w:p w:rsidR="00E4537C" w:rsidRPr="00F27C19" w:rsidRDefault="00E4537C" w:rsidP="00553E2F">
      <w:pPr>
        <w:pStyle w:val="ae"/>
        <w:numPr>
          <w:ilvl w:val="2"/>
          <w:numId w:val="112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1"/>
          <w:szCs w:val="21"/>
        </w:rPr>
      </w:pPr>
      <w:r w:rsidRPr="00F27C19">
        <w:rPr>
          <w:rFonts w:cs="Tahoma"/>
          <w:b/>
          <w:bCs/>
          <w:color w:val="111111"/>
          <w:sz w:val="21"/>
          <w:szCs w:val="21"/>
        </w:rPr>
        <w:t>memory_limit</w:t>
      </w:r>
      <w:r w:rsidRPr="00F27C19">
        <w:rPr>
          <w:rFonts w:cs="Tahoma"/>
          <w:color w:val="111111"/>
          <w:sz w:val="21"/>
          <w:szCs w:val="21"/>
        </w:rPr>
        <w:t>: 对于上载的文件来说，在Phabricator调整内存限制之前，都需要读入到内存中去。如果文件大小超过了之前设置好的大小，PHP将会提示你。</w:t>
      </w:r>
    </w:p>
    <w:p w:rsidR="00E4537C" w:rsidRPr="00F27C19" w:rsidRDefault="00E4537C" w:rsidP="00553E2F">
      <w:pPr>
        <w:pStyle w:val="ae"/>
        <w:numPr>
          <w:ilvl w:val="2"/>
          <w:numId w:val="112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1"/>
          <w:szCs w:val="21"/>
        </w:rPr>
      </w:pPr>
      <w:r w:rsidRPr="00F27C19">
        <w:rPr>
          <w:rFonts w:cs="Tahoma"/>
          <w:b/>
          <w:bCs/>
          <w:color w:val="111111"/>
          <w:sz w:val="21"/>
          <w:szCs w:val="21"/>
        </w:rPr>
        <w:t>max_input_vars</w:t>
      </w:r>
      <w:r w:rsidRPr="00F27C19">
        <w:rPr>
          <w:rFonts w:cs="Tahoma"/>
          <w:color w:val="111111"/>
          <w:sz w:val="21"/>
          <w:szCs w:val="21"/>
        </w:rPr>
        <w:t>: 当文件上载是通过HTML5的拖拽动作完成时，PHP会通过</w:t>
      </w:r>
      <w:r w:rsidRPr="00F27C19">
        <w:rPr>
          <w:color w:val="111111"/>
          <w:sz w:val="21"/>
          <w:szCs w:val="21"/>
        </w:rPr>
        <w:t>“</w:t>
      </w:r>
      <w:r w:rsidRPr="00F27C19">
        <w:rPr>
          <w:rFonts w:cs="Tahoma"/>
          <w:color w:val="111111"/>
          <w:sz w:val="21"/>
          <w:szCs w:val="21"/>
        </w:rPr>
        <w:t>投递参数</w:t>
      </w:r>
      <w:r w:rsidRPr="00F27C19">
        <w:rPr>
          <w:color w:val="111111"/>
          <w:sz w:val="21"/>
          <w:szCs w:val="21"/>
        </w:rPr>
        <w:t>”</w:t>
      </w:r>
      <w:r w:rsidRPr="00F27C19">
        <w:rPr>
          <w:rFonts w:cs="Tahoma"/>
          <w:color w:val="111111"/>
          <w:sz w:val="21"/>
          <w:szCs w:val="21"/>
        </w:rPr>
        <w:t>来分析文件。当上载文件里面有过多的</w:t>
      </w:r>
      <w:r w:rsidRPr="00F27C19">
        <w:rPr>
          <w:color w:val="111111"/>
          <w:sz w:val="21"/>
          <w:szCs w:val="21"/>
        </w:rPr>
        <w:t>“</w:t>
      </w:r>
      <w:r w:rsidRPr="00F27C19">
        <w:rPr>
          <w:rFonts w:cs="Tahoma"/>
          <w:color w:val="111111"/>
          <w:sz w:val="21"/>
          <w:szCs w:val="21"/>
        </w:rPr>
        <w:t>碎片</w:t>
      </w:r>
      <w:r w:rsidRPr="00F27C19">
        <w:rPr>
          <w:color w:val="111111"/>
          <w:sz w:val="21"/>
          <w:szCs w:val="21"/>
        </w:rPr>
        <w:t>”</w:t>
      </w:r>
      <w:r w:rsidRPr="00F27C19">
        <w:rPr>
          <w:rFonts w:cs="Tahoma"/>
          <w:color w:val="111111"/>
          <w:sz w:val="21"/>
          <w:szCs w:val="21"/>
        </w:rPr>
        <w:t>，可能会触发到</w:t>
      </w:r>
      <w:r w:rsidRPr="00F27C19">
        <w:rPr>
          <w:color w:val="333333"/>
          <w:sz w:val="21"/>
          <w:szCs w:val="21"/>
        </w:rPr>
        <w:t>max_input_vars</w:t>
      </w:r>
      <w:r w:rsidRPr="00F27C19">
        <w:rPr>
          <w:rFonts w:cs="Tahoma"/>
          <w:color w:val="111111"/>
          <w:sz w:val="21"/>
          <w:szCs w:val="21"/>
        </w:rPr>
        <w:t> 指令。（你可能需要在这里设置一些</w:t>
      </w:r>
      <w:r w:rsidRPr="00F27C19">
        <w:rPr>
          <w:color w:val="111111"/>
          <w:sz w:val="21"/>
          <w:szCs w:val="21"/>
        </w:rPr>
        <w:t>“</w:t>
      </w:r>
      <w:r w:rsidRPr="00F27C19">
        <w:rPr>
          <w:rFonts w:cs="Tahoma"/>
          <w:color w:val="111111"/>
          <w:sz w:val="21"/>
          <w:szCs w:val="21"/>
        </w:rPr>
        <w:t>天文数字</w:t>
      </w:r>
      <w:r w:rsidRPr="00F27C19">
        <w:rPr>
          <w:color w:val="111111"/>
          <w:sz w:val="21"/>
          <w:szCs w:val="21"/>
        </w:rPr>
        <w:t>”</w:t>
      </w:r>
      <w:r w:rsidRPr="00F27C19">
        <w:rPr>
          <w:rFonts w:cs="Tahoma"/>
          <w:color w:val="111111"/>
          <w:sz w:val="21"/>
          <w:szCs w:val="21"/>
        </w:rPr>
        <w:t>）</w:t>
      </w:r>
    </w:p>
    <w:p w:rsidR="00E4537C" w:rsidRPr="00F27C19" w:rsidRDefault="00E4537C" w:rsidP="00553E2F">
      <w:pPr>
        <w:pStyle w:val="ae"/>
        <w:numPr>
          <w:ilvl w:val="1"/>
          <w:numId w:val="112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1"/>
          <w:szCs w:val="21"/>
        </w:rPr>
      </w:pPr>
      <w:r w:rsidRPr="00F27C19">
        <w:rPr>
          <w:rFonts w:cs="Tahoma"/>
          <w:b/>
          <w:bCs/>
          <w:color w:val="111111"/>
          <w:sz w:val="21"/>
          <w:szCs w:val="21"/>
        </w:rPr>
        <w:t>Storage Engines</w:t>
      </w:r>
      <w:r w:rsidRPr="00F27C19">
        <w:rPr>
          <w:rFonts w:cs="Tahoma"/>
          <w:color w:val="111111"/>
          <w:sz w:val="21"/>
          <w:szCs w:val="21"/>
        </w:rPr>
        <w:t>:  一些存储引擎也可以设置最大可上传文件值。上传文件时，你必须保证你的文件没有超过存储引擎设置好的上限。下面列出Phabricator支持的存储引擎：</w:t>
      </w:r>
    </w:p>
    <w:p w:rsidR="00E4537C" w:rsidRPr="00F27C19" w:rsidRDefault="00E4537C" w:rsidP="00553E2F">
      <w:pPr>
        <w:pStyle w:val="ae"/>
        <w:numPr>
          <w:ilvl w:val="2"/>
          <w:numId w:val="112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1"/>
          <w:szCs w:val="21"/>
        </w:rPr>
      </w:pPr>
      <w:r w:rsidRPr="00F27C19">
        <w:rPr>
          <w:rFonts w:cs="Tahoma"/>
          <w:b/>
          <w:bCs/>
          <w:color w:val="111111"/>
          <w:sz w:val="21"/>
          <w:szCs w:val="21"/>
        </w:rPr>
        <w:t>MySQL Engine</w:t>
      </w:r>
      <w:r w:rsidRPr="00F27C19">
        <w:rPr>
          <w:rFonts w:cs="Tahoma"/>
          <w:color w:val="111111"/>
          <w:sz w:val="21"/>
          <w:szCs w:val="21"/>
        </w:rPr>
        <w:t>: 通过</w:t>
      </w:r>
      <w:r w:rsidRPr="00F27C19">
        <w:rPr>
          <w:color w:val="111111"/>
          <w:sz w:val="21"/>
          <w:szCs w:val="21"/>
        </w:rPr>
        <w:t xml:space="preserve"> </w:t>
      </w:r>
      <w:r w:rsidRPr="00F27C19">
        <w:rPr>
          <w:rFonts w:cs="Tahoma"/>
          <w:color w:val="111111"/>
          <w:sz w:val="21"/>
          <w:szCs w:val="21"/>
        </w:rPr>
        <w:t>Phabricator 的 </w:t>
      </w:r>
      <w:r w:rsidRPr="00F27C19">
        <w:rPr>
          <w:color w:val="333333"/>
          <w:sz w:val="21"/>
          <w:szCs w:val="21"/>
        </w:rPr>
        <w:t>storage.mysql-engine.max-size</w:t>
      </w:r>
      <w:r w:rsidRPr="00F27C19">
        <w:rPr>
          <w:rFonts w:cs="Tahoma"/>
          <w:color w:val="111111"/>
          <w:sz w:val="21"/>
          <w:szCs w:val="21"/>
        </w:rPr>
        <w:t xml:space="preserve"> 变量来进行设置。</w:t>
      </w:r>
    </w:p>
    <w:p w:rsidR="00E4537C" w:rsidRPr="00F27C19" w:rsidRDefault="00E4537C" w:rsidP="00553E2F">
      <w:pPr>
        <w:pStyle w:val="ae"/>
        <w:numPr>
          <w:ilvl w:val="2"/>
          <w:numId w:val="112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1"/>
          <w:szCs w:val="21"/>
        </w:rPr>
      </w:pPr>
      <w:r w:rsidRPr="00F27C19">
        <w:rPr>
          <w:rFonts w:cs="Tahoma"/>
          <w:b/>
          <w:bCs/>
          <w:color w:val="111111"/>
          <w:sz w:val="21"/>
          <w:szCs w:val="21"/>
        </w:rPr>
        <w:t>Amazon S3</w:t>
      </w:r>
      <w:r w:rsidRPr="00F27C19">
        <w:rPr>
          <w:rFonts w:cs="Tahoma"/>
          <w:color w:val="111111"/>
          <w:sz w:val="21"/>
          <w:szCs w:val="21"/>
        </w:rPr>
        <w:t>: 在Phabricator的实现中，上载文件的最大值被限定为</w:t>
      </w:r>
      <w:r w:rsidRPr="00F27C19">
        <w:rPr>
          <w:color w:val="333333"/>
          <w:sz w:val="21"/>
          <w:szCs w:val="21"/>
        </w:rPr>
        <w:t>5G</w:t>
      </w:r>
      <w:r w:rsidRPr="00F27C19">
        <w:rPr>
          <w:rFonts w:cs="Tahoma"/>
          <w:color w:val="111111"/>
          <w:sz w:val="21"/>
          <w:szCs w:val="21"/>
        </w:rPr>
        <w:t>。</w:t>
      </w:r>
    </w:p>
    <w:p w:rsidR="00E4537C" w:rsidRPr="00F27C19" w:rsidRDefault="00E4537C" w:rsidP="00553E2F">
      <w:pPr>
        <w:pStyle w:val="ae"/>
        <w:numPr>
          <w:ilvl w:val="2"/>
          <w:numId w:val="112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1"/>
          <w:szCs w:val="21"/>
        </w:rPr>
      </w:pPr>
      <w:r w:rsidRPr="00F27C19">
        <w:rPr>
          <w:rFonts w:cs="Tahoma"/>
          <w:b/>
          <w:bCs/>
          <w:color w:val="111111"/>
          <w:sz w:val="21"/>
          <w:szCs w:val="21"/>
        </w:rPr>
        <w:t>Local Disk</w:t>
      </w:r>
      <w:r w:rsidRPr="00F27C19">
        <w:rPr>
          <w:rFonts w:cs="Tahoma"/>
          <w:color w:val="111111"/>
          <w:sz w:val="21"/>
          <w:szCs w:val="21"/>
        </w:rPr>
        <w:t>: 最大上载文件大小，小于磁盘剩余空间即可。</w:t>
      </w:r>
    </w:p>
    <w:p w:rsidR="00E4537C" w:rsidRPr="00F27C19" w:rsidRDefault="00E4537C" w:rsidP="00553E2F">
      <w:pPr>
        <w:pStyle w:val="ae"/>
        <w:numPr>
          <w:ilvl w:val="1"/>
          <w:numId w:val="112"/>
        </w:numPr>
        <w:shd w:val="clear" w:color="auto" w:fill="FFFFFF"/>
        <w:spacing w:line="312" w:lineRule="atLeast"/>
        <w:rPr>
          <w:rFonts w:cs="Tahoma"/>
          <w:b/>
          <w:bCs/>
          <w:color w:val="111111"/>
          <w:sz w:val="21"/>
          <w:szCs w:val="21"/>
        </w:rPr>
      </w:pPr>
      <w:r w:rsidRPr="00F27C19">
        <w:rPr>
          <w:rFonts w:cs="Tahoma"/>
          <w:b/>
          <w:bCs/>
          <w:color w:val="111111"/>
          <w:sz w:val="21"/>
          <w:szCs w:val="21"/>
        </w:rPr>
        <w:t>Resource Constraints（资源约束）</w:t>
      </w:r>
      <w:r w:rsidRPr="00F27C19">
        <w:rPr>
          <w:rFonts w:cs="Tahoma"/>
          <w:color w:val="111111"/>
          <w:sz w:val="21"/>
          <w:szCs w:val="21"/>
        </w:rPr>
        <w:t>: 文件上传的最大值也会受到硬件资源的影响。在上载文件被移动到存储引擎前，需要整体写进磁盘中；如果文件过大，将会无法写入到磁盘中。同样，服务器都会有些硬性限制，会从根本上阻止Phabricator 处理那些超级大的文件（GB/TB级别）。所以在某些情况下，Phabricator的表现可能会不大理想。</w:t>
      </w:r>
    </w:p>
    <w:p w:rsidR="00E4537C" w:rsidRPr="00F27C19" w:rsidRDefault="00E4537C" w:rsidP="00553E2F">
      <w:pPr>
        <w:pStyle w:val="ae"/>
        <w:numPr>
          <w:ilvl w:val="1"/>
          <w:numId w:val="112"/>
        </w:numPr>
        <w:shd w:val="clear" w:color="auto" w:fill="FFFFFF"/>
        <w:spacing w:line="312" w:lineRule="atLeast"/>
        <w:rPr>
          <w:rFonts w:cs="Tahoma" w:hint="eastAsia"/>
          <w:color w:val="111111"/>
          <w:sz w:val="21"/>
          <w:szCs w:val="21"/>
        </w:rPr>
      </w:pPr>
      <w:r w:rsidRPr="00F27C19">
        <w:rPr>
          <w:rFonts w:cs="Tahoma"/>
          <w:b/>
          <w:bCs/>
          <w:color w:val="111111"/>
          <w:sz w:val="21"/>
          <w:szCs w:val="21"/>
        </w:rPr>
        <w:t>Phabricator Master Limit</w:t>
      </w:r>
      <w:r w:rsidRPr="00F27C19">
        <w:rPr>
          <w:rFonts w:cs="Tahoma"/>
          <w:color w:val="111111"/>
          <w:sz w:val="21"/>
          <w:szCs w:val="21"/>
        </w:rPr>
        <w:t>: 主要限制指令 </w:t>
      </w:r>
      <w:r w:rsidRPr="00F27C19">
        <w:rPr>
          <w:color w:val="333333"/>
          <w:sz w:val="21"/>
          <w:szCs w:val="21"/>
        </w:rPr>
        <w:t>storage.upload-size-limit</w:t>
      </w:r>
      <w:r w:rsidRPr="00F27C19">
        <w:rPr>
          <w:rFonts w:cs="Tahoma"/>
          <w:color w:val="111111"/>
          <w:sz w:val="21"/>
          <w:szCs w:val="21"/>
        </w:rPr>
        <w:t>, 将会在图形页面上显示最大上载限制值。</w:t>
      </w:r>
    </w:p>
    <w:p w:rsidR="00E4537C" w:rsidRPr="00F27C19" w:rsidRDefault="00E4537C">
      <w:pPr>
        <w:rPr>
          <w:rFonts w:cs="Tahoma"/>
          <w:color w:val="111111"/>
          <w:sz w:val="20"/>
          <w:szCs w:val="20"/>
        </w:rPr>
      </w:pPr>
      <w:r w:rsidRPr="00F27C19">
        <w:t>这些设置在Phabricator 不会都用到，这些值需要通过如下所示的手工设置的方式来完成。</w:t>
      </w:r>
    </w:p>
    <w:p w:rsidR="00E4537C" w:rsidRPr="00F27C19" w:rsidRDefault="00E4537C" w:rsidP="00553E2F">
      <w:pPr>
        <w:pStyle w:val="ae"/>
        <w:numPr>
          <w:ilvl w:val="0"/>
          <w:numId w:val="113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在软件端（PHP, MySQL）设置你要限制的大小, 例如 </w:t>
      </w:r>
      <w:r w:rsidRPr="00F27C19">
        <w:rPr>
          <w:color w:val="333333"/>
          <w:sz w:val="21"/>
          <w:szCs w:val="21"/>
        </w:rPr>
        <w:t>100M</w:t>
      </w:r>
      <w:r w:rsidRPr="00F27C19">
        <w:rPr>
          <w:rFonts w:cs="Tahoma"/>
          <w:color w:val="111111"/>
          <w:sz w:val="21"/>
          <w:szCs w:val="21"/>
        </w:rPr>
        <w:t>。</w:t>
      </w:r>
    </w:p>
    <w:p w:rsidR="00E4537C" w:rsidRPr="00F27C19" w:rsidRDefault="00E4537C" w:rsidP="00553E2F">
      <w:pPr>
        <w:pStyle w:val="ae"/>
        <w:numPr>
          <w:ilvl w:val="0"/>
          <w:numId w:val="113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将以上的设置都调整到很高，以便你能上载更多的文件。不过这里也需要对安全性进行商榷。</w:t>
      </w:r>
    </w:p>
    <w:p w:rsidR="00E4537C" w:rsidRPr="00F27C19" w:rsidRDefault="00E4537C" w:rsidP="00553E2F">
      <w:pPr>
        <w:pStyle w:val="ae"/>
        <w:numPr>
          <w:ilvl w:val="0"/>
          <w:numId w:val="113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设置 </w:t>
      </w:r>
      <w:r w:rsidRPr="00F27C19">
        <w:rPr>
          <w:color w:val="333333"/>
          <w:sz w:val="21"/>
          <w:szCs w:val="21"/>
        </w:rPr>
        <w:t>storage.upload-size-limit</w:t>
      </w:r>
      <w:r w:rsidRPr="00F27C19">
        <w:rPr>
          <w:rFonts w:cs="Tahoma"/>
          <w:color w:val="111111"/>
          <w:sz w:val="21"/>
          <w:szCs w:val="21"/>
        </w:rPr>
        <w:t> 为你想要的值。</w:t>
      </w:r>
    </w:p>
    <w:p w:rsidR="00E4537C" w:rsidRPr="00F27C19" w:rsidRDefault="00E4537C" w:rsidP="00553E2F">
      <w:pPr>
        <w:pStyle w:val="ae"/>
        <w:numPr>
          <w:ilvl w:val="0"/>
          <w:numId w:val="113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图形界面将会显示你设置的数值。</w:t>
      </w:r>
    </w:p>
    <w:p w:rsidR="00E4537C" w:rsidRPr="00F27C19" w:rsidRDefault="00E4537C" w:rsidP="00553E2F">
      <w:pPr>
        <w:pStyle w:val="ae"/>
        <w:numPr>
          <w:ilvl w:val="0"/>
          <w:numId w:val="113"/>
        </w:numPr>
        <w:shd w:val="clear" w:color="auto" w:fill="FFFFFF"/>
        <w:spacing w:line="312" w:lineRule="atLeast"/>
        <w:rPr>
          <w:rFonts w:hint="eastAsia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lastRenderedPageBreak/>
        <w:t>上传一个大文件，确定它在服务器上能正常</w:t>
      </w:r>
      <w:r w:rsidRPr="00F27C19">
        <w:rPr>
          <w:color w:val="111111"/>
          <w:sz w:val="21"/>
          <w:szCs w:val="21"/>
        </w:rPr>
        <w:t>“</w:t>
      </w:r>
      <w:r w:rsidRPr="00F27C19">
        <w:rPr>
          <w:rFonts w:cs="Tahoma"/>
          <w:color w:val="111111"/>
          <w:sz w:val="21"/>
          <w:szCs w:val="21"/>
        </w:rPr>
        <w:t>工作</w:t>
      </w:r>
      <w:r w:rsidRPr="00F27C19">
        <w:rPr>
          <w:color w:val="111111"/>
          <w:sz w:val="21"/>
          <w:szCs w:val="21"/>
        </w:rPr>
        <w:t>“</w:t>
      </w:r>
      <w:r w:rsidRPr="00F27C19">
        <w:rPr>
          <w:rFonts w:cs="Tahoma"/>
          <w:color w:val="111111"/>
          <w:sz w:val="21"/>
          <w:szCs w:val="21"/>
        </w:rPr>
        <w:t>。</w:t>
      </w:r>
    </w:p>
    <w:p w:rsidR="00E4537C" w:rsidRPr="00F27C19" w:rsidRDefault="00E4537C">
      <w:pPr>
        <w:pStyle w:val="2"/>
      </w:pPr>
      <w:bookmarkStart w:id="45" w:name="_Toc385544099"/>
      <w:r w:rsidRPr="00F27C19">
        <w:t>配置发送\接收邮件</w:t>
      </w:r>
      <w:bookmarkEnd w:id="45"/>
    </w:p>
    <w:p w:rsidR="00E4537C" w:rsidRPr="00F27C19" w:rsidRDefault="00E4537C">
      <w:r w:rsidRPr="00F27C19">
        <w:t>邮件收发功能在Phabricator中也是一个必不可少的功能。</w:t>
      </w:r>
    </w:p>
    <w:p w:rsidR="00E4537C" w:rsidRPr="00F27C19" w:rsidRDefault="00E4537C">
      <w:r w:rsidRPr="00F27C19">
        <w:t>在图形界面端，新用户的注册对这个功能的依赖是很强的，新用户可以通过邮件激活他们的账号。</w:t>
      </w:r>
    </w:p>
    <w:p w:rsidR="00E4537C" w:rsidRPr="00F27C19" w:rsidRDefault="00E4537C"/>
    <w:p w:rsidR="00E4537C" w:rsidRPr="00F27C19" w:rsidRDefault="00E4537C">
      <w:pPr>
        <w:pStyle w:val="3"/>
        <w:numPr>
          <w:ilvl w:val="0"/>
          <w:numId w:val="0"/>
        </w:numPr>
        <w:tabs>
          <w:tab w:val="left" w:pos="0"/>
        </w:tabs>
      </w:pPr>
      <w:bookmarkStart w:id="46" w:name="_Toc385544100"/>
      <w:r w:rsidRPr="00F27C19">
        <w:t>配置发送邮件</w:t>
      </w:r>
      <w:bookmarkEnd w:id="46"/>
    </w:p>
    <w:p w:rsidR="00E4537C" w:rsidRPr="00F27C19" w:rsidRDefault="00E4537C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概述</w:t>
      </w:r>
    </w:p>
    <w:p w:rsidR="00E4537C" w:rsidRPr="00F27C19" w:rsidRDefault="00E4537C">
      <w:r w:rsidRPr="00F27C19">
        <w:t>Phabricator 通过各种不同得适配器发送邮件：</w:t>
      </w:r>
    </w:p>
    <w:p w:rsidR="00E4537C" w:rsidRPr="00F27C19" w:rsidRDefault="00E4537C" w:rsidP="00553E2F">
      <w:pPr>
        <w:pStyle w:val="13"/>
        <w:numPr>
          <w:ilvl w:val="0"/>
          <w:numId w:val="4"/>
        </w:numPr>
        <w:tabs>
          <w:tab w:val="left" w:pos="0"/>
        </w:tabs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本地主机上基于SMTP的</w:t>
      </w:r>
      <w:r w:rsidRPr="00F27C19">
        <w:rPr>
          <w:rFonts w:ascii="Adobe 黑体 Std R" w:eastAsia="Adobe 黑体 Std R" w:hAnsi="Adobe 黑体 Std R" w:cs="Adobe 黑体 Std R"/>
          <w:sz w:val="21"/>
          <w:szCs w:val="21"/>
          <w:shd w:val="clear" w:color="auto" w:fill="D8D8D8"/>
        </w:rPr>
        <w:t>sendmain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服务</w:t>
      </w:r>
    </w:p>
    <w:p w:rsidR="00E4537C" w:rsidRPr="00F27C19" w:rsidRDefault="00E4537C" w:rsidP="00553E2F">
      <w:pPr>
        <w:pStyle w:val="13"/>
        <w:numPr>
          <w:ilvl w:val="0"/>
          <w:numId w:val="4"/>
        </w:numPr>
        <w:tabs>
          <w:tab w:val="left" w:pos="0"/>
        </w:tabs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本地主机上基于SMTP的 postfix</w:t>
      </w:r>
    </w:p>
    <w:p w:rsidR="00E4537C" w:rsidRPr="00F27C19" w:rsidRDefault="00E4537C" w:rsidP="00553E2F">
      <w:pPr>
        <w:pStyle w:val="13"/>
        <w:numPr>
          <w:ilvl w:val="0"/>
          <w:numId w:val="4"/>
        </w:numPr>
        <w:tabs>
          <w:tab w:val="left" w:pos="0"/>
        </w:tabs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亚马逊的SES （Simple Email Service，简单邮件服务）</w:t>
      </w:r>
    </w:p>
    <w:p w:rsidR="00E4537C" w:rsidRPr="00F27C19" w:rsidRDefault="00E4537C" w:rsidP="00553E2F">
      <w:pPr>
        <w:pStyle w:val="13"/>
        <w:numPr>
          <w:ilvl w:val="0"/>
          <w:numId w:val="4"/>
        </w:numPr>
        <w:tabs>
          <w:tab w:val="left" w:pos="0"/>
        </w:tabs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SendGrid的 REST API </w:t>
      </w:r>
    </w:p>
    <w:p w:rsidR="00E4537C" w:rsidRPr="00F27C19" w:rsidRDefault="00E4537C" w:rsidP="00553E2F">
      <w:pPr>
        <w:pStyle w:val="13"/>
        <w:numPr>
          <w:ilvl w:val="0"/>
          <w:numId w:val="4"/>
        </w:numPr>
        <w:tabs>
          <w:tab w:val="left" w:pos="0"/>
        </w:tabs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自己写的适配器</w:t>
      </w:r>
    </w:p>
    <w:p w:rsidR="00E4537C" w:rsidRPr="00F27C19" w:rsidRDefault="00E4537C" w:rsidP="00553E2F">
      <w:pPr>
        <w:pStyle w:val="13"/>
        <w:numPr>
          <w:ilvl w:val="0"/>
          <w:numId w:val="4"/>
        </w:numPr>
        <w:tabs>
          <w:tab w:val="left" w:pos="0"/>
        </w:tabs>
        <w:rPr>
          <w:rFonts w:ascii="Adobe 黑体 Std R" w:eastAsia="Adobe 黑体 Std R" w:hAnsi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将邮件存放在一个地方，并不发送它</w:t>
      </w:r>
    </w:p>
    <w:p w:rsidR="00E4537C" w:rsidRPr="00F27C19" w:rsidRDefault="00E4537C">
      <w:r w:rsidRPr="00F27C19">
        <w:t xml:space="preserve">在这其中, </w:t>
      </w:r>
      <w:r w:rsidRPr="00F27C19">
        <w:rPr>
          <w:shd w:val="clear" w:color="auto" w:fill="D8D8D8"/>
        </w:rPr>
        <w:t xml:space="preserve">sendmail </w:t>
      </w:r>
      <w:r w:rsidRPr="00F27C19">
        <w:t>是默认选项，但是需要做一些配置 。 SES 和 SendGrid 配置起来都很简单,但是需要花钱，并且还有一些限制。写一个自定义得解决方案，需要去深挖代码。 下面将会对每种配置方法进行详细介绍。</w:t>
      </w:r>
    </w:p>
    <w:p w:rsidR="00E4537C" w:rsidRPr="00F27C19" w:rsidRDefault="00E4537C">
      <w:pPr>
        <w:rPr>
          <w:rFonts w:cs="微软雅黑"/>
        </w:rPr>
      </w:pPr>
      <w:r w:rsidRPr="00F27C19">
        <w:t>Phabricator 也可以用以下两种方式发送邮件:</w:t>
      </w:r>
    </w:p>
    <w:p w:rsidR="00E4537C" w:rsidRPr="00F27C19" w:rsidRDefault="00E4537C" w:rsidP="00553E2F">
      <w:pPr>
        <w:pStyle w:val="13"/>
        <w:numPr>
          <w:ilvl w:val="0"/>
          <w:numId w:val="5"/>
        </w:numPr>
        <w:tabs>
          <w:tab w:val="left" w:pos="0"/>
        </w:tabs>
        <w:spacing w:after="0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微软雅黑"/>
        </w:rPr>
        <w:t>马</w:t>
      </w:r>
      <w:r w:rsidRPr="00F27C19">
        <w:rPr>
          <w:rFonts w:ascii="Adobe 黑体 Std R" w:eastAsia="Adobe 黑体 Std R" w:hAnsi="Adobe 黑体 Std R" w:cs="Adobe Gothic Std B"/>
        </w:rPr>
        <w:t>上</w:t>
      </w:r>
      <w:r w:rsidRPr="00F27C19">
        <w:rPr>
          <w:rFonts w:ascii="Adobe 黑体 Std R" w:eastAsia="Adobe 黑体 Std R" w:hAnsi="Adobe 黑体 Std R" w:cs="微软雅黑"/>
        </w:rPr>
        <w:t>发</w:t>
      </w:r>
      <w:r w:rsidRPr="00F27C19">
        <w:rPr>
          <w:rFonts w:ascii="Adobe 黑体 Std R" w:eastAsia="Adobe 黑体 Std R" w:hAnsi="Adobe 黑体 Std R" w:cs="Adobe Gothic Std B"/>
        </w:rPr>
        <w:t>送，</w:t>
      </w:r>
      <w:r w:rsidRPr="00F27C19">
        <w:rPr>
          <w:rFonts w:ascii="Adobe 黑体 Std R" w:eastAsia="Adobe 黑体 Std R" w:hAnsi="Adobe 黑体 Std R" w:cs="微软雅黑"/>
        </w:rPr>
        <w:t>当</w:t>
      </w:r>
      <w:r w:rsidRPr="00F27C19">
        <w:rPr>
          <w:rFonts w:ascii="Adobe 黑体 Std R" w:eastAsia="Adobe 黑体 Std R" w:hAnsi="Adobe 黑体 Std R" w:cs="Adobe Gothic Std B"/>
        </w:rPr>
        <w:t>信息</w:t>
      </w:r>
      <w:r w:rsidRPr="00F27C19">
        <w:rPr>
          <w:rFonts w:ascii="Adobe 黑体 Std R" w:eastAsia="Adobe 黑体 Std R" w:hAnsi="Adobe 黑体 Std R" w:cs="微软雅黑"/>
        </w:rPr>
        <w:t>产</w:t>
      </w:r>
      <w:r w:rsidRPr="00F27C19">
        <w:rPr>
          <w:rFonts w:ascii="Adobe 黑体 Std R" w:eastAsia="Adobe 黑体 Std R" w:hAnsi="Adobe 黑体 Std R" w:cs="Adobe Gothic Std B"/>
        </w:rPr>
        <w:t>生后（默</w:t>
      </w:r>
      <w:r w:rsidRPr="00F27C19">
        <w:rPr>
          <w:rFonts w:ascii="Adobe 黑体 Std R" w:eastAsia="Adobe 黑体 Std R" w:hAnsi="Adobe 黑体 Std R" w:cs="微软雅黑"/>
        </w:rPr>
        <w:t>认</w:t>
      </w:r>
      <w:r w:rsidRPr="00F27C19">
        <w:rPr>
          <w:rFonts w:ascii="Adobe 黑体 Std R" w:eastAsia="Adobe 黑体 Std R" w:hAnsi="Adobe 黑体 Std R" w:cs="Adobe Gothic Std B"/>
        </w:rPr>
        <w:t>）</w:t>
      </w:r>
    </w:p>
    <w:p w:rsidR="00E4537C" w:rsidRPr="00F27C19" w:rsidRDefault="00E4537C" w:rsidP="00553E2F">
      <w:pPr>
        <w:pStyle w:val="13"/>
        <w:numPr>
          <w:ilvl w:val="0"/>
          <w:numId w:val="5"/>
        </w:numPr>
        <w:tabs>
          <w:tab w:val="left" w:pos="0"/>
        </w:tabs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 w:cs="Adobe 黑体 Std R"/>
        </w:rPr>
        <w:t>通</w:t>
      </w:r>
      <w:r w:rsidRPr="00F27C19">
        <w:rPr>
          <w:rFonts w:ascii="Adobe 黑体 Std R" w:eastAsia="Adobe 黑体 Std R" w:hAnsi="Adobe 黑体 Std R" w:cs="微软雅黑"/>
        </w:rPr>
        <w:t>过</w:t>
      </w:r>
      <w:r w:rsidRPr="00F27C19">
        <w:rPr>
          <w:rFonts w:ascii="Adobe 黑体 Std R" w:eastAsia="Adobe 黑体 Std R" w:hAnsi="Adobe 黑体 Std R" w:cs="Adobe Gothic Std B"/>
        </w:rPr>
        <w:t>域名后台</w:t>
      </w:r>
      <w:r w:rsidRPr="00F27C19">
        <w:rPr>
          <w:rFonts w:ascii="Adobe 黑体 Std R" w:eastAsia="Adobe 黑体 Std R" w:hAnsi="Adobe 黑体 Std R" w:cs="微软雅黑"/>
        </w:rPr>
        <w:t>发</w:t>
      </w:r>
      <w:r w:rsidRPr="00F27C19">
        <w:rPr>
          <w:rFonts w:ascii="Adobe 黑体 Std R" w:eastAsia="Adobe 黑体 Std R" w:hAnsi="Adobe 黑体 Std R" w:cs="Adobe Gothic Std B"/>
        </w:rPr>
        <w:t>送</w:t>
      </w:r>
      <w:r w:rsidRPr="00F27C19">
        <w:rPr>
          <w:rFonts w:ascii="Adobe 黑体 Std R" w:eastAsia="Adobe 黑体 Std R" w:hAnsi="Adobe 黑体 Std R" w:cs="Adobe 黑体 Std R"/>
        </w:rPr>
        <w:t xml:space="preserve"> </w:t>
      </w:r>
    </w:p>
    <w:p w:rsidR="00E4537C" w:rsidRPr="00F27C19" w:rsidRDefault="00E4537C">
      <w:r w:rsidRPr="00F27C19">
        <w:t xml:space="preserve">在后台发送邮件需要启动 Phabricator得守护进程，但是可以大大提高医用程序得速度。更多使用域名的信息，可参考 </w:t>
      </w:r>
      <w:hyperlink r:id="rId49" w:history="1">
        <w:r w:rsidRPr="00F27C19">
          <w:rPr>
            <w:rStyle w:val="a5"/>
          </w:rPr>
          <w:t>Managing Daemons with phd</w:t>
        </w:r>
      </w:hyperlink>
      <w:r w:rsidRPr="00F27C19">
        <w:t>.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基本配置</w:t>
      </w:r>
    </w:p>
    <w:p w:rsidR="00E4537C" w:rsidRPr="00F27C19" w:rsidRDefault="00E4537C">
      <w:pPr>
        <w:rPr>
          <w:rStyle w:val="11"/>
        </w:rPr>
      </w:pPr>
      <w:r w:rsidRPr="00F27C19">
        <w:t>无论以何种方式发送电子邮件，你都要在相关的配置文件中配置这些关键字。</w:t>
      </w:r>
    </w:p>
    <w:p w:rsidR="00E4537C" w:rsidRPr="00F27C19" w:rsidRDefault="00E4537C" w:rsidP="00553E2F">
      <w:pPr>
        <w:pStyle w:val="13"/>
        <w:numPr>
          <w:ilvl w:val="0"/>
          <w:numId w:val="6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metamta.default-address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决定默认的邮件发送方。如果你的域名为</w:t>
      </w: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  <w:shd w:val="clear" w:color="auto" w:fill="D8D8D8"/>
        </w:rPr>
        <w:t>example.org</w:t>
      </w: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</w:rPr>
        <w:t>，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就要设置一些类似这样的邮箱地址： "</w:t>
      </w: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  <w:shd w:val="clear" w:color="auto" w:fill="D8D8D8"/>
        </w:rPr>
        <w:t>noreply@example.org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". </w:t>
      </w:r>
    </w:p>
    <w:p w:rsidR="00E4537C" w:rsidRPr="00F27C19" w:rsidRDefault="00E4537C" w:rsidP="00553E2F">
      <w:pPr>
        <w:pStyle w:val="13"/>
        <w:numPr>
          <w:ilvl w:val="0"/>
          <w:numId w:val="6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metamta.domain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需要设置你的域名，例如 "</w:t>
      </w: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  <w:shd w:val="clear" w:color="auto" w:fill="D8D8D8"/>
        </w:rPr>
        <w:t>example.org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"。</w:t>
      </w:r>
    </w:p>
    <w:p w:rsidR="00E4537C" w:rsidRPr="00F27C19" w:rsidRDefault="00E4537C" w:rsidP="00553E2F">
      <w:pPr>
        <w:pStyle w:val="13"/>
        <w:numPr>
          <w:ilvl w:val="0"/>
          <w:numId w:val="6"/>
        </w:numPr>
        <w:tabs>
          <w:tab w:val="left" w:pos="0"/>
        </w:tabs>
        <w:rPr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metamta.can-send-as-user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在大多数情况下应该是</w:t>
      </w:r>
      <w:r w:rsidRPr="00F27C19">
        <w:rPr>
          <w:rStyle w:val="Teletype"/>
          <w:rFonts w:ascii="Adobe 黑体 Std R" w:eastAsia="Adobe 黑体 Std R" w:hAnsi="Adobe 黑体 Std R"/>
          <w:sz w:val="21"/>
          <w:szCs w:val="21"/>
          <w:shd w:val="clear" w:color="auto" w:fill="D8D8D8"/>
        </w:rPr>
        <w:t>false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，更多信息需要浏览 </w:t>
      </w:r>
      <w:r w:rsidRPr="00F27C19">
        <w:rPr>
          <w:rStyle w:val="Teletype"/>
          <w:rFonts w:ascii="Adobe 黑体 Std R" w:eastAsia="Adobe 黑体 Std R" w:hAnsi="Adobe 黑体 Std R"/>
          <w:sz w:val="21"/>
          <w:szCs w:val="21"/>
          <w:shd w:val="clear" w:color="auto" w:fill="D8D8D8"/>
        </w:rPr>
        <w:t>default.conf.php</w:t>
      </w:r>
      <w:r w:rsidRPr="00F27C19">
        <w:rPr>
          <w:rFonts w:ascii="Adobe 黑体 Std R" w:eastAsia="Adobe 黑体 Std R" w:hAnsi="Adobe 黑体 Std R" w:cs="Adobe 黑体 Std R"/>
          <w:sz w:val="21"/>
          <w:szCs w:val="21"/>
          <w:shd w:val="clear" w:color="auto" w:fill="D8D8D8"/>
        </w:rPr>
        <w:t xml:space="preserve"> 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的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lastRenderedPageBreak/>
        <w:t>文档。</w:t>
      </w:r>
      <w:r w:rsidRPr="00F27C19">
        <w:rPr>
          <w:rFonts w:ascii="Adobe 黑体 Std R" w:eastAsia="Adobe 黑体 Std R" w:hAnsi="Adobe 黑体 Std R" w:cs="Liberation Serif"/>
          <w:sz w:val="21"/>
          <w:szCs w:val="21"/>
        </w:rPr>
        <w:t xml:space="preserve"> 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配置邮件适配器</w:t>
      </w:r>
    </w:p>
    <w:p w:rsidR="00E4537C" w:rsidRPr="00F27C19" w:rsidRDefault="00E4537C">
      <w:pPr>
        <w:rPr>
          <w:rStyle w:val="Teletype"/>
          <w:rFonts w:ascii="Adobe 黑体 Std R" w:eastAsia="Adobe 黑体 Std R" w:hAnsi="Adobe 黑体 Std R" w:cs="Adobe 黑体 Std R"/>
          <w:shd w:val="clear" w:color="auto" w:fill="D8D8D8"/>
        </w:rPr>
      </w:pPr>
      <w:r w:rsidRPr="00F27C19">
        <w:t>选择如何发送邮件, 配置关键字</w:t>
      </w:r>
      <w:r w:rsidRPr="00F27C19">
        <w:rPr>
          <w:rStyle w:val="11"/>
        </w:rPr>
        <w:t>metamta.mail-adapter</w:t>
      </w:r>
      <w:r w:rsidRPr="00F27C19">
        <w:t xml:space="preserve"> 的值。可能的值如下所示：</w:t>
      </w:r>
    </w:p>
    <w:p w:rsidR="00E4537C" w:rsidRPr="00F27C19" w:rsidRDefault="00E4537C" w:rsidP="00553E2F">
      <w:pPr>
        <w:pStyle w:val="13"/>
        <w:numPr>
          <w:ilvl w:val="0"/>
          <w:numId w:val="7"/>
        </w:numPr>
        <w:tabs>
          <w:tab w:val="left" w:pos="0"/>
        </w:tabs>
        <w:spacing w:after="0"/>
        <w:rPr>
          <w:rStyle w:val="Teletype"/>
          <w:rFonts w:ascii="Adobe 黑体 Std R" w:eastAsia="Adobe 黑体 Std R" w:hAnsi="Adobe 黑体 Std R" w:cs="Adobe 黑体 Std R"/>
          <w:sz w:val="21"/>
          <w:szCs w:val="21"/>
          <w:shd w:val="clear" w:color="auto" w:fill="D8D8D8"/>
        </w:rPr>
      </w:pP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  <w:shd w:val="clear" w:color="auto" w:fill="D8D8D8"/>
        </w:rPr>
        <w:t>PhabricatorMailImplementationPHPMailerLiteAdapter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: 默认值， 使用 "sendmail", 可见"Adapter: Sendmail"节. </w:t>
      </w:r>
    </w:p>
    <w:p w:rsidR="00E4537C" w:rsidRPr="00F27C19" w:rsidRDefault="00E4537C" w:rsidP="00553E2F">
      <w:pPr>
        <w:pStyle w:val="13"/>
        <w:numPr>
          <w:ilvl w:val="0"/>
          <w:numId w:val="7"/>
        </w:numPr>
        <w:tabs>
          <w:tab w:val="left" w:pos="0"/>
        </w:tabs>
        <w:spacing w:after="0"/>
        <w:rPr>
          <w:rStyle w:val="Teletype"/>
          <w:rFonts w:ascii="Adobe 黑体 Std R" w:eastAsia="Adobe 黑体 Std R" w:hAnsi="Adobe 黑体 Std R" w:cs="Adobe 黑体 Std R"/>
          <w:sz w:val="21"/>
          <w:szCs w:val="21"/>
          <w:shd w:val="clear" w:color="auto" w:fill="D8D8D8"/>
        </w:rPr>
      </w:pP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  <w:shd w:val="clear" w:color="auto" w:fill="D8D8D8"/>
        </w:rPr>
        <w:t>PhabricatorMailImplementationPHPMailerAdapter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: 使用 SMTP, 可见 "Adapter: SMTP"节 </w:t>
      </w:r>
    </w:p>
    <w:p w:rsidR="00E4537C" w:rsidRPr="00F27C19" w:rsidRDefault="00E4537C" w:rsidP="00553E2F">
      <w:pPr>
        <w:pStyle w:val="13"/>
        <w:numPr>
          <w:ilvl w:val="0"/>
          <w:numId w:val="7"/>
        </w:numPr>
        <w:tabs>
          <w:tab w:val="left" w:pos="0"/>
        </w:tabs>
        <w:spacing w:after="0"/>
        <w:rPr>
          <w:rStyle w:val="Teletype"/>
          <w:rFonts w:ascii="Adobe 黑体 Std R" w:eastAsia="Adobe 黑体 Std R" w:hAnsi="Adobe 黑体 Std R" w:cs="Adobe 黑体 Std R"/>
          <w:sz w:val="21"/>
          <w:szCs w:val="21"/>
          <w:shd w:val="clear" w:color="auto" w:fill="D8D8D8"/>
        </w:rPr>
      </w:pP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  <w:shd w:val="clear" w:color="auto" w:fill="D8D8D8"/>
        </w:rPr>
        <w:t>PhabricatorMailImplementationAmazonSESAdapter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: 使用 Amazon SES, 可见 "Adapter: Amazon SES"节. </w:t>
      </w:r>
    </w:p>
    <w:p w:rsidR="00E4537C" w:rsidRPr="00F27C19" w:rsidRDefault="00E4537C" w:rsidP="00553E2F">
      <w:pPr>
        <w:pStyle w:val="13"/>
        <w:numPr>
          <w:ilvl w:val="0"/>
          <w:numId w:val="7"/>
        </w:numPr>
        <w:tabs>
          <w:tab w:val="left" w:pos="0"/>
        </w:tabs>
        <w:spacing w:after="0"/>
        <w:rPr>
          <w:rStyle w:val="Teletype"/>
          <w:rFonts w:ascii="Adobe 黑体 Std R" w:eastAsia="Adobe 黑体 Std R" w:hAnsi="Adobe 黑体 Std R" w:cs="Adobe 黑体 Std R"/>
          <w:sz w:val="21"/>
          <w:szCs w:val="21"/>
          <w:shd w:val="clear" w:color="auto" w:fill="D8D8D8"/>
        </w:rPr>
      </w:pP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  <w:shd w:val="clear" w:color="auto" w:fill="D8D8D8"/>
        </w:rPr>
        <w:t>PhabricatorMailImplementationSendGridAdapter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: 使用 SendGrid, 可见 "Adapter: SendGrid"节. </w:t>
      </w:r>
    </w:p>
    <w:p w:rsidR="00E4537C" w:rsidRPr="00F27C19" w:rsidRDefault="00E4537C" w:rsidP="00553E2F">
      <w:pPr>
        <w:pStyle w:val="13"/>
        <w:numPr>
          <w:ilvl w:val="0"/>
          <w:numId w:val="7"/>
        </w:numPr>
        <w:tabs>
          <w:tab w:val="left" w:pos="0"/>
        </w:tabs>
        <w:spacing w:after="0"/>
        <w:rPr>
          <w:rStyle w:val="Teletype"/>
          <w:rFonts w:ascii="Adobe 黑体 Std R" w:eastAsia="Adobe 黑体 Std R" w:hAnsi="Adobe 黑体 Std R"/>
          <w:sz w:val="21"/>
          <w:szCs w:val="21"/>
          <w:shd w:val="clear" w:color="auto" w:fill="D8D8D8"/>
        </w:rPr>
      </w:pP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  <w:shd w:val="clear" w:color="auto" w:fill="D8D8D8"/>
        </w:rPr>
        <w:t>Some Custom Class You Write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: 使用自己写的适配器, 可见 "Adapter: Custom"节. </w:t>
      </w:r>
    </w:p>
    <w:p w:rsidR="00E4537C" w:rsidRPr="00F27C19" w:rsidRDefault="00E4537C" w:rsidP="00553E2F">
      <w:pPr>
        <w:pStyle w:val="13"/>
        <w:numPr>
          <w:ilvl w:val="0"/>
          <w:numId w:val="7"/>
        </w:numPr>
        <w:tabs>
          <w:tab w:val="left" w:pos="0"/>
        </w:tabs>
        <w:rPr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Teletype"/>
          <w:rFonts w:ascii="Adobe 黑体 Std R" w:eastAsia="Adobe 黑体 Std R" w:hAnsi="Adobe 黑体 Std R"/>
          <w:sz w:val="21"/>
          <w:szCs w:val="21"/>
          <w:shd w:val="clear" w:color="auto" w:fill="D8D8D8"/>
        </w:rPr>
        <w:t>PhabricatorMailImplementationTestAdapter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: 这个值将</w:t>
      </w:r>
      <w:r w:rsidRPr="00F27C19">
        <w:rPr>
          <w:rFonts w:ascii="Adobe 黑体 Std R" w:eastAsia="Adobe 黑体 Std R" w:hAnsi="Adobe 黑体 Std R" w:cs="Adobe 黑体 Std R"/>
          <w:b/>
          <w:sz w:val="21"/>
          <w:szCs w:val="21"/>
        </w:rPr>
        <w:t>完全禁用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邮件发送。如果你不想对外发送邮件，可以使用该值。或者暂时跳过这一步，以后再来配置。 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bookmarkStart w:id="47" w:name="adapter-sendmail"/>
      <w:bookmarkEnd w:id="47"/>
      <w:r w:rsidRPr="00F27C19">
        <w:rPr>
          <w:rFonts w:ascii="Adobe 黑体 Std R" w:hAnsi="Adobe 黑体 Std R"/>
        </w:rPr>
        <w:t>Adapter: Sendmail</w:t>
      </w:r>
    </w:p>
    <w:p w:rsidR="00E4537C" w:rsidRPr="00F27C19" w:rsidRDefault="00E4537C">
      <w:r w:rsidRPr="00F27C19">
        <w:t xml:space="preserve">这是默认选项, 使能时需要选择 </w:t>
      </w:r>
      <w:r w:rsidRPr="00F27C19">
        <w:rPr>
          <w:rStyle w:val="Teletype"/>
          <w:rFonts w:ascii="Adobe 黑体 Std R" w:eastAsia="Adobe 黑体 Std R" w:hAnsi="Adobe 黑体 Std R"/>
          <w:shd w:val="clear" w:color="auto" w:fill="D8D8D8"/>
        </w:rPr>
        <w:t>PhabricatorMailImplementationPHPMailerLiteAdapter</w:t>
      </w:r>
      <w:r w:rsidRPr="00F27C19">
        <w:t xml:space="preserve"> 作为 </w:t>
      </w:r>
      <w:r w:rsidRPr="00F27C19">
        <w:rPr>
          <w:rStyle w:val="11"/>
        </w:rPr>
        <w:t>metamta.mail-adapter</w:t>
      </w:r>
      <w:r w:rsidRPr="00F27C19">
        <w:rPr>
          <w:rStyle w:val="11"/>
          <w:b w:val="0"/>
          <w:bCs w:val="0"/>
        </w:rPr>
        <w:t>的值。</w:t>
      </w:r>
      <w:r w:rsidRPr="00F27C19">
        <w:t>需要有sendmail服务已经在系统中安装。 大多数 MTA (例如，sendmail, qmail, postfix) 都需要预装sendmail服务（在这个服务在你的机器上不是默认安装好的）。 为了安装顺利，可以参考相关内容，在你喜欢的MTA的文档中。</w:t>
      </w:r>
    </w:p>
    <w:p w:rsidR="00E4537C" w:rsidRPr="00F27C19" w:rsidRDefault="00E4537C">
      <w:r w:rsidRPr="00F27C19">
        <w:t>既然你要发送邮件，就应该有一些东西，类似SPF规则、黑洞和MTA设置等等。不过，这已经超过了本指南的范畴。如果你已经可以用命令行发送电子邮件或者知道应该如何配置它了，这个选项就很明朗了。如果你不知道应该怎么去把邮件发送出去，可以参考使用亚马逊SES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bookmarkStart w:id="48" w:name="adapter-smtp"/>
      <w:bookmarkEnd w:id="48"/>
      <w:r w:rsidRPr="00F27C19">
        <w:rPr>
          <w:rFonts w:ascii="Adobe 黑体 Std R" w:hAnsi="Adobe 黑体 Std R"/>
        </w:rPr>
        <w:t>Adapter: SMTP</w:t>
      </w:r>
    </w:p>
    <w:p w:rsidR="00E4537C" w:rsidRPr="00F27C19" w:rsidRDefault="00E4537C">
      <w:r w:rsidRPr="00F27C19">
        <w:t>对于多数情况都是使用SMTP发送邮件，你可以使用 'sendmail' 或 'postfix' 来做这件事。 但是，多数SMTP服务器需要认证，以及'sendmail'邮件发送器不工作。如果你想试试postfix, 为了安装顺利, 参照'postfix 作为 MTA的文档，然后你可以配置使用SMTP。</w:t>
      </w:r>
    </w:p>
    <w:p w:rsidR="00E4537C" w:rsidRPr="00F27C19" w:rsidRDefault="00E4537C">
      <w:pPr>
        <w:rPr>
          <w:rStyle w:val="11"/>
        </w:rPr>
      </w:pPr>
      <w:r w:rsidRPr="00F27C19">
        <w:t>为了使 Phabricator使用SMTP， 需要对如下的关键字进行配置：</w:t>
      </w:r>
    </w:p>
    <w:p w:rsidR="00E4537C" w:rsidRPr="00F27C19" w:rsidRDefault="00E4537C" w:rsidP="00553E2F">
      <w:pPr>
        <w:pStyle w:val="13"/>
        <w:numPr>
          <w:ilvl w:val="0"/>
          <w:numId w:val="8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/>
          <w:sz w:val="21"/>
          <w:szCs w:val="21"/>
        </w:rPr>
        <w:t>met</w:t>
      </w: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amta.mail-adapter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: 设置为 "PhabricatorMailImplementationPHPMailerAdapter". </w:t>
      </w:r>
    </w:p>
    <w:p w:rsidR="00E4537C" w:rsidRPr="00F27C19" w:rsidRDefault="00E4537C" w:rsidP="00553E2F">
      <w:pPr>
        <w:pStyle w:val="13"/>
        <w:numPr>
          <w:ilvl w:val="0"/>
          <w:numId w:val="8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phpmailer.mailer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: 设置为 "smtp". </w:t>
      </w:r>
    </w:p>
    <w:p w:rsidR="00E4537C" w:rsidRPr="00F27C19" w:rsidRDefault="00E4537C" w:rsidP="00553E2F">
      <w:pPr>
        <w:pStyle w:val="13"/>
        <w:numPr>
          <w:ilvl w:val="0"/>
          <w:numId w:val="8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phpmailer.smtp-host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: 设置smtp服务器的名字</w:t>
      </w:r>
    </w:p>
    <w:p w:rsidR="00E4537C" w:rsidRPr="00F27C19" w:rsidRDefault="00E4537C" w:rsidP="00553E2F">
      <w:pPr>
        <w:pStyle w:val="13"/>
        <w:numPr>
          <w:ilvl w:val="0"/>
          <w:numId w:val="8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phpmailer.smtp-port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:  设置smto服务器对应的端口。</w:t>
      </w:r>
    </w:p>
    <w:p w:rsidR="00E4537C" w:rsidRPr="00F27C19" w:rsidRDefault="00E4537C" w:rsidP="00553E2F">
      <w:pPr>
        <w:pStyle w:val="13"/>
        <w:numPr>
          <w:ilvl w:val="0"/>
          <w:numId w:val="8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phpmailer.smtp-user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: 设置用户名，用于认证。</w:t>
      </w:r>
    </w:p>
    <w:p w:rsidR="00E4537C" w:rsidRPr="00F27C19" w:rsidRDefault="00E4537C" w:rsidP="00553E2F">
      <w:pPr>
        <w:pStyle w:val="13"/>
        <w:numPr>
          <w:ilvl w:val="0"/>
          <w:numId w:val="8"/>
        </w:numPr>
        <w:tabs>
          <w:tab w:val="left" w:pos="0"/>
        </w:tabs>
        <w:rPr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lastRenderedPageBreak/>
        <w:t>phpmailer.smtp-password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: 设置密码，用于认证。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bookmarkStart w:id="49" w:name="adapter-amazon-ses"/>
      <w:bookmarkEnd w:id="49"/>
      <w:r w:rsidRPr="00F27C19">
        <w:rPr>
          <w:rFonts w:ascii="Adobe 黑体 Std R" w:hAnsi="Adobe 黑体 Std R"/>
        </w:rPr>
        <w:t>Adapter: Amazon SES</w:t>
      </w:r>
    </w:p>
    <w:p w:rsidR="00E4537C" w:rsidRPr="00F27C19" w:rsidRDefault="00E4537C">
      <w:r w:rsidRPr="00F27C19">
        <w:t xml:space="preserve">亚马逊SES是亚马逊云邮件服务。它是付费得，但是比sendmail服务更容易去配置，还有更简单的发送邮件配置。使用亚马逊SES，你需要在亚马逊上注册一个账号，可以通过这个连接 </w:t>
      </w:r>
      <w:hyperlink r:id="rId50" w:history="1">
        <w:r w:rsidRPr="00F27C19">
          <w:rPr>
            <w:rStyle w:val="a5"/>
          </w:rPr>
          <w:t>http://aws.amazon.com/ses/</w:t>
        </w:r>
      </w:hyperlink>
      <w:r w:rsidRPr="00F27C19">
        <w:t xml:space="preserve"> 进行注册。</w:t>
      </w:r>
    </w:p>
    <w:p w:rsidR="00E4537C" w:rsidRPr="00F27C19" w:rsidRDefault="00E4537C">
      <w:pPr>
        <w:rPr>
          <w:rStyle w:val="11"/>
        </w:rPr>
      </w:pPr>
      <w:r w:rsidRPr="00F27C19">
        <w:t>为了使Phabricator 使用亚马逊SES, 设置如下得关键字:</w:t>
      </w:r>
    </w:p>
    <w:p w:rsidR="00E4537C" w:rsidRPr="00F27C19" w:rsidRDefault="00E4537C" w:rsidP="00553E2F">
      <w:pPr>
        <w:pStyle w:val="13"/>
        <w:numPr>
          <w:ilvl w:val="0"/>
          <w:numId w:val="9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/>
          <w:sz w:val="21"/>
          <w:szCs w:val="21"/>
        </w:rPr>
        <w:t>me</w:t>
      </w: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tamta.mail-adapter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: 设置为 "PhabricatorMailImplementationAmazonSESAdapter". </w:t>
      </w:r>
    </w:p>
    <w:p w:rsidR="00E4537C" w:rsidRPr="00F27C19" w:rsidRDefault="00E4537C" w:rsidP="00553E2F">
      <w:pPr>
        <w:pStyle w:val="13"/>
        <w:numPr>
          <w:ilvl w:val="0"/>
          <w:numId w:val="9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amazon-ses.access-key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: 设置你的亚马逊SES访问键。</w:t>
      </w:r>
    </w:p>
    <w:p w:rsidR="00E4537C" w:rsidRPr="00F27C19" w:rsidRDefault="00E4537C" w:rsidP="00553E2F">
      <w:pPr>
        <w:pStyle w:val="13"/>
        <w:numPr>
          <w:ilvl w:val="0"/>
          <w:numId w:val="9"/>
        </w:numPr>
        <w:tabs>
          <w:tab w:val="left" w:pos="0"/>
        </w:tabs>
        <w:rPr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amazon-ses.secret-key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:  设置你的亚马逊SES密钥。</w:t>
      </w:r>
    </w:p>
    <w:p w:rsidR="00E4537C" w:rsidRPr="00F27C19" w:rsidRDefault="00E4537C">
      <w:pPr>
        <w:rPr>
          <w:color w:val="0070C0"/>
        </w:rPr>
      </w:pPr>
      <w:r w:rsidRPr="00F27C19">
        <w:rPr>
          <w:color w:val="0070C0"/>
        </w:rPr>
        <w:t>NOTE: 亚马逊SES需要验证你的“发送方”地址。通过 "</w:t>
      </w:r>
      <w:r w:rsidRPr="00F27C19">
        <w:rPr>
          <w:rStyle w:val="Teletype"/>
          <w:rFonts w:ascii="Adobe 黑体 Std R" w:eastAsia="Adobe 黑体 Std R" w:hAnsi="Adobe 黑体 Std R"/>
          <w:color w:val="0070C0"/>
        </w:rPr>
        <w:t>metamta.default-address</w:t>
      </w:r>
      <w:r w:rsidRPr="00F27C19">
        <w:rPr>
          <w:color w:val="0070C0"/>
        </w:rPr>
        <w:t>"关键字配置默认“发送方”地址，然后按照亚马逊SES验证过程进行验证。在验证没有结束之前，你是不能发送邮件的。</w:t>
      </w:r>
    </w:p>
    <w:p w:rsidR="00E4537C" w:rsidRPr="00F27C19" w:rsidRDefault="00E4537C">
      <w:pPr>
        <w:rPr>
          <w:color w:val="0070C0"/>
        </w:rPr>
      </w:pPr>
      <w:r w:rsidRPr="00F27C19">
        <w:rPr>
          <w:color w:val="0070C0"/>
        </w:rPr>
        <w:t>NOTE: 亚马逊 SES接收邮件有延迟（大概1～2秒），并且使用后台发送邮件的方式，会提高应用程序的性能。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bookmarkStart w:id="50" w:name="adapter-sendgrid"/>
      <w:bookmarkEnd w:id="50"/>
      <w:r w:rsidRPr="00F27C19">
        <w:rPr>
          <w:rFonts w:ascii="Adobe 黑体 Std R" w:hAnsi="Adobe 黑体 Std R"/>
        </w:rPr>
        <w:t>Adapter: SendGrid</w:t>
      </w:r>
    </w:p>
    <w:p w:rsidR="00E4537C" w:rsidRPr="00F27C19" w:rsidRDefault="00E4537C">
      <w:r w:rsidRPr="00F27C19">
        <w:t xml:space="preserve">SendGrid 是一个邮件传送服务，类似于亚马逊 SES。 你可以从该连接得到更多信息 </w:t>
      </w:r>
      <w:hyperlink r:id="rId51" w:anchor="_blank" w:history="1">
        <w:r w:rsidRPr="00F27C19">
          <w:rPr>
            <w:rStyle w:val="a5"/>
          </w:rPr>
          <w:t>http://sendgrid.com/</w:t>
        </w:r>
      </w:hyperlink>
      <w:r w:rsidRPr="00F27C19">
        <w:t>。它配置起来比较容易，但是付费的。</w:t>
      </w:r>
    </w:p>
    <w:p w:rsidR="00D84E7F" w:rsidRPr="00F27C19" w:rsidRDefault="00E4537C">
      <w:r w:rsidRPr="00F27C19">
        <w:t>可以用两种方式来配置SenfGrid：</w:t>
      </w:r>
    </w:p>
    <w:p w:rsidR="00D84E7F" w:rsidRPr="00F27C19" w:rsidRDefault="00E4537C" w:rsidP="00553E2F">
      <w:pPr>
        <w:pStyle w:val="ae"/>
        <w:numPr>
          <w:ilvl w:val="0"/>
          <w:numId w:val="114"/>
        </w:numPr>
      </w:pPr>
      <w:r w:rsidRPr="00F27C19">
        <w:t>通过SMTP。</w:t>
      </w:r>
    </w:p>
    <w:p w:rsidR="00E4537C" w:rsidRPr="00F27C19" w:rsidRDefault="00E4537C" w:rsidP="00553E2F">
      <w:pPr>
        <w:pStyle w:val="ae"/>
        <w:numPr>
          <w:ilvl w:val="0"/>
          <w:numId w:val="114"/>
        </w:numPr>
      </w:pPr>
      <w:r w:rsidRPr="00F27C19">
        <w:t>通过REST API。</w:t>
      </w:r>
    </w:p>
    <w:p w:rsidR="00E4537C" w:rsidRPr="00F27C19" w:rsidRDefault="00E4537C">
      <w:r w:rsidRPr="00F27C19">
        <w:t>如果使用SMTP，仅仅需要配置</w:t>
      </w:r>
      <w:r w:rsidRPr="00F27C19">
        <w:rPr>
          <w:rStyle w:val="Teletype"/>
          <w:rFonts w:ascii="Adobe 黑体 Std R" w:eastAsia="Adobe 黑体 Std R" w:hAnsi="Adobe 黑体 Std R" w:cs="Adobe 黑体 Std R"/>
        </w:rPr>
        <w:t>sendmail</w:t>
      </w:r>
      <w:r w:rsidRPr="00F27C19">
        <w:rPr>
          <w:rStyle w:val="Teletype"/>
          <w:rFonts w:ascii="Adobe 黑体 Std R" w:eastAsia="Adobe 黑体 Std R" w:hAnsi="Adobe 黑体 Std R"/>
        </w:rPr>
        <w:t>服</w:t>
      </w:r>
      <w:r w:rsidRPr="00F27C19">
        <w:rPr>
          <w:rStyle w:val="Teletype"/>
          <w:rFonts w:ascii="Adobe 黑体 Std R" w:eastAsia="Adobe 黑体 Std R" w:hAnsi="Adobe 黑体 Std R" w:cs="微软雅黑"/>
        </w:rPr>
        <w:t>务</w:t>
      </w:r>
      <w:r w:rsidRPr="00F27C19">
        <w:rPr>
          <w:rStyle w:val="Teletype"/>
          <w:rFonts w:ascii="Adobe 黑体 Std R" w:eastAsia="Adobe 黑体 Std R" w:hAnsi="Adobe 黑体 Std R" w:cs="MS Gothic"/>
        </w:rPr>
        <w:t>，并使用</w:t>
      </w:r>
      <w:r w:rsidRPr="00F27C19">
        <w:t>Phabricator安装后的默认值。</w:t>
      </w:r>
    </w:p>
    <w:p w:rsidR="00E4537C" w:rsidRPr="00F27C19" w:rsidRDefault="00E4537C">
      <w:pPr>
        <w:pStyle w:val="13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如果使用REST API， 按照以下说明进行。</w:t>
      </w:r>
    </w:p>
    <w:p w:rsidR="00E4537C" w:rsidRPr="00F27C19" w:rsidRDefault="00E4537C">
      <w:pPr>
        <w:pStyle w:val="13"/>
        <w:rPr>
          <w:rStyle w:val="11"/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配置 Phabricator使用SendGrid，设置如下关键字：</w:t>
      </w:r>
    </w:p>
    <w:p w:rsidR="00E4537C" w:rsidRPr="00F27C19" w:rsidRDefault="00E4537C" w:rsidP="00553E2F">
      <w:pPr>
        <w:pStyle w:val="13"/>
        <w:numPr>
          <w:ilvl w:val="0"/>
          <w:numId w:val="10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metamta.mail-adapter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: 设置成"PhabricatorMailImplementationSendGridAdapter"</w:t>
      </w:r>
    </w:p>
    <w:p w:rsidR="00E4537C" w:rsidRPr="00F27C19" w:rsidRDefault="00E4537C" w:rsidP="00553E2F">
      <w:pPr>
        <w:pStyle w:val="13"/>
        <w:numPr>
          <w:ilvl w:val="0"/>
          <w:numId w:val="10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sendgrid.api-user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: 设置SendGrid登陆名</w:t>
      </w:r>
    </w:p>
    <w:p w:rsidR="00E4537C" w:rsidRPr="00F27C19" w:rsidRDefault="00E4537C" w:rsidP="00553E2F">
      <w:pPr>
        <w:pStyle w:val="13"/>
        <w:numPr>
          <w:ilvl w:val="0"/>
          <w:numId w:val="10"/>
        </w:numPr>
        <w:tabs>
          <w:tab w:val="left" w:pos="0"/>
        </w:tabs>
        <w:rPr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sendgrid.api-key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: 设置SendGrid密码</w:t>
      </w:r>
    </w:p>
    <w:p w:rsidR="00E4537C" w:rsidRPr="00F27C19" w:rsidRDefault="00E4537C">
      <w:r w:rsidRPr="00F27C19">
        <w:t>当你登陆到了你的SendGrid账户，你可以在（</w:t>
      </w:r>
      <w:hyperlink r:id="rId52" w:anchor="_blank" w:history="1">
        <w:r w:rsidRPr="00F27C19">
          <w:rPr>
            <w:rStyle w:val="a5"/>
          </w:rPr>
          <w:t>http://sendgrid.com/developer</w:t>
        </w:r>
      </w:hyperlink>
      <w:r w:rsidRPr="00F27C19">
        <w:t>）很容易找到这些信息 。</w:t>
      </w:r>
    </w:p>
    <w:p w:rsidR="00E4537C" w:rsidRPr="00F27C19" w:rsidRDefault="002D0BD3">
      <w:pPr>
        <w:pStyle w:val="4"/>
        <w:rPr>
          <w:rFonts w:ascii="Adobe 黑体 Std R" w:hAnsi="Adobe 黑体 Std R"/>
        </w:rPr>
      </w:pPr>
      <w:bookmarkStart w:id="51" w:name="adapter-custom"/>
      <w:bookmarkEnd w:id="51"/>
      <w:r w:rsidRPr="00F27C19">
        <w:rPr>
          <w:rFonts w:ascii="Adobe 黑体 Std R" w:hAnsi="Adobe 黑体 Std R"/>
        </w:rPr>
        <w:lastRenderedPageBreak/>
        <w:t xml:space="preserve">Adapter: </w:t>
      </w:r>
      <w:r w:rsidRPr="00F27C19">
        <w:rPr>
          <w:rFonts w:ascii="Adobe 黑体 Std R" w:hAnsi="Adobe 黑体 Std R" w:hint="eastAsia"/>
        </w:rPr>
        <w:t>自定义</w:t>
      </w:r>
    </w:p>
    <w:p w:rsidR="00E4537C" w:rsidRPr="00F27C19" w:rsidRDefault="00E4537C">
      <w:pPr>
        <w:rPr>
          <w:rStyle w:val="11"/>
        </w:rPr>
      </w:pPr>
      <w:r w:rsidRPr="00F27C19">
        <w:t>你可以通过一个子类实例，提供自定义的适配器 。</w:t>
      </w:r>
    </w:p>
    <w:p w:rsidR="00E4537C" w:rsidRPr="00F27C19" w:rsidRDefault="00E4537C">
      <w:r w:rsidRPr="00F27C19">
        <w:rPr>
          <w:rStyle w:val="11"/>
        </w:rPr>
        <w:t xml:space="preserve">metamta.mail-adapter </w:t>
      </w:r>
      <w:r w:rsidRPr="00F27C19">
        <w:rPr>
          <w:rStyle w:val="11"/>
          <w:b w:val="0"/>
          <w:bCs w:val="0"/>
        </w:rPr>
        <w:t>需要设置成</w:t>
      </w:r>
      <w:hyperlink r:id="rId53" w:history="1">
        <w:r w:rsidRPr="00F27C19">
          <w:rPr>
            <w:rStyle w:val="a5"/>
          </w:rPr>
          <w:t>PhabricatorMailImplementationAdapter</w:t>
        </w:r>
      </w:hyperlink>
      <w:r w:rsidRPr="00F27C19">
        <w:t xml:space="preserve"> </w:t>
      </w:r>
    </w:p>
    <w:p w:rsidR="00E4537C" w:rsidRPr="00F27C19" w:rsidRDefault="00E4537C">
      <w:r w:rsidRPr="00F27C19">
        <w:t>TODO: 需要有较好的记录，来描述这一次对 Phabricator的扩展。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bookmarkStart w:id="52" w:name="adapter-disable-outbound"/>
      <w:bookmarkEnd w:id="52"/>
      <w:r w:rsidRPr="00F27C19">
        <w:rPr>
          <w:rFonts w:ascii="Adobe 黑体 Std R" w:hAnsi="Adobe 黑体 Std R"/>
        </w:rPr>
        <w:t xml:space="preserve">Adapter: </w:t>
      </w:r>
      <w:r w:rsidR="0028689B" w:rsidRPr="00F27C19">
        <w:rPr>
          <w:rFonts w:ascii="Adobe 黑体 Std R" w:hAnsi="Adobe 黑体 Std R" w:hint="eastAsia"/>
        </w:rPr>
        <w:t>关闭</w:t>
      </w:r>
      <w:r w:rsidR="0028689B" w:rsidRPr="00F27C19">
        <w:rPr>
          <w:rFonts w:ascii="Adobe 黑体 Std R" w:hAnsi="Adobe 黑体 Std R"/>
        </w:rPr>
        <w:t>邮件</w:t>
      </w:r>
      <w:r w:rsidR="0028689B" w:rsidRPr="00F27C19">
        <w:rPr>
          <w:rFonts w:ascii="Adobe 黑体 Std R" w:hAnsi="Adobe 黑体 Std R" w:hint="eastAsia"/>
        </w:rPr>
        <w:t>收发</w:t>
      </w:r>
      <w:r w:rsidR="0028689B" w:rsidRPr="00F27C19">
        <w:rPr>
          <w:rFonts w:ascii="Adobe 黑体 Std R" w:hAnsi="Adobe 黑体 Std R"/>
        </w:rPr>
        <w:t>机制</w:t>
      </w:r>
    </w:p>
    <w:p w:rsidR="00E4537C" w:rsidRPr="00F27C19" w:rsidRDefault="00E4537C">
      <w:r w:rsidRPr="00F27C19">
        <w:t xml:space="preserve">当你不需要发送任何邮件或不想对它进行配置时，你可以使用 </w:t>
      </w:r>
      <w:hyperlink r:id="rId54" w:history="1">
        <w:r w:rsidRPr="00F27C19">
          <w:rPr>
            <w:rStyle w:val="a5"/>
          </w:rPr>
          <w:t>PhabricatorMailImplementationTestAdapter</w:t>
        </w:r>
      </w:hyperlink>
      <w:r w:rsidRPr="00F27C19">
        <w:t xml:space="preserve"> 完全让邮件发送机制失效。 </w:t>
      </w:r>
    </w:p>
    <w:p w:rsidR="00E4537C" w:rsidRPr="00F27C19" w:rsidRDefault="00E4537C">
      <w:r w:rsidRPr="00F27C19">
        <w:t xml:space="preserve">将 </w:t>
      </w:r>
      <w:r w:rsidRPr="00F27C19">
        <w:rPr>
          <w:rStyle w:val="11"/>
        </w:rPr>
        <w:t>metamta.mail-adapter</w:t>
      </w:r>
      <w:r w:rsidRPr="00F27C19">
        <w:t xml:space="preserve"> 设置成 "PhabricatorMailImplementationTestAdapter"。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配置MetaMTA使用守护进程发送邮件</w:t>
      </w:r>
    </w:p>
    <w:p w:rsidR="00E4537C" w:rsidRPr="00F27C19" w:rsidRDefault="00E4537C">
      <w:r w:rsidRPr="00F27C19">
        <w:t>无论是如何从服务器端发送出电子邮件的， 你可以切换到MTA主处理过程和进入一个守护线程。这将极大的提高应用程序得性能。特别是对于 Differential Revisions和 Maniphest Tasks操作，发送出“通知”邮件。</w:t>
      </w:r>
    </w:p>
    <w:p w:rsidR="00E4537C" w:rsidRPr="00F27C19" w:rsidRDefault="00E4537C">
      <w:r w:rsidRPr="00F27C19">
        <w:t xml:space="preserve">如果你设置 </w:t>
      </w:r>
      <w:r w:rsidRPr="00F27C19">
        <w:rPr>
          <w:rStyle w:val="11"/>
        </w:rPr>
        <w:t>metamta.send-immediately</w:t>
      </w:r>
      <w:r w:rsidRPr="00F27C19">
        <w:t xml:space="preserve"> 为</w:t>
      </w:r>
      <w:r w:rsidRPr="00F27C19">
        <w:rPr>
          <w:rStyle w:val="Teletype"/>
          <w:rFonts w:ascii="Adobe 黑体 Std R" w:eastAsia="Adobe 黑体 Std R" w:hAnsi="Adobe 黑体 Std R" w:cs="Adobe 黑体 Std R"/>
        </w:rPr>
        <w:t>false</w:t>
      </w:r>
      <w:r w:rsidRPr="00F27C19">
        <w:t xml:space="preserve"> , MetaMTA 将队列中得邮件通过PhabricatorTaskmasterDaemon （一个守护线程）进行发送。 更多有关使用守护线程的信息，可参考 </w:t>
      </w:r>
      <w:hyperlink r:id="rId55" w:history="1">
        <w:r w:rsidRPr="00F27C19">
          <w:rPr>
            <w:rStyle w:val="a5"/>
          </w:rPr>
          <w:t>Managing Daemons with phd</w:t>
        </w:r>
      </w:hyperlink>
      <w:r w:rsidRPr="00F27C19">
        <w:t>.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测试/调试发送邮件</w:t>
      </w:r>
    </w:p>
    <w:p w:rsidR="00E4537C" w:rsidRPr="00F27C19" w:rsidRDefault="00E4537C">
      <w:r w:rsidRPr="00F27C19">
        <w:t xml:space="preserve">你可以使用 </w:t>
      </w:r>
      <w:r w:rsidRPr="00F27C19">
        <w:rPr>
          <w:rStyle w:val="Teletype"/>
          <w:rFonts w:ascii="Adobe 黑体 Std R" w:eastAsia="Adobe 黑体 Std R" w:hAnsi="Adobe 黑体 Std R"/>
        </w:rPr>
        <w:t>bin/mail</w:t>
      </w:r>
      <w:r w:rsidRPr="00F27C19">
        <w:t xml:space="preserve"> 脚本来进行测试、调试、检查发送邮件。</w:t>
      </w:r>
    </w:p>
    <w:p w:rsidR="00A073D3" w:rsidRPr="00A073D3" w:rsidRDefault="00A073D3" w:rsidP="00A073D3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A073D3">
        <w:rPr>
          <w:rFonts w:cs="Courier New"/>
          <w:color w:val="000000"/>
          <w:sz w:val="18"/>
          <w:szCs w:val="18"/>
        </w:rPr>
        <w:t xml:space="preserve">phabricator/ </w:t>
      </w:r>
      <w:r w:rsidRPr="00F27C19">
        <w:rPr>
          <w:rFonts w:cs="Courier New"/>
          <w:color w:val="000080"/>
          <w:sz w:val="18"/>
          <w:szCs w:val="18"/>
        </w:rPr>
        <w:t xml:space="preserve">$ ./bin/mail list-outbound   </w:t>
      </w:r>
      <w:r w:rsidRPr="00F27C19">
        <w:rPr>
          <w:rFonts w:cs="Courier New"/>
          <w:color w:val="AA4000"/>
          <w:sz w:val="18"/>
          <w:szCs w:val="18"/>
        </w:rPr>
        <w:t># List outbound mail.</w:t>
      </w:r>
    </w:p>
    <w:p w:rsidR="00A073D3" w:rsidRPr="00A073D3" w:rsidRDefault="00A073D3" w:rsidP="00A073D3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A073D3">
        <w:rPr>
          <w:rFonts w:cs="Courier New"/>
          <w:color w:val="000000"/>
          <w:sz w:val="18"/>
          <w:szCs w:val="18"/>
        </w:rPr>
        <w:t xml:space="preserve">phabricator/ </w:t>
      </w:r>
      <w:r w:rsidRPr="00F27C19">
        <w:rPr>
          <w:rFonts w:cs="Courier New"/>
          <w:color w:val="000080"/>
          <w:sz w:val="18"/>
          <w:szCs w:val="18"/>
        </w:rPr>
        <w:t xml:space="preserve">$ ./bin/mail show-outbound   </w:t>
      </w:r>
      <w:r w:rsidRPr="00F27C19">
        <w:rPr>
          <w:rFonts w:cs="Courier New"/>
          <w:color w:val="AA4000"/>
          <w:sz w:val="18"/>
          <w:szCs w:val="18"/>
        </w:rPr>
        <w:t># Show details about messages.</w:t>
      </w:r>
    </w:p>
    <w:p w:rsidR="00A073D3" w:rsidRPr="00A073D3" w:rsidRDefault="00A073D3" w:rsidP="00A073D3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A073D3">
        <w:rPr>
          <w:rFonts w:cs="Courier New"/>
          <w:color w:val="000000"/>
          <w:sz w:val="18"/>
          <w:szCs w:val="18"/>
        </w:rPr>
        <w:t xml:space="preserve">phabricator/ </w:t>
      </w:r>
      <w:r w:rsidRPr="00F27C19">
        <w:rPr>
          <w:rFonts w:cs="Courier New"/>
          <w:color w:val="000080"/>
          <w:sz w:val="18"/>
          <w:szCs w:val="18"/>
        </w:rPr>
        <w:t xml:space="preserve">$ ./bin/mail send-test       </w:t>
      </w:r>
      <w:r w:rsidRPr="00F27C19">
        <w:rPr>
          <w:rFonts w:cs="Courier New"/>
          <w:color w:val="AA4000"/>
          <w:sz w:val="18"/>
          <w:szCs w:val="18"/>
        </w:rPr>
        <w:t># Send test messages.</w:t>
      </w:r>
    </w:p>
    <w:p w:rsidR="00E4537C" w:rsidRPr="00F27C19" w:rsidRDefault="00E4537C">
      <w:pPr>
        <w:pStyle w:val="13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 xml:space="preserve">运行 </w:t>
      </w:r>
      <w:r w:rsidRPr="00F27C19">
        <w:rPr>
          <w:rStyle w:val="Teletype"/>
          <w:rFonts w:ascii="Adobe 黑体 Std R" w:eastAsia="Adobe 黑体 Std R" w:hAnsi="Adobe 黑体 Std R"/>
        </w:rPr>
        <w:t>bin/mail help &lt;command&gt;</w:t>
      </w:r>
      <w:r w:rsidRPr="00F27C19">
        <w:rPr>
          <w:rFonts w:ascii="Adobe 黑体 Std R" w:eastAsia="Adobe 黑体 Std R" w:hAnsi="Adobe 黑体 Std R" w:cs="Adobe 黑体 Std R"/>
        </w:rPr>
        <w:t xml:space="preserve"> </w:t>
      </w:r>
      <w:r w:rsidRPr="00F27C19">
        <w:rPr>
          <w:rFonts w:ascii="Adobe 黑体 Std R" w:eastAsia="Adobe 黑体 Std R" w:hAnsi="Adobe 黑体 Std R" w:cs="Tahoma"/>
          <w:color w:val="111111"/>
        </w:rPr>
        <w:t>会有更多有关这些命令的帮助信息。</w:t>
      </w:r>
    </w:p>
    <w:p w:rsidR="00E4537C" w:rsidRPr="00F27C19" w:rsidRDefault="00E4537C">
      <w:pPr>
        <w:pStyle w:val="13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 w:cs="Adobe 黑体 Std R"/>
        </w:rPr>
        <w:t>你可以使用守护程序控制台，对守护线程进行监控 (</w:t>
      </w:r>
      <w:r w:rsidRPr="00F27C19">
        <w:rPr>
          <w:rStyle w:val="Teletype"/>
          <w:rFonts w:ascii="Adobe 黑体 Std R" w:eastAsia="Adobe 黑体 Std R" w:hAnsi="Adobe 黑体 Std R"/>
        </w:rPr>
        <w:t>/daemon/</w:t>
      </w:r>
      <w:r w:rsidRPr="00F27C19">
        <w:rPr>
          <w:rFonts w:ascii="Adobe 黑体 Std R" w:eastAsia="Adobe 黑体 Std R" w:hAnsi="Adobe 黑体 Std R" w:cs="Adobe 黑体 Std R"/>
        </w:rPr>
        <w:t xml:space="preserve">, 或者在主页面点击 </w:t>
      </w:r>
      <w:r w:rsidRPr="00F27C19">
        <w:rPr>
          <w:rStyle w:val="11"/>
          <w:rFonts w:ascii="Adobe 黑体 Std R" w:eastAsia="Adobe 黑体 Std R" w:hAnsi="Adobe 黑体 Std R" w:cs="Adobe 黑体 Std R"/>
        </w:rPr>
        <w:t>Daemon Console</w:t>
      </w:r>
      <w:r w:rsidRPr="00F27C19">
        <w:rPr>
          <w:rFonts w:ascii="Adobe 黑体 Std R" w:eastAsia="Adobe 黑体 Std R" w:hAnsi="Adobe 黑体 Std R" w:cs="Adobe 黑体 Std R"/>
        </w:rPr>
        <w:t>)。</w:t>
      </w:r>
    </w:p>
    <w:p w:rsidR="00E4537C" w:rsidRPr="00F27C19" w:rsidRDefault="00E4537C">
      <w:pPr>
        <w:pStyle w:val="3"/>
      </w:pPr>
      <w:bookmarkStart w:id="53" w:name="_Toc385544101"/>
      <w:r w:rsidRPr="00F27C19">
        <w:lastRenderedPageBreak/>
        <w:t>配置接收邮件</w:t>
      </w:r>
      <w:bookmarkEnd w:id="53"/>
    </w:p>
    <w:p w:rsidR="00E4537C" w:rsidRPr="00F27C19" w:rsidRDefault="00E4537C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序言</w:t>
      </w:r>
    </w:p>
    <w:p w:rsidR="00E4537C" w:rsidRPr="00F27C19" w:rsidRDefault="00E4537C">
      <w:pPr>
        <w:rPr>
          <w:rFonts w:cs="Tahoma"/>
          <w:color w:val="111111"/>
          <w:sz w:val="20"/>
          <w:szCs w:val="20"/>
        </w:rPr>
      </w:pPr>
      <w:bookmarkStart w:id="54" w:name="configuring-phabricator"/>
      <w:bookmarkEnd w:id="54"/>
      <w:r w:rsidRPr="00F27C19">
        <w:t>这里有几种基本方法可用：</w:t>
      </w:r>
    </w:p>
    <w:p w:rsidR="00E4537C" w:rsidRPr="00F27C19" w:rsidRDefault="00E4537C">
      <w:pPr>
        <w:numPr>
          <w:ilvl w:val="0"/>
          <w:numId w:val="3"/>
        </w:numPr>
        <w:shd w:val="clear" w:color="auto" w:fill="FFFFFF"/>
        <w:spacing w:line="312" w:lineRule="atLeast"/>
        <w:rPr>
          <w:rFonts w:cs="Tahoma"/>
          <w:color w:val="111111"/>
          <w:sz w:val="20"/>
          <w:szCs w:val="20"/>
        </w:rPr>
      </w:pPr>
      <w:r w:rsidRPr="00F27C19">
        <w:rPr>
          <w:rFonts w:cs="Tahoma"/>
          <w:color w:val="111111"/>
          <w:sz w:val="20"/>
          <w:szCs w:val="20"/>
        </w:rPr>
        <w:t>使用</w:t>
      </w:r>
      <w:r w:rsidRPr="00F27C19">
        <w:rPr>
          <w:color w:val="111111"/>
          <w:sz w:val="20"/>
          <w:szCs w:val="20"/>
        </w:rPr>
        <w:t xml:space="preserve"> </w:t>
      </w:r>
      <w:r w:rsidRPr="00F27C19">
        <w:rPr>
          <w:rFonts w:cs="Tahoma"/>
          <w:color w:val="111111"/>
          <w:sz w:val="20"/>
          <w:szCs w:val="20"/>
        </w:rPr>
        <w:t>SendGrid (</w:t>
      </w:r>
      <w:hyperlink r:id="rId56" w:anchor="_blank" w:history="1">
        <w:r w:rsidRPr="00F27C19">
          <w:rPr>
            <w:rStyle w:val="a5"/>
          </w:rPr>
          <w:t>http://sendgrid.com/</w:t>
        </w:r>
      </w:hyperlink>
      <w:r w:rsidRPr="00F27C19">
        <w:rPr>
          <w:rFonts w:cs="Tahoma"/>
          <w:color w:val="111111"/>
          <w:sz w:val="20"/>
          <w:szCs w:val="20"/>
        </w:rPr>
        <w:t>), 使用起来很简单，但是收费.</w:t>
      </w:r>
    </w:p>
    <w:p w:rsidR="00E4537C" w:rsidRPr="00F27C19" w:rsidRDefault="00E4537C">
      <w:pPr>
        <w:numPr>
          <w:ilvl w:val="0"/>
          <w:numId w:val="3"/>
        </w:numPr>
        <w:shd w:val="clear" w:color="auto" w:fill="FFFFFF"/>
        <w:spacing w:line="312" w:lineRule="atLeast"/>
        <w:rPr>
          <w:rFonts w:cs="Tahoma"/>
          <w:color w:val="111111"/>
          <w:sz w:val="20"/>
          <w:szCs w:val="20"/>
        </w:rPr>
      </w:pPr>
      <w:r w:rsidRPr="00F27C19">
        <w:rPr>
          <w:rFonts w:cs="Tahoma"/>
          <w:color w:val="111111"/>
          <w:sz w:val="20"/>
          <w:szCs w:val="20"/>
        </w:rPr>
        <w:t>使用你己有的MTA（Mail Transfer Agent, 邮件传输代理），配置起来有些折腾人，不过免费。</w:t>
      </w:r>
    </w:p>
    <w:p w:rsidR="00E4537C" w:rsidRPr="00F27C19" w:rsidRDefault="00E4537C">
      <w:pPr>
        <w:numPr>
          <w:ilvl w:val="0"/>
          <w:numId w:val="3"/>
        </w:numPr>
        <w:shd w:val="clear" w:color="auto" w:fill="FFFFFF"/>
        <w:spacing w:line="312" w:lineRule="atLeast"/>
      </w:pPr>
      <w:r w:rsidRPr="00F27C19">
        <w:rPr>
          <w:rFonts w:cs="Tahoma"/>
          <w:color w:val="111111"/>
          <w:sz w:val="20"/>
          <w:szCs w:val="20"/>
        </w:rPr>
        <w:t>如果你想使用其他服务来支持这个功能，请让Phabricator开发组协助你，否则配置起来可能会有遇到很多的麻烦。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配置</w:t>
      </w:r>
      <w:r w:rsidRPr="00F27C19">
        <w:rPr>
          <w:rFonts w:ascii="Adobe 黑体 Std R" w:hAnsi="Adobe 黑体 Std R" w:cs="Adobe Gothic Std B"/>
        </w:rPr>
        <w:t xml:space="preserve"> </w:t>
      </w:r>
      <w:r w:rsidRPr="00F27C19">
        <w:rPr>
          <w:rFonts w:ascii="Adobe 黑体 Std R" w:hAnsi="Adobe 黑体 Std R"/>
        </w:rPr>
        <w:t>Phabricator</w:t>
      </w:r>
    </w:p>
    <w:p w:rsidR="00E4537C" w:rsidRPr="00F27C19" w:rsidRDefault="00E4537C">
      <w:bookmarkStart w:id="55" w:name="security"/>
      <w:bookmarkEnd w:id="55"/>
      <w:r w:rsidRPr="00F27C19">
        <w:t>在默认的情况下, Phabricator 使用 "noreply@phabricator.example.com" 邮件地址作为发送方 (可以通过配置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  <w:t>metamta.default-address</w:t>
      </w:r>
      <w:r w:rsidRPr="00F27C19">
        <w:t>变量来改变这个默认值)，以及为用户生成“回复/通知”邮件（例如，通过评论）。当用户进行某些操作时，就会生成了邮件通知。 用户可以通过回复邮件来讨论之前的改动，不过，Phabricator 不会记录这些讨论内容，并且用户不能通过这种邮件的方式进行一些操作，例如：发布任务，要求改变当前版本的修订。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</w:pPr>
      <w:r w:rsidRPr="00F27C19">
        <w:t>为了让Phabricator 捕捉到这些行为，并能让用户在 Phabricator通过邮件的方式对服务器进行操作，需要对下面变量进行设置：</w:t>
      </w:r>
    </w:p>
    <w:p w:rsidR="00E4537C" w:rsidRPr="00F27C19" w:rsidRDefault="00E4537C">
      <w:r w:rsidRPr="00F27C19"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  <w:t>metamta.differential.reply-handler-domain</w:t>
      </w:r>
      <w:r w:rsidRPr="00F27C19">
        <w:t xml:space="preserve">: 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</w:pPr>
      <w:r w:rsidRPr="00F27C19">
        <w:t>对 Differential (commit Tasks and Bugs)使用邮件通知。</w:t>
      </w:r>
    </w:p>
    <w:p w:rsidR="00E4537C" w:rsidRPr="00F27C19" w:rsidRDefault="00E4537C">
      <w:r w:rsidRPr="00F27C19"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  <w:t>metamta.maniphest.reply-handler-domain</w:t>
      </w:r>
      <w:r w:rsidRPr="00F27C19">
        <w:t xml:space="preserve">: </w:t>
      </w:r>
    </w:p>
    <w:p w:rsidR="00E4537C" w:rsidRPr="00F27C19" w:rsidRDefault="00E4537C">
      <w:r w:rsidRPr="00F27C19">
        <w:t>对 Maniphest (Repository Browser)使用邮件通知。</w:t>
      </w:r>
    </w:p>
    <w:p w:rsidR="00E4537C" w:rsidRPr="00F27C19" w:rsidRDefault="00E4537C">
      <w:r w:rsidRPr="00F27C19">
        <w:t>可以通过如下的说明，来设置这几个 “域名变量”。例如：主页地址为 "</w:t>
      </w:r>
      <w:r w:rsidRPr="00F27C19"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  <w:t>phabricator.example.com</w:t>
      </w:r>
      <w:r w:rsidRPr="00F27C19">
        <w:t>"。 一般的做法是将他们都设置在同一个“域”内，例如“</w:t>
      </w:r>
      <w:r w:rsidRPr="00F27C19"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  <w:t>example.com</w:t>
      </w:r>
      <w:r w:rsidRPr="00F27C19">
        <w:t>”。 当设置完成并确定正确后，发送出去的邮件将会使用“回复”地址，例如"</w:t>
      </w:r>
      <w:r w:rsidRPr="00F27C19"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  <w:t>T123+273+af310f9220ad@example.com</w:t>
      </w:r>
      <w:r w:rsidRPr="00F27C19">
        <w:t>"。并且系统会分析“回复”地址收到的邮件，允许用户使用 Maniphest发布任务，以及使用 Differential功能去修改当前版本的修订。</w:t>
      </w:r>
    </w:p>
    <w:p w:rsidR="00E4537C" w:rsidRPr="00F27C19" w:rsidRDefault="00E4537C">
      <w:r w:rsidRPr="00F27C19">
        <w:t>如果你并不想phabricator 占用整个域(或子域)，可以配置一个通用前缀，这样的话可以使用一个单独的收件箱接收邮件。利用这个变量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  <w:t>metamta.single-reply-handler-prefix</w:t>
      </w:r>
      <w:r w:rsidRPr="00F27C19">
        <w:rPr>
          <w:rStyle w:val="apple-converted-space"/>
          <w:rFonts w:cs="Tahoma"/>
          <w:color w:val="111111"/>
        </w:rPr>
        <w:t> 来决定你所选择的前缀。</w:t>
      </w:r>
      <w:r w:rsidRPr="00F27C19">
        <w:t>并且，phabricator将会为“回复”地址，预先处理它。接收器的地址是上面所设置的前缀和'+'字符以及后面的域名，不过对于后面来说，这些在本质上都是被忽略的。</w:t>
      </w:r>
    </w:p>
    <w:p w:rsidR="00E4537C" w:rsidRPr="00F27C19" w:rsidRDefault="00E4537C">
      <w:r w:rsidRPr="00F27C19">
        <w:lastRenderedPageBreak/>
        <w:t>可以为任务创建设置一个个邮件地址，例如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  <w:t>bugs@example.com</w:t>
      </w:r>
      <w:r w:rsidRPr="00F27C19">
        <w:t>, 当它接收到封邮件时，都会去创建Maniphest任务。为了完成这个功能，需要设置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  <w:t>metamta.maniphest.public-create-email</w:t>
      </w:r>
      <w:r w:rsidRPr="00F27C19">
        <w:rPr>
          <w:rStyle w:val="apple-converted-space"/>
          <w:rFonts w:cs="Tahoma"/>
          <w:color w:val="111111"/>
        </w:rPr>
        <w:t> 。</w:t>
      </w:r>
      <w:r w:rsidRPr="00F27C19">
        <w:t>这里会对安全性有些影响，在后面我们会阐述。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安全性</w:t>
      </w:r>
    </w:p>
    <w:p w:rsidR="00E4537C" w:rsidRPr="00F27C19" w:rsidRDefault="00E4537C">
      <w:bookmarkStart w:id="56" w:name="testing-and-debugging-in"/>
      <w:bookmarkEnd w:id="56"/>
      <w:r w:rsidRPr="00F27C19">
        <w:t>邮件回复通道被认证的。每个回复地址的收件人是唯一的、包含用户信息哈希值和唯一的目标ID，所以它只能用来更新目标对象的信息，并且只能代表收件人进行操作。</w:t>
      </w:r>
    </w:p>
    <w:p w:rsidR="00E4537C" w:rsidRPr="00F27C19" w:rsidRDefault="00E4537C">
      <w:r w:rsidRPr="00F27C19">
        <w:t>但是，这里便会有问题了。如果收件地址泄露，任何人都可以通过回复方式来对服务器上的目标文件进行操作。</w:t>
      </w:r>
    </w:p>
    <w:p w:rsidR="00E4537C" w:rsidRPr="00F27C19" w:rsidRDefault="00E4537C">
      <w:r w:rsidRPr="00F27C19">
        <w:t>在实现上，为了实用性和安全性的平衡，这两边都需要做出一些让步。因为，对于发送者得认证是比较困难的。例如，在开源项目中，需要和用户进行交互，用户的邮件我们是无法进行控制的。</w:t>
      </w:r>
    </w:p>
    <w:p w:rsidR="00E4537C" w:rsidRPr="00F27C19" w:rsidRDefault="00E4537C">
      <w:pPr>
        <w:rPr>
          <w:rStyle w:val="apple-converted-space"/>
          <w:rFonts w:cs="Tahoma"/>
          <w:color w:val="111111"/>
        </w:rPr>
      </w:pPr>
      <w:r w:rsidRPr="00F27C19">
        <w:t>如果不小心将一些回复泄露出去, 可以改变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  <w:t>phabricator.mail-key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t>的值使所有旧哈希值失效。</w:t>
      </w:r>
    </w:p>
    <w:p w:rsidR="00E4537C" w:rsidRPr="00F27C19" w:rsidRDefault="00E4537C">
      <w:r w:rsidRPr="00F27C19">
        <w:rPr>
          <w:rStyle w:val="apple-converted-space"/>
          <w:rFonts w:cs="Tahoma"/>
          <w:color w:val="111111"/>
        </w:rPr>
        <w:t>同样可以对 </w:t>
      </w:r>
      <w:r w:rsidRPr="00F27C19"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  <w:t>metamta.public-replies</w:t>
      </w:r>
      <w:r w:rsidRPr="00F27C19">
        <w:t>进行设置， 这个变量可以改变Phabricator 提供得电子邮件。并不是通过个人回复邮箱给每个收件人发送唯一邮件，而是使用一个公共回复地址给所有人发送单独的邮件。这种方式降低了安全性，因为任何人都可以以一个用户的身份欺骗“发送方”。但为了增强实用性，可以使用邮件列表。在“回复”地址中，仍然包含目标对象的哈希值。所以用户没收到包含目标对象的哈希值的邮件时，不能盲目的与邮件的发送方进行交互。</w:t>
      </w:r>
    </w:p>
    <w:p w:rsidR="00E4537C" w:rsidRPr="00F27C19" w:rsidRDefault="00E4537C">
      <w:pPr>
        <w:rPr>
          <w:rFonts w:cs="Tahoma"/>
          <w:color w:val="111111"/>
        </w:rPr>
      </w:pPr>
      <w:r w:rsidRPr="00F27C19">
        <w:t>当你使能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  <w:t>metamta.maniphest.public-create-email</w:t>
      </w:r>
      <w:r w:rsidRPr="00F27C19">
        <w:t>变量时，会对“发送方”采用弱认证机制。</w:t>
      </w:r>
    </w:p>
    <w:p w:rsidR="00E4537C" w:rsidRPr="00F27C19" w:rsidRDefault="00E4537C">
      <w:pPr>
        <w:shd w:val="clear" w:color="auto" w:fill="F3F3FF"/>
        <w:spacing w:line="312" w:lineRule="atLeast"/>
        <w:rPr>
          <w:color w:val="0070C0"/>
        </w:rPr>
      </w:pPr>
      <w:r w:rsidRPr="00F27C19">
        <w:rPr>
          <w:rFonts w:cs="Tahoma"/>
          <w:color w:val="0070C0"/>
          <w:sz w:val="20"/>
          <w:szCs w:val="20"/>
        </w:rPr>
        <w:t>NOTE: 目前， Phabricator并不会试图去验证“发送方”地址，因为在技术方面比较复杂，在一般的情况下，这样做是没有必要的。如果你在一个比较特殊的环境下，可以通过一个合理的机制来让“发送方”提供认证来进行认证。（例如，DKIM（DomainKeys Identified Main, 域名密钥识别验证标准）签名，就可以验证“发送方”是否是“自己人”。或者你去要求所有得用户都在电子邮件里面添加这样的签名。）</w:t>
      </w:r>
    </w:p>
    <w:p w:rsidR="00E4537C" w:rsidRPr="00F27C19" w:rsidRDefault="00E4537C"/>
    <w:p w:rsidR="00E4537C" w:rsidRPr="00F27C19" w:rsidRDefault="00E4537C">
      <w:pPr>
        <w:pStyle w:val="4"/>
        <w:rPr>
          <w:rStyle w:val="apple-converted-space"/>
          <w:rFonts w:ascii="Adobe 黑体 Std R" w:hAnsi="Adobe 黑体 Std R" w:cs="Tahoma"/>
          <w:color w:val="111111"/>
          <w:sz w:val="20"/>
          <w:szCs w:val="20"/>
        </w:rPr>
      </w:pPr>
      <w:r w:rsidRPr="00F27C19">
        <w:rPr>
          <w:rFonts w:ascii="Adobe 黑体 Std R" w:hAnsi="Adobe 黑体 Std R"/>
        </w:rPr>
        <w:t>测试/调试接收邮件</w:t>
      </w:r>
    </w:p>
    <w:p w:rsidR="00E4537C" w:rsidRPr="00F27C19" w:rsidRDefault="00E4537C">
      <w:bookmarkStart w:id="57" w:name="sendgrid"/>
      <w:bookmarkEnd w:id="57"/>
      <w:r w:rsidRPr="00F27C19">
        <w:rPr>
          <w:rStyle w:val="apple-converted-space"/>
          <w:rFonts w:cs="Tahoma"/>
          <w:color w:val="111111"/>
          <w:sz w:val="20"/>
          <w:szCs w:val="20"/>
        </w:rPr>
        <w:t>你可以使</w:t>
      </w:r>
      <w:r w:rsidRPr="00F27C19">
        <w:t>用 bin/mail 脚本来测试和检查  接收邮件的功能。以下操作将会帮助你判断邮件是否能够投递到 Phabricator服务器端：</w:t>
      </w:r>
    </w:p>
    <w:p w:rsidR="001501E0" w:rsidRPr="001501E0" w:rsidRDefault="001501E0" w:rsidP="001501E0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1501E0">
        <w:rPr>
          <w:rFonts w:cs="Courier New"/>
          <w:color w:val="000000"/>
          <w:sz w:val="18"/>
          <w:szCs w:val="18"/>
        </w:rPr>
        <w:t xml:space="preserve">phabricator/ </w:t>
      </w:r>
      <w:r w:rsidRPr="00F27C19">
        <w:rPr>
          <w:rFonts w:cs="Courier New"/>
          <w:color w:val="000080"/>
          <w:sz w:val="18"/>
          <w:szCs w:val="18"/>
        </w:rPr>
        <w:t xml:space="preserve">$ ./bin/mail list-inbound   </w:t>
      </w:r>
      <w:r w:rsidRPr="00F27C19">
        <w:rPr>
          <w:rFonts w:cs="Courier New"/>
          <w:color w:val="AA4000"/>
          <w:sz w:val="18"/>
          <w:szCs w:val="18"/>
        </w:rPr>
        <w:t># List inbound messages.</w:t>
      </w:r>
    </w:p>
    <w:p w:rsidR="001501E0" w:rsidRPr="001501E0" w:rsidRDefault="001501E0" w:rsidP="001501E0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1501E0">
        <w:rPr>
          <w:rFonts w:cs="Courier New"/>
          <w:color w:val="000000"/>
          <w:sz w:val="18"/>
          <w:szCs w:val="18"/>
        </w:rPr>
        <w:t xml:space="preserve">phabricator/ </w:t>
      </w:r>
      <w:r w:rsidRPr="00F27C19">
        <w:rPr>
          <w:rFonts w:cs="Courier New"/>
          <w:color w:val="000080"/>
          <w:sz w:val="18"/>
          <w:szCs w:val="18"/>
        </w:rPr>
        <w:t xml:space="preserve">$ ./bin-mail show-inbound   </w:t>
      </w:r>
      <w:r w:rsidRPr="00F27C19">
        <w:rPr>
          <w:rFonts w:cs="Courier New"/>
          <w:color w:val="AA4000"/>
          <w:sz w:val="18"/>
          <w:szCs w:val="18"/>
        </w:rPr>
        <w:t># Show details about a message.</w:t>
      </w:r>
    </w:p>
    <w:p w:rsidR="00E4537C" w:rsidRPr="00F27C19" w:rsidRDefault="00E4537C">
      <w:r w:rsidRPr="00F27C19">
        <w:lastRenderedPageBreak/>
        <w:t>也可以对接收邮件进行测试，但是需要注意的是，这里只是模拟接收邮件的情况，并没有通过网络发送任何信息。它的主要目的是开发邮件处理程序：当你得接收邮件配置错误或者未使用，这个程序都会工作。</w:t>
      </w:r>
    </w:p>
    <w:p w:rsidR="00EA7387" w:rsidRPr="00EA7387" w:rsidRDefault="00EA7387" w:rsidP="00EA7387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EA7387">
        <w:rPr>
          <w:rFonts w:cs="Courier New"/>
          <w:color w:val="000000"/>
          <w:sz w:val="18"/>
          <w:szCs w:val="18"/>
        </w:rPr>
        <w:t xml:space="preserve">phabricator/ </w:t>
      </w:r>
      <w:r w:rsidRPr="00F27C19">
        <w:rPr>
          <w:rFonts w:cs="Courier New"/>
          <w:color w:val="000080"/>
          <w:sz w:val="18"/>
          <w:szCs w:val="18"/>
        </w:rPr>
        <w:t xml:space="preserve">$ ./bin/mail receive-test   </w:t>
      </w:r>
      <w:r w:rsidRPr="00F27C19">
        <w:rPr>
          <w:rFonts w:cs="Courier New"/>
          <w:color w:val="AA4000"/>
          <w:sz w:val="18"/>
          <w:szCs w:val="18"/>
        </w:rPr>
        <w:t># Receive test message.</w:t>
      </w:r>
    </w:p>
    <w:p w:rsidR="00E4537C" w:rsidRPr="00F27C19" w:rsidRDefault="00E4537C">
      <w:r w:rsidRPr="00F27C19">
        <w:rPr>
          <w:rStyle w:val="apple-converted-space"/>
          <w:rFonts w:cs="Tahoma"/>
          <w:color w:val="111111"/>
        </w:rPr>
        <w:t>运行 </w:t>
      </w:r>
      <w:r w:rsidRPr="00F27C19"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  <w:t>bin/mail help &lt;command&gt;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rPr>
          <w:rFonts w:cs="Tahoma"/>
          <w:color w:val="111111"/>
        </w:rPr>
        <w:t>会有更多有关这些命令的帮助信息。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配置SendGrid</w:t>
      </w:r>
    </w:p>
    <w:p w:rsidR="00E4537C" w:rsidRPr="00F27C19" w:rsidRDefault="00E4537C">
      <w:pPr>
        <w:rPr>
          <w:rFonts w:cs="Tahoma"/>
          <w:color w:val="111111"/>
          <w:sz w:val="21"/>
          <w:szCs w:val="21"/>
        </w:rPr>
      </w:pPr>
      <w:bookmarkStart w:id="58" w:name="installing-mailparse"/>
      <w:bookmarkEnd w:id="58"/>
      <w:r w:rsidRPr="00F27C19">
        <w:t>为了使用 SendGrid, 你需要一个SendGrid账号为接收到得邮件做“API 解析”。 如果这个账号已经有了，就需要如下得配置：</w:t>
      </w:r>
    </w:p>
    <w:p w:rsidR="00E4537C" w:rsidRPr="00F27C19" w:rsidRDefault="00E4537C">
      <w:pPr>
        <w:numPr>
          <w:ilvl w:val="0"/>
          <w:numId w:val="2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根据SendGrid的指令来配置MX记录。</w:t>
      </w:r>
      <w:r w:rsidRPr="00F27C19">
        <w:rPr>
          <w:color w:val="111111"/>
          <w:sz w:val="21"/>
          <w:szCs w:val="21"/>
        </w:rPr>
        <w:t xml:space="preserve"> </w:t>
      </w:r>
      <w:r w:rsidRPr="00F27C19">
        <w:rPr>
          <w:rFonts w:cs="Tahoma"/>
          <w:color w:val="111111"/>
          <w:sz w:val="21"/>
          <w:szCs w:val="21"/>
        </w:rPr>
        <w:t>例如，添加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  <w:shd w:val="clear" w:color="auto" w:fill="EBEBEB"/>
        </w:rPr>
        <w:t>phabricator.example.com MX 10 mx.sendgrid.net.</w:t>
      </w:r>
      <w:r w:rsidRPr="00F27C19">
        <w:rPr>
          <w:rFonts w:cs="Tahoma"/>
          <w:color w:val="111111"/>
          <w:sz w:val="21"/>
          <w:szCs w:val="21"/>
        </w:rPr>
        <w:t>或类似的指令。</w:t>
      </w:r>
    </w:p>
    <w:p w:rsidR="00E4537C" w:rsidRPr="00F27C19" w:rsidRDefault="00E4537C">
      <w:pPr>
        <w:numPr>
          <w:ilvl w:val="0"/>
          <w:numId w:val="2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在SendGrid(</w:t>
      </w:r>
      <w:hyperlink r:id="rId57" w:anchor="_blank" w:history="1">
        <w:r w:rsidRPr="00F27C19">
          <w:rPr>
            <w:rStyle w:val="a5"/>
          </w:rPr>
          <w:t>http://sendgrid.com/developer/reply</w:t>
        </w:r>
      </w:hyperlink>
      <w:r w:rsidRPr="00F27C19">
        <w:rPr>
          <w:rFonts w:cs="Tahoma"/>
          <w:color w:val="111111"/>
          <w:sz w:val="21"/>
          <w:szCs w:val="21"/>
        </w:rPr>
        <w:t>)主页面上，打开</w:t>
      </w:r>
      <w:r w:rsidRPr="00F27C19">
        <w:rPr>
          <w:color w:val="111111"/>
          <w:sz w:val="21"/>
          <w:szCs w:val="21"/>
        </w:rPr>
        <w:t xml:space="preserve"> </w:t>
      </w:r>
      <w:r w:rsidRPr="00F27C19">
        <w:rPr>
          <w:rFonts w:cs="Tahoma"/>
          <w:color w:val="111111"/>
          <w:sz w:val="21"/>
          <w:szCs w:val="21"/>
        </w:rPr>
        <w:t>"Parse Incoming Emails（解析接收邮件）" 页面。并添加一个域名，作为</w:t>
      </w:r>
      <w:r w:rsidRPr="00F27C19">
        <w:rPr>
          <w:color w:val="111111"/>
          <w:sz w:val="21"/>
          <w:szCs w:val="21"/>
        </w:rPr>
        <w:t>“</w:t>
      </w:r>
      <w:r w:rsidRPr="00F27C19">
        <w:rPr>
          <w:rFonts w:cs="Tahoma"/>
          <w:color w:val="111111"/>
          <w:sz w:val="21"/>
          <w:szCs w:val="21"/>
        </w:rPr>
        <w:t>主机名</w:t>
      </w:r>
      <w:r w:rsidRPr="00F27C19">
        <w:rPr>
          <w:color w:val="111111"/>
          <w:sz w:val="21"/>
          <w:szCs w:val="21"/>
        </w:rPr>
        <w:t>”</w:t>
      </w:r>
      <w:r w:rsidRPr="00F27C19">
        <w:rPr>
          <w:rFonts w:cs="Tahoma"/>
          <w:color w:val="111111"/>
          <w:sz w:val="21"/>
          <w:szCs w:val="21"/>
        </w:rPr>
        <w:t>。</w:t>
      </w:r>
    </w:p>
    <w:p w:rsidR="00E4537C" w:rsidRPr="00F27C19" w:rsidRDefault="00E4537C">
      <w:pPr>
        <w:numPr>
          <w:ilvl w:val="0"/>
          <w:numId w:val="2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添加URL地址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  <w:shd w:val="clear" w:color="auto" w:fill="EBEBEB"/>
        </w:rPr>
        <w:t>https://phabricator.example.com/mail/sendgrid/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作为一个</w:t>
      </w:r>
      <w:r w:rsidRPr="00F27C19">
        <w:rPr>
          <w:rFonts w:cs="Tahoma"/>
          <w:color w:val="111111"/>
          <w:sz w:val="21"/>
          <w:szCs w:val="21"/>
        </w:rPr>
        <w:t>"Url", 使用你的域名</w:t>
      </w:r>
      <w:r w:rsidRPr="00F27C19">
        <w:rPr>
          <w:color w:val="111111"/>
          <w:sz w:val="21"/>
          <w:szCs w:val="21"/>
        </w:rPr>
        <w:t xml:space="preserve"> </w:t>
      </w:r>
      <w:r w:rsidRPr="00F27C19">
        <w:rPr>
          <w:rFonts w:cs="Tahoma"/>
          <w:color w:val="111111"/>
          <w:sz w:val="21"/>
          <w:szCs w:val="21"/>
        </w:rPr>
        <w:t>(如果没有配置SSL，需要将HTTP 改为</w:t>
      </w:r>
      <w:r w:rsidRPr="00F27C19">
        <w:rPr>
          <w:color w:val="111111"/>
          <w:sz w:val="21"/>
          <w:szCs w:val="21"/>
        </w:rPr>
        <w:t xml:space="preserve"> </w:t>
      </w:r>
      <w:r w:rsidRPr="00F27C19">
        <w:rPr>
          <w:rFonts w:cs="Tahoma"/>
          <w:color w:val="111111"/>
          <w:sz w:val="21"/>
          <w:szCs w:val="21"/>
        </w:rPr>
        <w:t>HTTPS)。</w:t>
      </w:r>
    </w:p>
    <w:p w:rsidR="00E4537C" w:rsidRPr="00F27C19" w:rsidRDefault="00E4537C">
      <w:pPr>
        <w:numPr>
          <w:ilvl w:val="0"/>
          <w:numId w:val="2"/>
        </w:numPr>
        <w:shd w:val="clear" w:color="auto" w:fill="FFFFFF"/>
        <w:spacing w:line="312" w:lineRule="atLeast"/>
        <w:rPr>
          <w:rStyle w:val="apple-converted-space"/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如果你从主机端得到了</w:t>
      </w:r>
      <w:r w:rsidRPr="00F27C19">
        <w:rPr>
          <w:color w:val="111111"/>
          <w:sz w:val="21"/>
          <w:szCs w:val="21"/>
        </w:rPr>
        <w:t>“</w:t>
      </w:r>
      <w:r w:rsidRPr="00F27C19">
        <w:rPr>
          <w:rFonts w:cs="Tahoma"/>
          <w:color w:val="111111"/>
          <w:sz w:val="21"/>
          <w:szCs w:val="21"/>
        </w:rPr>
        <w:t>an't be located or verified”的错误信息，那就意味着你得MX记录配置错误或者没有广播出去。</w:t>
      </w:r>
    </w:p>
    <w:p w:rsidR="00E4537C" w:rsidRPr="00F27C19" w:rsidRDefault="00E4537C">
      <w:pPr>
        <w:numPr>
          <w:ilvl w:val="0"/>
          <w:numId w:val="2"/>
        </w:numPr>
        <w:shd w:val="clear" w:color="auto" w:fill="FFFFFF"/>
        <w:spacing w:line="312" w:lineRule="atLeast"/>
        <w:rPr>
          <w:rFonts w:cs="Tahoma"/>
          <w:color w:val="111111"/>
        </w:rPr>
      </w:pPr>
      <w:r w:rsidRPr="00F27C19">
        <w:rPr>
          <w:rStyle w:val="apple-converted-space"/>
          <w:rFonts w:cs="Tahoma"/>
          <w:color w:val="111111"/>
          <w:sz w:val="21"/>
          <w:szCs w:val="21"/>
        </w:rPr>
        <w:t>设置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metamta.maniphest.reply-handler-domain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和/或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metamta.differential.reply-handler-domain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为</w:t>
      </w:r>
      <w:r w:rsidRPr="00F27C19">
        <w:rPr>
          <w:color w:val="111111"/>
          <w:sz w:val="21"/>
          <w:szCs w:val="21"/>
        </w:rPr>
        <w:t xml:space="preserve"> </w:t>
      </w:r>
      <w:r w:rsidRPr="00F27C19">
        <w:rPr>
          <w:rFonts w:cs="Tahoma"/>
          <w:color w:val="111111"/>
          <w:sz w:val="21"/>
          <w:szCs w:val="21"/>
        </w:rPr>
        <w:t>"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phabricator.example.com</w:t>
      </w:r>
      <w:r w:rsidRPr="00F27C19">
        <w:rPr>
          <w:rFonts w:cs="Tahoma"/>
          <w:color w:val="111111"/>
          <w:sz w:val="21"/>
          <w:szCs w:val="21"/>
        </w:rPr>
        <w:t>" (无论你是怎么去配置MX记录的), 这里怎么设置，取决于你要为Maniphest和/或Differential支持何种回复方式。</w:t>
      </w:r>
    </w:p>
    <w:p w:rsidR="00E4537C" w:rsidRPr="00F27C19" w:rsidRDefault="00E4537C">
      <w:pPr>
        <w:shd w:val="clear" w:color="auto" w:fill="FFFFFF"/>
        <w:spacing w:line="312" w:lineRule="atLeast"/>
        <w:ind w:left="720"/>
        <w:rPr>
          <w:rFonts w:cs="Tahoma"/>
          <w:color w:val="111111"/>
        </w:rPr>
      </w:pPr>
    </w:p>
    <w:p w:rsidR="00E4537C" w:rsidRPr="00F27C19" w:rsidRDefault="00E4537C">
      <w:r w:rsidRPr="00F27C19">
        <w:rPr>
          <w:rFonts w:cs="Tahoma"/>
        </w:rPr>
        <w:t>就是这样！如果一切运行正常，就应该能向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anything@phabricator.example.com</w:t>
      </w:r>
      <w:r w:rsidRPr="00F27C19">
        <w:rPr>
          <w:rStyle w:val="apple-converted-space"/>
          <w:rFonts w:cs="Tahoma"/>
          <w:color w:val="111111"/>
        </w:rPr>
        <w:t> 发送电子邮件。</w:t>
      </w:r>
      <w:r w:rsidRPr="00F27C19">
        <w:rPr>
          <w:rFonts w:cs="Tahoma"/>
        </w:rPr>
        <w:t>并且，过一段时间它应该出现在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D8D8D8"/>
        </w:rPr>
        <w:t>bin/mail l</w:t>
      </w:r>
      <w:r w:rsidRPr="00F27C19">
        <w:rPr>
          <w:shd w:val="clear" w:color="auto" w:fill="D8D8D8"/>
        </w:rPr>
        <w:t>ist-inbound</w:t>
      </w:r>
      <w:r w:rsidRPr="00F27C19">
        <w:t> 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安装邮件解析器</w:t>
      </w:r>
    </w:p>
    <w:p w:rsidR="00E4537C" w:rsidRPr="00F27C19" w:rsidRDefault="00E4537C">
      <w:r w:rsidRPr="00F27C19">
        <w:t>如果你想运行在自己得MTA上，就需要安装PECL邮件解析扩展。理论上，你可以这样做：</w:t>
      </w:r>
    </w:p>
    <w:p w:rsidR="003173F6" w:rsidRPr="00F27C19" w:rsidRDefault="003173F6" w:rsidP="003173F6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80"/>
          <w:sz w:val="18"/>
          <w:szCs w:val="18"/>
        </w:rPr>
      </w:pPr>
      <w:r w:rsidRPr="00F27C19">
        <w:rPr>
          <w:rFonts w:cs="Courier New"/>
          <w:color w:val="000080"/>
          <w:sz w:val="18"/>
          <w:szCs w:val="18"/>
        </w:rPr>
        <w:t>$ sudo apt-get install yum # if use yum in the first time</w:t>
      </w:r>
    </w:p>
    <w:p w:rsidR="003173F6" w:rsidRPr="003173F6" w:rsidRDefault="003173F6" w:rsidP="003173F6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080"/>
          <w:sz w:val="18"/>
          <w:szCs w:val="18"/>
        </w:rPr>
        <w:t>$ sudo pecl install mailparse</w:t>
      </w:r>
    </w:p>
    <w:p w:rsidR="00E4537C" w:rsidRPr="00F27C19" w:rsidRDefault="00E4537C">
      <w:r w:rsidRPr="00F27C19">
        <w:t>你也需会遇到错误，例如“needs mbstring”。如果是得话, 可以尝试:</w:t>
      </w:r>
    </w:p>
    <w:p w:rsidR="003173F6" w:rsidRPr="00F27C19" w:rsidRDefault="003173F6" w:rsidP="003173F6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80"/>
          <w:sz w:val="18"/>
          <w:szCs w:val="18"/>
        </w:rPr>
      </w:pPr>
      <w:r w:rsidRPr="00F27C19">
        <w:rPr>
          <w:rFonts w:cs="Courier New"/>
          <w:color w:val="000080"/>
          <w:sz w:val="18"/>
          <w:szCs w:val="18"/>
        </w:rPr>
        <w:t>$ sudo apt-get install yum # if use yum in the first time</w:t>
      </w:r>
    </w:p>
    <w:p w:rsidR="003173F6" w:rsidRPr="003173F6" w:rsidRDefault="003173F6" w:rsidP="003173F6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080"/>
          <w:sz w:val="18"/>
          <w:szCs w:val="18"/>
        </w:rPr>
        <w:t xml:space="preserve">$ sudo yum install php-mbstring </w:t>
      </w:r>
      <w:r w:rsidRPr="00F27C19">
        <w:rPr>
          <w:rFonts w:cs="Courier New"/>
          <w:color w:val="AA4000"/>
          <w:sz w:val="18"/>
          <w:szCs w:val="18"/>
        </w:rPr>
        <w:t># or equivalent</w:t>
      </w:r>
    </w:p>
    <w:p w:rsidR="003173F6" w:rsidRPr="003173F6" w:rsidRDefault="003173F6" w:rsidP="003173F6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080"/>
          <w:sz w:val="18"/>
          <w:szCs w:val="18"/>
        </w:rPr>
        <w:t>$ sudo pecl install -n mailparse</w:t>
      </w:r>
    </w:p>
    <w:p w:rsidR="00E4537C" w:rsidRPr="00F27C19" w:rsidRDefault="00E4537C">
      <w:r w:rsidRPr="00F27C19">
        <w:t>如果你遇到如下图的问题:</w:t>
      </w:r>
    </w:p>
    <w:p w:rsidR="003173F6" w:rsidRPr="003173F6" w:rsidRDefault="003173F6" w:rsidP="003173F6">
      <w:pPr>
        <w:pBdr>
          <w:top w:val="single" w:sz="6" w:space="6" w:color="C0392B"/>
          <w:left w:val="single" w:sz="6" w:space="6" w:color="C0392B"/>
          <w:bottom w:val="single" w:sz="6" w:space="6" w:color="C0392B"/>
          <w:right w:val="single" w:sz="6" w:space="6" w:color="C0392B"/>
        </w:pBdr>
        <w:shd w:val="clear" w:color="auto" w:fill="F4DD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A65"/>
          <w:sz w:val="18"/>
          <w:szCs w:val="18"/>
        </w:rPr>
        <w:lastRenderedPageBreak/>
        <w:t>PHP</w:t>
      </w:r>
      <w:r w:rsidRPr="003173F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Warning</w:t>
      </w:r>
      <w:r w:rsidRPr="00F27C19">
        <w:rPr>
          <w:rFonts w:cs="Courier New"/>
          <w:color w:val="AA2211"/>
          <w:sz w:val="18"/>
          <w:szCs w:val="18"/>
        </w:rPr>
        <w:t>:</w:t>
      </w:r>
      <w:r w:rsidRPr="003173F6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000A65"/>
          <w:sz w:val="18"/>
          <w:szCs w:val="18"/>
        </w:rPr>
        <w:t>PHP</w:t>
      </w:r>
      <w:r w:rsidRPr="003173F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Startup</w:t>
      </w:r>
      <w:r w:rsidRPr="00F27C19">
        <w:rPr>
          <w:rFonts w:cs="Courier New"/>
          <w:color w:val="AA2211"/>
          <w:sz w:val="18"/>
          <w:szCs w:val="18"/>
        </w:rPr>
        <w:t>:</w:t>
      </w:r>
      <w:r w:rsidRPr="003173F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Unable</w:t>
      </w:r>
      <w:r w:rsidRPr="003173F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to</w:t>
      </w:r>
      <w:r w:rsidRPr="003173F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load</w:t>
      </w:r>
      <w:r w:rsidRPr="003173F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dynamic</w:t>
      </w:r>
      <w:r w:rsidRPr="003173F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library</w:t>
      </w:r>
    </w:p>
    <w:p w:rsidR="003173F6" w:rsidRPr="003173F6" w:rsidRDefault="003173F6" w:rsidP="003173F6">
      <w:pPr>
        <w:pBdr>
          <w:top w:val="single" w:sz="6" w:space="6" w:color="C0392B"/>
          <w:left w:val="single" w:sz="6" w:space="6" w:color="C0392B"/>
          <w:bottom w:val="single" w:sz="6" w:space="6" w:color="C0392B"/>
          <w:right w:val="single" w:sz="6" w:space="6" w:color="C0392B"/>
        </w:pBdr>
        <w:shd w:val="clear" w:color="auto" w:fill="F4DD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766510"/>
          <w:sz w:val="18"/>
          <w:szCs w:val="18"/>
        </w:rPr>
        <w:t>'/usr/lib64/php/modules/mailparse.so'</w:t>
      </w:r>
      <w:r w:rsidRPr="003173F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-</w:t>
      </w:r>
      <w:r w:rsidRPr="003173F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usr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lib64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php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modules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mailparse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0A65"/>
          <w:sz w:val="18"/>
          <w:szCs w:val="18"/>
        </w:rPr>
        <w:t>so</w:t>
      </w:r>
      <w:r w:rsidRPr="00F27C19">
        <w:rPr>
          <w:rFonts w:cs="Courier New"/>
          <w:color w:val="AA2211"/>
          <w:sz w:val="18"/>
          <w:szCs w:val="18"/>
        </w:rPr>
        <w:t>:</w:t>
      </w:r>
    </w:p>
    <w:p w:rsidR="003173F6" w:rsidRPr="003173F6" w:rsidRDefault="003173F6" w:rsidP="003173F6">
      <w:pPr>
        <w:pBdr>
          <w:top w:val="single" w:sz="6" w:space="6" w:color="C0392B"/>
          <w:left w:val="single" w:sz="6" w:space="6" w:color="C0392B"/>
          <w:bottom w:val="single" w:sz="6" w:space="6" w:color="C0392B"/>
          <w:right w:val="single" w:sz="6" w:space="6" w:color="C0392B"/>
        </w:pBdr>
        <w:shd w:val="clear" w:color="auto" w:fill="F4DD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A65"/>
          <w:sz w:val="18"/>
          <w:szCs w:val="18"/>
        </w:rPr>
        <w:t>undefined</w:t>
      </w:r>
      <w:r w:rsidRPr="003173F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symbol</w:t>
      </w:r>
      <w:r w:rsidRPr="00F27C19">
        <w:rPr>
          <w:rFonts w:cs="Courier New"/>
          <w:color w:val="AA2211"/>
          <w:sz w:val="18"/>
          <w:szCs w:val="18"/>
        </w:rPr>
        <w:t>:</w:t>
      </w:r>
      <w:r w:rsidRPr="003173F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mbfl_name2no_encoding</w:t>
      </w:r>
      <w:r w:rsidRPr="003173F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in</w:t>
      </w:r>
      <w:r w:rsidRPr="003173F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Unknown</w:t>
      </w:r>
      <w:r w:rsidRPr="003173F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on</w:t>
      </w:r>
      <w:r w:rsidRPr="003173F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line</w:t>
      </w:r>
      <w:r w:rsidRPr="003173F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601200"/>
          <w:sz w:val="18"/>
          <w:szCs w:val="18"/>
        </w:rPr>
        <w:t>0</w:t>
      </w:r>
    </w:p>
    <w:p w:rsidR="00E4537C" w:rsidRPr="00F27C19" w:rsidRDefault="00E4537C">
      <w:r w:rsidRPr="00F27C19">
        <w:t>你需要去修改你的php.ini文件，一遍使mbstring.so 在mailparse.so</w:t>
      </w:r>
      <w:r w:rsidRPr="00F27C19">
        <w:rPr>
          <w:b/>
          <w:bCs/>
        </w:rPr>
        <w:t>之前</w:t>
      </w:r>
      <w:r w:rsidRPr="00F27C19">
        <w:t>加载。这并不是默认的，如果有独立的文件在</w:t>
      </w:r>
      <w:r w:rsidRPr="00F27C19">
        <w:rPr>
          <w:rStyle w:val="apple-converted-space"/>
          <w:rFonts w:cs="Tahoma"/>
          <w:color w:val="111111"/>
          <w:sz w:val="20"/>
          <w:szCs w:val="2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php.d/</w:t>
      </w:r>
      <w:r w:rsidRPr="00F27C19">
        <w:t>目录下。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bookmarkStart w:id="59" w:name="mta-configuring-sendmail"/>
      <w:bookmarkEnd w:id="59"/>
      <w:r w:rsidRPr="00F27C19">
        <w:rPr>
          <w:rFonts w:ascii="Adobe 黑体 Std R" w:hAnsi="Adobe 黑体 Std R"/>
        </w:rPr>
        <w:t>MTA: 配置邮件发送服务</w:t>
      </w:r>
    </w:p>
    <w:p w:rsidR="00E4537C" w:rsidRPr="00F27C19" w:rsidRDefault="00E4537C">
      <w:r w:rsidRPr="00F27C19">
        <w:t>在配置邮件发送服务之前，你需要安装邮件分析器。可以看一下前面提到的“安装邮件分析器”小节。</w:t>
      </w:r>
    </w:p>
    <w:p w:rsidR="00E4537C" w:rsidRPr="00F27C19" w:rsidRDefault="00E4537C">
      <w:r w:rsidRPr="00F27C19">
        <w:t>发送邮件配置起来也不简单。</w:t>
      </w:r>
    </w:p>
    <w:p w:rsidR="00E4537C" w:rsidRPr="00F27C19" w:rsidRDefault="00E4537C">
      <w:pPr>
        <w:rPr>
          <w:rFonts w:cs="Tahoma"/>
          <w:color w:val="111111"/>
          <w:sz w:val="20"/>
          <w:szCs w:val="20"/>
        </w:rPr>
      </w:pPr>
      <w:r w:rsidRPr="00F27C19">
        <w:t>首先，你需要去配置你得域名，以便邮件可以正确发送。 大体上来说，需要做如下事项：</w:t>
      </w:r>
    </w:p>
    <w:p w:rsidR="00E4537C" w:rsidRPr="00F27C19" w:rsidRDefault="00E4537C" w:rsidP="00553E2F">
      <w:pPr>
        <w:pStyle w:val="ae"/>
        <w:numPr>
          <w:ilvl w:val="0"/>
          <w:numId w:val="115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添加一个MX记录</w:t>
      </w:r>
    </w:p>
    <w:p w:rsidR="00E4537C" w:rsidRPr="00F27C19" w:rsidRDefault="00E4537C" w:rsidP="00553E2F">
      <w:pPr>
        <w:pStyle w:val="ae"/>
        <w:numPr>
          <w:ilvl w:val="0"/>
          <w:numId w:val="115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使邮件发送器监听外部接口</w:t>
      </w:r>
    </w:p>
    <w:p w:rsidR="00E4537C" w:rsidRPr="00F27C19" w:rsidRDefault="00E4537C" w:rsidP="00553E2F">
      <w:pPr>
        <w:pStyle w:val="ae"/>
        <w:numPr>
          <w:ilvl w:val="0"/>
          <w:numId w:val="115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需要的时候，开放25端口（例如，使用EC2安全策略时）</w:t>
      </w:r>
    </w:p>
    <w:p w:rsidR="00E4537C" w:rsidRPr="00F27C19" w:rsidRDefault="00E4537C" w:rsidP="00553E2F">
      <w:pPr>
        <w:pStyle w:val="ae"/>
        <w:numPr>
          <w:ilvl w:val="0"/>
          <w:numId w:val="115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在/etc/mail/local-host-names 添加你的主机</w:t>
      </w:r>
    </w:p>
    <w:p w:rsidR="00E4537C" w:rsidRPr="00F27C19" w:rsidRDefault="00E4537C" w:rsidP="00553E2F">
      <w:pPr>
        <w:pStyle w:val="ae"/>
        <w:numPr>
          <w:ilvl w:val="0"/>
          <w:numId w:val="115"/>
        </w:numPr>
        <w:shd w:val="clear" w:color="auto" w:fill="FFFFFF"/>
        <w:spacing w:line="312" w:lineRule="atLeast"/>
        <w:rPr>
          <w:rFonts w:cs="Tahoma" w:hint="eastAsi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重启邮件发送器</w:t>
      </w:r>
    </w:p>
    <w:p w:rsidR="00E4537C" w:rsidRPr="00F27C19" w:rsidRDefault="00E4537C">
      <w:r w:rsidRPr="00F27C19">
        <w:t>现在，你可以配置邮件发送到Phabricator 服务器端了。在</w:t>
      </w:r>
      <w:r w:rsidRPr="00F27C19">
        <w:rPr>
          <w:rStyle w:val="apple-converted-space"/>
          <w:rFonts w:cs="Tahoma"/>
          <w:color w:val="111111"/>
          <w:sz w:val="20"/>
          <w:szCs w:val="2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/etc/aliases</w:t>
      </w:r>
      <w:r w:rsidRPr="00F27C19">
        <w:t xml:space="preserve">里面，添加如下的条目：  </w:t>
      </w:r>
    </w:p>
    <w:p w:rsidR="002F2FD6" w:rsidRPr="002F2FD6" w:rsidRDefault="002F2FD6" w:rsidP="002F2FD6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A65"/>
          <w:sz w:val="18"/>
          <w:szCs w:val="18"/>
        </w:rPr>
        <w:t>phabricator</w:t>
      </w:r>
      <w:r w:rsidRPr="00F27C19">
        <w:rPr>
          <w:rFonts w:cs="Courier New"/>
          <w:color w:val="AA2211"/>
          <w:sz w:val="18"/>
          <w:szCs w:val="18"/>
        </w:rPr>
        <w:t>:</w:t>
      </w:r>
      <w:r w:rsidRPr="002F2FD6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766510"/>
          <w:sz w:val="18"/>
          <w:szCs w:val="18"/>
        </w:rPr>
        <w:t>"| /path/to/phabricator/scripts/mail/mail_handler.php &lt;ENV&gt;"</w:t>
      </w:r>
    </w:p>
    <w:p w:rsidR="00E4537C" w:rsidRPr="00F27C19" w:rsidRDefault="00E4537C">
      <w:r w:rsidRPr="00F27C19">
        <w:t>...这里的&lt;ENV&gt; 就是 PHABRICATOR_ENV 脚本在这个路径下运行。运行</w:t>
      </w:r>
      <w:r w:rsidRPr="00F27C19">
        <w:rPr>
          <w:rStyle w:val="apple-converted-space"/>
          <w:rFonts w:cs="Tahoma"/>
          <w:color w:val="111111"/>
          <w:sz w:val="20"/>
          <w:szCs w:val="2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sudo newaliases</w:t>
      </w:r>
      <w:r w:rsidRPr="00F27C19">
        <w:t>。 现在你可能需要在</w:t>
      </w:r>
      <w:r w:rsidRPr="00F27C19">
        <w:rPr>
          <w:rStyle w:val="apple-converted-space"/>
          <w:rFonts w:cs="Tahoma"/>
          <w:color w:val="111111"/>
          <w:sz w:val="20"/>
          <w:szCs w:val="2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/etc/smrsh/</w:t>
      </w:r>
      <w:r w:rsidRPr="00F27C19">
        <w:t>连接到这个脚本：</w:t>
      </w:r>
    </w:p>
    <w:p w:rsidR="00000B69" w:rsidRPr="00000B69" w:rsidRDefault="00000B69" w:rsidP="00000B69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A65"/>
          <w:sz w:val="18"/>
          <w:szCs w:val="18"/>
        </w:rPr>
        <w:t>sudo</w:t>
      </w:r>
      <w:r w:rsidRPr="00000B69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ln</w:t>
      </w:r>
      <w:r w:rsidRPr="00000B69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-</w:t>
      </w:r>
      <w:r w:rsidRPr="00F27C19">
        <w:rPr>
          <w:rFonts w:cs="Courier New"/>
          <w:color w:val="000A65"/>
          <w:sz w:val="18"/>
          <w:szCs w:val="18"/>
        </w:rPr>
        <w:t>s</w:t>
      </w:r>
      <w:r w:rsidRPr="00000B69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path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to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phabricator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scripts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mail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mail_handler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0A65"/>
          <w:sz w:val="18"/>
          <w:szCs w:val="18"/>
        </w:rPr>
        <w:t>php</w:t>
      </w:r>
      <w:r w:rsidRPr="00000B69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etc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smrsh</w:t>
      </w:r>
      <w:r w:rsidRPr="00F27C19">
        <w:rPr>
          <w:rFonts w:cs="Courier New"/>
          <w:color w:val="AA2211"/>
          <w:sz w:val="18"/>
          <w:szCs w:val="18"/>
        </w:rPr>
        <w:t>/</w:t>
      </w:r>
    </w:p>
    <w:p w:rsidR="00E4537C" w:rsidRPr="00F27C19" w:rsidRDefault="00E4537C" w:rsidP="00000B69">
      <w:pPr>
        <w:rPr>
          <w:rFonts w:cs="Tahoma"/>
          <w:color w:val="111111"/>
        </w:rPr>
      </w:pPr>
      <w:r w:rsidRPr="00F27C19">
        <w:rPr>
          <w:rFonts w:cs="Tahoma"/>
          <w:color w:val="111111"/>
        </w:rPr>
        <w:t>最后, 编辑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/etc/mail/virtusertable</w:t>
      </w:r>
      <w:r w:rsidRPr="00F27C19">
        <w:rPr>
          <w:rStyle w:val="apple-converted-space"/>
          <w:rFonts w:cs="Tahoma"/>
          <w:color w:val="111111"/>
        </w:rPr>
        <w:t> ，</w:t>
      </w:r>
      <w:r w:rsidRPr="00F27C19">
        <w:rPr>
          <w:rFonts w:cs="Tahoma"/>
          <w:color w:val="111111"/>
        </w:rPr>
        <w:t>并添加如下的一个条目:</w:t>
      </w:r>
    </w:p>
    <w:p w:rsidR="00000B69" w:rsidRPr="00000B69" w:rsidRDefault="00000B69" w:rsidP="00000B69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AA2211"/>
          <w:sz w:val="18"/>
          <w:szCs w:val="18"/>
        </w:rPr>
        <w:t>@</w:t>
      </w:r>
      <w:r w:rsidRPr="00F27C19">
        <w:rPr>
          <w:rFonts w:cs="Courier New"/>
          <w:color w:val="000A65"/>
          <w:sz w:val="18"/>
          <w:szCs w:val="18"/>
        </w:rPr>
        <w:t>yourdomain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0A65"/>
          <w:sz w:val="18"/>
          <w:szCs w:val="18"/>
        </w:rPr>
        <w:t>com</w:t>
      </w:r>
      <w:r w:rsidRPr="00000B69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phabricator</w:t>
      </w:r>
      <w:r w:rsidRPr="00F27C19">
        <w:rPr>
          <w:rFonts w:cs="Courier New"/>
          <w:color w:val="AA2211"/>
          <w:sz w:val="18"/>
          <w:szCs w:val="18"/>
        </w:rPr>
        <w:t>@</w:t>
      </w:r>
      <w:r w:rsidRPr="00F27C19">
        <w:rPr>
          <w:rFonts w:cs="Courier New"/>
          <w:color w:val="000A65"/>
          <w:sz w:val="18"/>
          <w:szCs w:val="18"/>
        </w:rPr>
        <w:t>localhost</w:t>
      </w:r>
    </w:p>
    <w:p w:rsidR="00E4537C" w:rsidRPr="00F27C19" w:rsidRDefault="00E4537C">
      <w:pPr>
        <w:pStyle w:val="ab"/>
        <w:shd w:val="clear" w:color="auto" w:fill="FFFFFF"/>
        <w:spacing w:before="240" w:after="240" w:line="312" w:lineRule="atLeast"/>
        <w:rPr>
          <w:rFonts w:eastAsia="Adobe 黑体 Std R"/>
        </w:rPr>
      </w:pPr>
      <w:r w:rsidRPr="00F27C19">
        <w:rPr>
          <w:rFonts w:eastAsia="Adobe 黑体 Std R" w:cs="Tahoma"/>
          <w:color w:val="111111"/>
        </w:rPr>
        <w:t>这会将所有得邮件转发到</w:t>
      </w:r>
      <w:r w:rsidRPr="00F27C19">
        <w:rPr>
          <w:rFonts w:eastAsia="Adobe 黑体 Std R"/>
          <w:color w:val="111111"/>
        </w:rPr>
        <w:t xml:space="preserve"> </w:t>
      </w:r>
      <w:r w:rsidRPr="00F27C19">
        <w:rPr>
          <w:rFonts w:eastAsia="Adobe 黑体 Std R" w:cs="Tahoma"/>
          <w:color w:val="111111"/>
        </w:rPr>
        <w:t>@yourdomain.com，并用Phabricator 处理脚本进行处理。运行</w:t>
      </w:r>
      <w:r w:rsidRPr="00F27C19">
        <w:rPr>
          <w:rStyle w:val="apple-converted-space"/>
          <w:rFonts w:eastAsia="Adobe 黑体 Std R" w:cs="Tahoma"/>
          <w:color w:val="11111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sudo /etc/mail/make</w:t>
      </w:r>
      <w:r w:rsidRPr="00F27C19">
        <w:rPr>
          <w:rStyle w:val="apple-converted-space"/>
          <w:rFonts w:eastAsia="Adobe 黑体 Std R" w:cs="Tahoma"/>
          <w:color w:val="111111"/>
        </w:rPr>
        <w:t> 或类似的命令。然后，重启邮件发送服务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sudo /etc/init.d/sendmail restart</w:t>
      </w:r>
      <w:r w:rsidRPr="00F27C19">
        <w:rPr>
          <w:rFonts w:eastAsia="Adobe 黑体 Std R" w:cs="Tahoma"/>
          <w:color w:val="111111"/>
        </w:rPr>
        <w:t>.</w:t>
      </w:r>
      <w:bookmarkStart w:id="60" w:name="mta-configuring-lamson"/>
      <w:bookmarkEnd w:id="60"/>
    </w:p>
    <w:p w:rsidR="00E4537C" w:rsidRPr="00F27C19" w:rsidRDefault="00E4537C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MTA: 配置</w:t>
      </w:r>
      <w:r w:rsidRPr="00F27C19">
        <w:rPr>
          <w:rFonts w:ascii="Adobe 黑体 Std R" w:hAnsi="Adobe 黑体 Std R" w:cs="Adobe Gothic Std B"/>
        </w:rPr>
        <w:t xml:space="preserve"> </w:t>
      </w:r>
      <w:r w:rsidRPr="00F27C19">
        <w:rPr>
          <w:rFonts w:ascii="Adobe 黑体 Std R" w:hAnsi="Adobe 黑体 Std R"/>
        </w:rPr>
        <w:t>Lamson</w:t>
      </w:r>
    </w:p>
    <w:p w:rsidR="00E4537C" w:rsidRPr="00F27C19" w:rsidRDefault="00E4537C">
      <w:r w:rsidRPr="00F27C19">
        <w:t>在配置Lamson之前，你需要安装邮件分析器。可以看一下前面提到的“安装邮件分析器”小节。</w:t>
      </w:r>
    </w:p>
    <w:p w:rsidR="00E4537C" w:rsidRPr="00F27C19" w:rsidRDefault="00E4537C">
      <w:r w:rsidRPr="00F27C19">
        <w:lastRenderedPageBreak/>
        <w:t>与之前的邮件发送服务不同，Lamson的配置相对容易很多。它很小，并且适合开发或测试环境。Lamson监听收到的SMTP邮件，并且将内同直接传递给 Phabricator。</w:t>
      </w:r>
    </w:p>
    <w:p w:rsidR="00E4537C" w:rsidRPr="00F27C19" w:rsidRDefault="00E4537C">
      <w:r w:rsidRPr="00F27C19">
        <w:t>To get started, follow the provided instructions 开始阶段，按照页面中提供的提示 设置实例(</w:t>
      </w:r>
      <w:hyperlink r:id="rId58" w:anchor="_blank" w:history="1">
        <w:r w:rsidRPr="00F27C19">
          <w:rPr>
            <w:rStyle w:val="a5"/>
          </w:rPr>
          <w:t>http://lamsonproject.org/docs/getting_started.html</w:t>
        </w:r>
      </w:hyperlink>
      <w:r w:rsidRPr="00F27C19">
        <w:t>) 。可能会碰到一个问题，就是在绑定Lamson到25端口时，会需要root权限。 Lamson是可以先使用root权限，之后让低权限用户使用，但是你必须提供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-uid</w:t>
      </w:r>
      <w:r w:rsidRPr="00F27C19">
        <w:rPr>
          <w:rStyle w:val="apple-converted-space"/>
          <w:rFonts w:cs="Tahoma"/>
          <w:color w:val="111111"/>
        </w:rPr>
        <w:t> 和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-gid</w:t>
      </w:r>
      <w:r w:rsidRPr="00F27C19">
        <w:rPr>
          <w:rStyle w:val="apple-converted-space"/>
          <w:rFonts w:cs="Tahoma"/>
          <w:color w:val="111111"/>
        </w:rPr>
        <w:t> 参数，如同Lamson部署教程中的步骤8</w:t>
      </w:r>
      <w:r w:rsidRPr="00F27C19">
        <w:t xml:space="preserve"> (给出对应连接:</w:t>
      </w:r>
      <w:hyperlink r:id="rId59" w:anchor="_blank" w:history="1">
        <w:r w:rsidRPr="00F27C19">
          <w:rPr>
            <w:rStyle w:val="a5"/>
          </w:rPr>
          <w:t>http://lamsonproject.org/docs/deploying_oneshotblog.html</w:t>
        </w:r>
      </w:hyperlink>
      <w:r w:rsidRPr="00F27C19">
        <w:t>).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 xml:space="preserve"> Lamson程序处理部分得代码十分简介; 它只传递电子邮件中的内容给 Phabricator：</w:t>
      </w:r>
    </w:p>
    <w:p w:rsidR="00F54692" w:rsidRPr="00F54692" w:rsidRDefault="00F54692" w:rsidP="00F546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A65"/>
          <w:sz w:val="18"/>
          <w:szCs w:val="18"/>
        </w:rPr>
        <w:t>import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logging</w:t>
      </w:r>
      <w:r w:rsidRPr="00F27C19">
        <w:rPr>
          <w:rFonts w:cs="Courier New"/>
          <w:color w:val="AA2211"/>
          <w:sz w:val="18"/>
          <w:szCs w:val="18"/>
        </w:rPr>
        <w:t>,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subprocess</w:t>
      </w:r>
    </w:p>
    <w:p w:rsidR="00F54692" w:rsidRPr="00F54692" w:rsidRDefault="00F54692" w:rsidP="00F546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A65"/>
          <w:sz w:val="18"/>
          <w:szCs w:val="18"/>
        </w:rPr>
        <w:t>from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lamson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0A65"/>
          <w:sz w:val="18"/>
          <w:szCs w:val="18"/>
        </w:rPr>
        <w:t>routing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import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route</w:t>
      </w:r>
      <w:r w:rsidRPr="00F27C19">
        <w:rPr>
          <w:rFonts w:cs="Courier New"/>
          <w:color w:val="AA2211"/>
          <w:sz w:val="18"/>
          <w:szCs w:val="18"/>
        </w:rPr>
        <w:t>,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stateless</w:t>
      </w:r>
    </w:p>
    <w:p w:rsidR="00F54692" w:rsidRPr="00F54692" w:rsidRDefault="00F54692" w:rsidP="00F546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A65"/>
          <w:sz w:val="18"/>
          <w:szCs w:val="18"/>
        </w:rPr>
        <w:t>from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lamson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import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view</w:t>
      </w:r>
    </w:p>
    <w:p w:rsidR="00F54692" w:rsidRPr="00F54692" w:rsidRDefault="00F54692" w:rsidP="00F546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</w:p>
    <w:p w:rsidR="00F54692" w:rsidRPr="00F54692" w:rsidRDefault="00F54692" w:rsidP="00F546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A65"/>
          <w:sz w:val="18"/>
          <w:szCs w:val="18"/>
        </w:rPr>
        <w:t>PHABRICATOR_ROOT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=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766510"/>
          <w:sz w:val="18"/>
          <w:szCs w:val="18"/>
        </w:rPr>
        <w:t>"/path/to/phabricator"</w:t>
      </w:r>
    </w:p>
    <w:p w:rsidR="00F54692" w:rsidRPr="00F54692" w:rsidRDefault="00F54692" w:rsidP="00F546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A65"/>
          <w:sz w:val="18"/>
          <w:szCs w:val="18"/>
        </w:rPr>
        <w:t>PHABRICATOR_ENV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=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766510"/>
          <w:sz w:val="18"/>
          <w:szCs w:val="18"/>
        </w:rPr>
        <w:t>"custom/myconf"</w:t>
      </w:r>
    </w:p>
    <w:p w:rsidR="00F54692" w:rsidRPr="00F54692" w:rsidRDefault="00F54692" w:rsidP="00F546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A65"/>
          <w:sz w:val="18"/>
          <w:szCs w:val="18"/>
        </w:rPr>
        <w:t>LOGGING_ENABLED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=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True</w:t>
      </w:r>
    </w:p>
    <w:p w:rsidR="00F54692" w:rsidRPr="00F54692" w:rsidRDefault="00F54692" w:rsidP="00F546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</w:p>
    <w:p w:rsidR="00F54692" w:rsidRPr="00F54692" w:rsidRDefault="00F54692" w:rsidP="00F546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AA2211"/>
          <w:sz w:val="18"/>
          <w:szCs w:val="18"/>
        </w:rPr>
        <w:t>@</w:t>
      </w:r>
      <w:r w:rsidRPr="00F27C19">
        <w:rPr>
          <w:rFonts w:cs="Courier New"/>
          <w:color w:val="004012"/>
          <w:sz w:val="18"/>
          <w:szCs w:val="18"/>
        </w:rPr>
        <w:t>route</w:t>
      </w:r>
      <w:r w:rsidRPr="00F27C19">
        <w:rPr>
          <w:rFonts w:cs="Courier New"/>
          <w:color w:val="AA2211"/>
          <w:sz w:val="18"/>
          <w:szCs w:val="18"/>
        </w:rPr>
        <w:t>(</w:t>
      </w:r>
      <w:r w:rsidRPr="00F27C19">
        <w:rPr>
          <w:rFonts w:cs="Courier New"/>
          <w:color w:val="766510"/>
          <w:sz w:val="18"/>
          <w:szCs w:val="18"/>
        </w:rPr>
        <w:t>"(address)@(host)"</w:t>
      </w:r>
      <w:r w:rsidRPr="00F27C19">
        <w:rPr>
          <w:rFonts w:cs="Courier New"/>
          <w:color w:val="AA2211"/>
          <w:sz w:val="18"/>
          <w:szCs w:val="18"/>
        </w:rPr>
        <w:t>,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address</w:t>
      </w:r>
      <w:r w:rsidRPr="00F27C19">
        <w:rPr>
          <w:rFonts w:cs="Courier New"/>
          <w:color w:val="AA2211"/>
          <w:sz w:val="18"/>
          <w:szCs w:val="18"/>
        </w:rPr>
        <w:t>=</w:t>
      </w:r>
      <w:r w:rsidRPr="00F27C19">
        <w:rPr>
          <w:rFonts w:cs="Courier New"/>
          <w:color w:val="766510"/>
          <w:sz w:val="18"/>
          <w:szCs w:val="18"/>
        </w:rPr>
        <w:t>".+"</w:t>
      </w:r>
      <w:r w:rsidRPr="00F27C19">
        <w:rPr>
          <w:rFonts w:cs="Courier New"/>
          <w:color w:val="AA2211"/>
          <w:sz w:val="18"/>
          <w:szCs w:val="18"/>
        </w:rPr>
        <w:t>)</w:t>
      </w:r>
    </w:p>
    <w:p w:rsidR="00F54692" w:rsidRPr="00F54692" w:rsidRDefault="00F54692" w:rsidP="00F546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AA2211"/>
          <w:sz w:val="18"/>
          <w:szCs w:val="18"/>
        </w:rPr>
        <w:t>@</w:t>
      </w:r>
      <w:r w:rsidRPr="00F27C19">
        <w:rPr>
          <w:rFonts w:cs="Courier New"/>
          <w:color w:val="000A65"/>
          <w:sz w:val="18"/>
          <w:szCs w:val="18"/>
        </w:rPr>
        <w:t>stateless</w:t>
      </w:r>
    </w:p>
    <w:p w:rsidR="00F54692" w:rsidRPr="00F54692" w:rsidRDefault="00F54692" w:rsidP="00F546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000A65"/>
          <w:sz w:val="18"/>
          <w:szCs w:val="18"/>
        </w:rPr>
        <w:t>def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4012"/>
          <w:sz w:val="18"/>
          <w:szCs w:val="18"/>
        </w:rPr>
        <w:t>START</w:t>
      </w:r>
      <w:r w:rsidRPr="00F27C19">
        <w:rPr>
          <w:rFonts w:cs="Courier New"/>
          <w:color w:val="AA2211"/>
          <w:sz w:val="18"/>
          <w:szCs w:val="18"/>
        </w:rPr>
        <w:t>(</w:t>
      </w:r>
      <w:r w:rsidRPr="00F27C19">
        <w:rPr>
          <w:rFonts w:cs="Courier New"/>
          <w:color w:val="000A65"/>
          <w:sz w:val="18"/>
          <w:szCs w:val="18"/>
        </w:rPr>
        <w:t>message</w:t>
      </w:r>
      <w:r w:rsidRPr="00F27C19">
        <w:rPr>
          <w:rFonts w:cs="Courier New"/>
          <w:color w:val="AA2211"/>
          <w:sz w:val="18"/>
          <w:szCs w:val="18"/>
        </w:rPr>
        <w:t>,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address</w:t>
      </w:r>
      <w:r w:rsidRPr="00F27C19">
        <w:rPr>
          <w:rFonts w:cs="Courier New"/>
          <w:color w:val="AA2211"/>
          <w:sz w:val="18"/>
          <w:szCs w:val="18"/>
        </w:rPr>
        <w:t>=</w:t>
      </w:r>
      <w:r w:rsidRPr="00F27C19">
        <w:rPr>
          <w:rFonts w:cs="Courier New"/>
          <w:color w:val="000A65"/>
          <w:sz w:val="18"/>
          <w:szCs w:val="18"/>
        </w:rPr>
        <w:t>None</w:t>
      </w:r>
      <w:r w:rsidRPr="00F27C19">
        <w:rPr>
          <w:rFonts w:cs="Courier New"/>
          <w:color w:val="AA2211"/>
          <w:sz w:val="18"/>
          <w:szCs w:val="18"/>
        </w:rPr>
        <w:t>,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host</w:t>
      </w:r>
      <w:r w:rsidRPr="00F27C19">
        <w:rPr>
          <w:rFonts w:cs="Courier New"/>
          <w:color w:val="AA2211"/>
          <w:sz w:val="18"/>
          <w:szCs w:val="18"/>
        </w:rPr>
        <w:t>=</w:t>
      </w:r>
      <w:r w:rsidRPr="00F27C19">
        <w:rPr>
          <w:rFonts w:cs="Courier New"/>
          <w:color w:val="000A65"/>
          <w:sz w:val="18"/>
          <w:szCs w:val="18"/>
        </w:rPr>
        <w:t>None</w:t>
      </w:r>
      <w:r w:rsidRPr="00F27C19">
        <w:rPr>
          <w:rFonts w:cs="Courier New"/>
          <w:color w:val="AA2211"/>
          <w:sz w:val="18"/>
          <w:szCs w:val="18"/>
        </w:rPr>
        <w:t>):</w:t>
      </w:r>
    </w:p>
    <w:p w:rsidR="00F54692" w:rsidRPr="00F54692" w:rsidRDefault="00F54692" w:rsidP="00F546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54692">
        <w:rPr>
          <w:rFonts w:cs="Courier New"/>
          <w:color w:val="000000"/>
          <w:sz w:val="18"/>
          <w:szCs w:val="18"/>
        </w:rPr>
        <w:t xml:space="preserve">    </w:t>
      </w:r>
      <w:r w:rsidRPr="00F27C19">
        <w:rPr>
          <w:rFonts w:cs="Courier New"/>
          <w:color w:val="AA4000"/>
          <w:sz w:val="18"/>
          <w:szCs w:val="18"/>
        </w:rPr>
        <w:t>if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LOGGING_ENABLED</w:t>
      </w:r>
      <w:r w:rsidRPr="00F27C19">
        <w:rPr>
          <w:rFonts w:cs="Courier New"/>
          <w:color w:val="AA2211"/>
          <w:sz w:val="18"/>
          <w:szCs w:val="18"/>
        </w:rPr>
        <w:t>:</w:t>
      </w:r>
    </w:p>
    <w:p w:rsidR="00F54692" w:rsidRPr="00F54692" w:rsidRDefault="00F54692" w:rsidP="00F546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54692">
        <w:rPr>
          <w:rFonts w:cs="Courier New"/>
          <w:color w:val="000000"/>
          <w:sz w:val="18"/>
          <w:szCs w:val="18"/>
        </w:rPr>
        <w:t xml:space="preserve">        </w:t>
      </w:r>
      <w:r w:rsidRPr="00F27C19">
        <w:rPr>
          <w:rFonts w:cs="Courier New"/>
          <w:color w:val="000A65"/>
          <w:sz w:val="18"/>
          <w:szCs w:val="18"/>
        </w:rPr>
        <w:t>logging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4012"/>
          <w:sz w:val="18"/>
          <w:szCs w:val="18"/>
        </w:rPr>
        <w:t>debug</w:t>
      </w:r>
      <w:r w:rsidRPr="00F27C19">
        <w:rPr>
          <w:rFonts w:cs="Courier New"/>
          <w:color w:val="AA2211"/>
          <w:sz w:val="18"/>
          <w:szCs w:val="18"/>
        </w:rPr>
        <w:t>(</w:t>
      </w:r>
      <w:r w:rsidRPr="00F27C19">
        <w:rPr>
          <w:rFonts w:cs="Courier New"/>
          <w:color w:val="766510"/>
          <w:sz w:val="18"/>
          <w:szCs w:val="18"/>
        </w:rPr>
        <w:t>"%s"</w:t>
      </w:r>
      <w:r w:rsidRPr="00F27C19">
        <w:rPr>
          <w:rFonts w:cs="Courier New"/>
          <w:color w:val="AA2211"/>
          <w:sz w:val="18"/>
          <w:szCs w:val="18"/>
        </w:rPr>
        <w:t>,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message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0A65"/>
          <w:sz w:val="18"/>
          <w:szCs w:val="18"/>
        </w:rPr>
        <w:t>original</w:t>
      </w:r>
      <w:r w:rsidRPr="00F27C19">
        <w:rPr>
          <w:rFonts w:cs="Courier New"/>
          <w:color w:val="AA2211"/>
          <w:sz w:val="18"/>
          <w:szCs w:val="18"/>
        </w:rPr>
        <w:t>)</w:t>
      </w:r>
    </w:p>
    <w:p w:rsidR="00F54692" w:rsidRPr="00F54692" w:rsidRDefault="00F54692" w:rsidP="00F546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54692">
        <w:rPr>
          <w:rFonts w:cs="Courier New"/>
          <w:color w:val="000000"/>
          <w:sz w:val="18"/>
          <w:szCs w:val="18"/>
        </w:rPr>
        <w:t xml:space="preserve">    </w:t>
      </w:r>
      <w:r w:rsidRPr="00F27C19">
        <w:rPr>
          <w:rFonts w:cs="Courier New"/>
          <w:color w:val="000A65"/>
          <w:sz w:val="18"/>
          <w:szCs w:val="18"/>
        </w:rPr>
        <w:t>process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=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subprocess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4012"/>
          <w:sz w:val="18"/>
          <w:szCs w:val="18"/>
        </w:rPr>
        <w:t>Popen</w:t>
      </w:r>
      <w:r w:rsidRPr="00F27C19">
        <w:rPr>
          <w:rFonts w:cs="Courier New"/>
          <w:color w:val="AA2211"/>
          <w:sz w:val="18"/>
          <w:szCs w:val="18"/>
        </w:rPr>
        <w:t>([</w:t>
      </w:r>
      <w:r w:rsidRPr="00F27C19">
        <w:rPr>
          <w:rFonts w:cs="Courier New"/>
          <w:color w:val="000A65"/>
          <w:sz w:val="18"/>
          <w:szCs w:val="18"/>
        </w:rPr>
        <w:t>PHABRICATOR_ROOT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AA2211"/>
          <w:sz w:val="18"/>
          <w:szCs w:val="18"/>
        </w:rPr>
        <w:t>+</w:t>
      </w:r>
      <w:r w:rsidRPr="00F54692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766510"/>
          <w:sz w:val="18"/>
          <w:szCs w:val="18"/>
        </w:rPr>
        <w:t>"scripts/mail/mail_handler.php"</w:t>
      </w:r>
      <w:r w:rsidRPr="00F27C19">
        <w:rPr>
          <w:rFonts w:cs="Courier New"/>
          <w:color w:val="AA2211"/>
          <w:sz w:val="18"/>
          <w:szCs w:val="18"/>
        </w:rPr>
        <w:t>,</w:t>
      </w:r>
      <w:r w:rsidRPr="00F27C19">
        <w:rPr>
          <w:rFonts w:cs="Courier New"/>
          <w:color w:val="000A65"/>
          <w:sz w:val="18"/>
          <w:szCs w:val="18"/>
        </w:rPr>
        <w:t>PHABRICATOR_ENV</w:t>
      </w:r>
      <w:r w:rsidRPr="00F27C19">
        <w:rPr>
          <w:rFonts w:cs="Courier New"/>
          <w:color w:val="AA2211"/>
          <w:sz w:val="18"/>
          <w:szCs w:val="18"/>
        </w:rPr>
        <w:t>],</w:t>
      </w:r>
      <w:r w:rsidRPr="00F27C19">
        <w:rPr>
          <w:rFonts w:cs="Courier New"/>
          <w:color w:val="000A65"/>
          <w:sz w:val="18"/>
          <w:szCs w:val="18"/>
        </w:rPr>
        <w:t>stdin</w:t>
      </w:r>
      <w:r w:rsidRPr="00F27C19">
        <w:rPr>
          <w:rFonts w:cs="Courier New"/>
          <w:color w:val="AA2211"/>
          <w:sz w:val="18"/>
          <w:szCs w:val="18"/>
        </w:rPr>
        <w:t>=</w:t>
      </w:r>
      <w:r w:rsidRPr="00F27C19">
        <w:rPr>
          <w:rFonts w:cs="Courier New"/>
          <w:color w:val="000A65"/>
          <w:sz w:val="18"/>
          <w:szCs w:val="18"/>
        </w:rPr>
        <w:t>subprocess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0A65"/>
          <w:sz w:val="18"/>
          <w:szCs w:val="18"/>
        </w:rPr>
        <w:t>PIPE</w:t>
      </w:r>
      <w:r w:rsidRPr="00F27C19">
        <w:rPr>
          <w:rFonts w:cs="Courier New"/>
          <w:color w:val="AA2211"/>
          <w:sz w:val="18"/>
          <w:szCs w:val="18"/>
        </w:rPr>
        <w:t>)</w:t>
      </w:r>
    </w:p>
    <w:p w:rsidR="00F54692" w:rsidRPr="00F54692" w:rsidRDefault="00F54692" w:rsidP="00F54692">
      <w:pPr>
        <w:pBdr>
          <w:top w:val="single" w:sz="6" w:space="6" w:color="F1C40F"/>
          <w:left w:val="single" w:sz="6" w:space="6" w:color="F1C40F"/>
          <w:bottom w:val="single" w:sz="6" w:space="6" w:color="F1C40F"/>
          <w:right w:val="single" w:sz="6" w:space="6" w:color="F1C40F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18"/>
          <w:szCs w:val="18"/>
        </w:rPr>
      </w:pPr>
      <w:r w:rsidRPr="00F54692">
        <w:rPr>
          <w:rFonts w:cs="Courier New"/>
          <w:color w:val="000000"/>
          <w:sz w:val="18"/>
          <w:szCs w:val="18"/>
        </w:rPr>
        <w:t xml:space="preserve">    </w:t>
      </w:r>
      <w:r w:rsidRPr="00F27C19">
        <w:rPr>
          <w:rFonts w:cs="Courier New"/>
          <w:color w:val="000A65"/>
          <w:sz w:val="18"/>
          <w:szCs w:val="18"/>
        </w:rPr>
        <w:t>process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4012"/>
          <w:sz w:val="18"/>
          <w:szCs w:val="18"/>
        </w:rPr>
        <w:t>communicate</w:t>
      </w:r>
      <w:r w:rsidRPr="00F27C19">
        <w:rPr>
          <w:rFonts w:cs="Courier New"/>
          <w:color w:val="AA2211"/>
          <w:sz w:val="18"/>
          <w:szCs w:val="18"/>
        </w:rPr>
        <w:t>(</w:t>
      </w:r>
      <w:r w:rsidRPr="00F27C19">
        <w:rPr>
          <w:rFonts w:cs="Courier New"/>
          <w:color w:val="000A65"/>
          <w:sz w:val="18"/>
          <w:szCs w:val="18"/>
        </w:rPr>
        <w:t>message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0A65"/>
          <w:sz w:val="18"/>
          <w:szCs w:val="18"/>
        </w:rPr>
        <w:t>original</w:t>
      </w:r>
      <w:r w:rsidRPr="00F27C19">
        <w:rPr>
          <w:rFonts w:cs="Courier New"/>
          <w:color w:val="AA2211"/>
          <w:sz w:val="18"/>
          <w:szCs w:val="18"/>
        </w:rPr>
        <w:t>)</w:t>
      </w:r>
    </w:p>
    <w:p w:rsidR="00E4537C" w:rsidRPr="00F27C19" w:rsidRDefault="00E4537C" w:rsidP="00FE4315">
      <w:pPr>
        <w:pStyle w:val="2"/>
        <w:numPr>
          <w:ilvl w:val="0"/>
          <w:numId w:val="0"/>
        </w:numPr>
        <w:tabs>
          <w:tab w:val="left" w:pos="0"/>
        </w:tabs>
      </w:pPr>
      <w:bookmarkStart w:id="61" w:name="_Toc385544102"/>
      <w:r w:rsidRPr="00F27C19">
        <w:t>phd管理守护进程</w:t>
      </w:r>
      <w:bookmarkEnd w:id="61"/>
    </w:p>
    <w:p w:rsidR="00E4537C" w:rsidRPr="00F27C19" w:rsidRDefault="00E4537C">
      <w:r w:rsidRPr="00F27C19">
        <w:t>介绍Phabricator守护进程，以及守护进程控制程序 phd。</w:t>
      </w:r>
    </w:p>
    <w:p w:rsidR="00E4537C" w:rsidRPr="00F27C19" w:rsidRDefault="00E4537C">
      <w:pPr>
        <w:pStyle w:val="3"/>
      </w:pPr>
      <w:bookmarkStart w:id="62" w:name="_Toc385544103"/>
      <w:r w:rsidRPr="00F27C19">
        <w:t>概述</w:t>
      </w:r>
      <w:bookmarkEnd w:id="62"/>
    </w:p>
    <w:p w:rsidR="00E4537C" w:rsidRPr="00F27C19" w:rsidRDefault="00E4537C">
      <w:pPr>
        <w:rPr>
          <w:sz w:val="21"/>
          <w:szCs w:val="21"/>
        </w:rPr>
      </w:pPr>
      <w:r w:rsidRPr="00F27C19">
        <w:t>Phabricator使用守护进程 (后台处理脚本) 来处理一些任务:</w:t>
      </w:r>
    </w:p>
    <w:p w:rsidR="00E4537C" w:rsidRPr="00F27C19" w:rsidRDefault="00E4537C" w:rsidP="00553E2F">
      <w:pPr>
        <w:pStyle w:val="13"/>
        <w:numPr>
          <w:ilvl w:val="0"/>
          <w:numId w:val="11"/>
        </w:numPr>
        <w:tabs>
          <w:tab w:val="left" w:pos="0"/>
        </w:tabs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代码库跟踪, 发现新的提交, 导入库，以及分析提交信息。 </w:t>
      </w:r>
    </w:p>
    <w:p w:rsidR="00E4537C" w:rsidRPr="00F27C19" w:rsidRDefault="00E4537C" w:rsidP="00553E2F">
      <w:pPr>
        <w:pStyle w:val="13"/>
        <w:numPr>
          <w:ilvl w:val="0"/>
          <w:numId w:val="11"/>
        </w:numPr>
        <w:tabs>
          <w:tab w:val="left" w:pos="0"/>
        </w:tabs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发送邮件</w:t>
      </w:r>
    </w:p>
    <w:p w:rsidR="00E4537C" w:rsidRPr="00F27C19" w:rsidRDefault="00E4537C" w:rsidP="00553E2F">
      <w:pPr>
        <w:pStyle w:val="13"/>
        <w:numPr>
          <w:ilvl w:val="0"/>
          <w:numId w:val="11"/>
        </w:numPr>
        <w:tabs>
          <w:tab w:val="left" w:pos="0"/>
        </w:tabs>
        <w:rPr>
          <w:rFonts w:ascii="Adobe 黑体 Std R" w:eastAsia="Adobe 黑体 Std R" w:hAnsi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垃圾收集，比如：旧日志和缓存文件</w:t>
      </w:r>
      <w:r w:rsidRPr="00F27C19">
        <w:rPr>
          <w:rFonts w:ascii="Adobe 黑体 Std R" w:eastAsia="Adobe 黑体 Std R" w:hAnsi="Adobe 黑体 Std R"/>
          <w:sz w:val="21"/>
          <w:szCs w:val="21"/>
        </w:rPr>
        <w:t>。</w:t>
      </w:r>
      <w:r w:rsidRPr="00F27C19">
        <w:rPr>
          <w:rFonts w:ascii="Adobe 黑体 Std R" w:eastAsia="Adobe 黑体 Std R" w:hAnsi="Adobe 黑体 Std R" w:cs="Liberation Serif"/>
          <w:sz w:val="21"/>
          <w:szCs w:val="21"/>
        </w:rPr>
        <w:t xml:space="preserve"> </w:t>
      </w:r>
    </w:p>
    <w:p w:rsidR="00E4537C" w:rsidRPr="00F27C19" w:rsidRDefault="00E4537C">
      <w:r w:rsidRPr="00F27C19">
        <w:t xml:space="preserve">守护进程的开启和停止都由 </w:t>
      </w:r>
      <w:r w:rsidRPr="00F27C19">
        <w:rPr>
          <w:rStyle w:val="11"/>
        </w:rPr>
        <w:t>phd</w:t>
      </w:r>
      <w:r w:rsidRPr="00F27C19">
        <w:t xml:space="preserve"> (</w:t>
      </w:r>
      <w:r w:rsidRPr="00F27C19">
        <w:rPr>
          <w:rStyle w:val="11"/>
        </w:rPr>
        <w:t>Ph</w:t>
      </w:r>
      <w:r w:rsidRPr="00F27C19">
        <w:t xml:space="preserve">abricator </w:t>
      </w:r>
      <w:r w:rsidRPr="00F27C19">
        <w:rPr>
          <w:rStyle w:val="11"/>
        </w:rPr>
        <w:t>D</w:t>
      </w:r>
      <w:r w:rsidRPr="00F27C19">
        <w:t>aemon launcher)控制。 守护进程可以通过页面终端进行监视。</w:t>
      </w:r>
    </w:p>
    <w:p w:rsidR="00E4537C" w:rsidRPr="00F27C19" w:rsidRDefault="00E4537C">
      <w:r w:rsidRPr="00F27C19">
        <w:lastRenderedPageBreak/>
        <w:t>Phabricator 大部分的功能都用不到守护进程。但是Phabricator有些功能需要开启守护进程（通过Diffusion对代码库跟踪），还有就是如果你配置了守护线程，一些Phabricator的功能将会在性能或者稳定性上有很大的提高。</w:t>
      </w:r>
    </w:p>
    <w:p w:rsidR="00E4537C" w:rsidRPr="00F27C19" w:rsidRDefault="00E4537C">
      <w:pPr>
        <w:pStyle w:val="3"/>
        <w:rPr>
          <w:rStyle w:val="11"/>
        </w:rPr>
      </w:pPr>
      <w:bookmarkStart w:id="63" w:name="phd"/>
      <w:bookmarkStart w:id="64" w:name="_Toc385544104"/>
      <w:bookmarkEnd w:id="63"/>
      <w:r w:rsidRPr="00F27C19">
        <w:t>Phd简介</w:t>
      </w:r>
      <w:bookmarkEnd w:id="64"/>
    </w:p>
    <w:p w:rsidR="00E4537C" w:rsidRPr="00F27C19" w:rsidRDefault="00E4537C">
      <w:pPr>
        <w:rPr>
          <w:rFonts w:cs="Courier New"/>
          <w:color w:val="000000"/>
          <w:sz w:val="18"/>
          <w:szCs w:val="18"/>
        </w:rPr>
      </w:pPr>
      <w:r w:rsidRPr="00F27C19">
        <w:rPr>
          <w:rStyle w:val="11"/>
        </w:rPr>
        <w:t>phd</w:t>
      </w:r>
      <w:r w:rsidRPr="00F27C19">
        <w:t xml:space="preserve"> 是一个命令行脚本 (位于 </w:t>
      </w:r>
      <w:r w:rsidRPr="00F27C19">
        <w:rPr>
          <w:rStyle w:val="Teletype"/>
          <w:rFonts w:ascii="Adobe 黑体 Std R" w:eastAsia="Adobe 黑体 Std R" w:hAnsi="Adobe 黑体 Std R"/>
          <w:shd w:val="clear" w:color="auto" w:fill="D8D8D8"/>
        </w:rPr>
        <w:t>phabricator/bin/phd</w:t>
      </w:r>
      <w:r w:rsidRPr="00F27C19">
        <w:t>)。 想得到有关phd的命令及参数，可以通过运行</w:t>
      </w:r>
      <w:r w:rsidRPr="00F27C19">
        <w:rPr>
          <w:rStyle w:val="Teletype"/>
          <w:rFonts w:ascii="Adobe 黑体 Std R" w:eastAsia="Adobe 黑体 Std R" w:hAnsi="Adobe 黑体 Std R" w:cs="Adobe 黑体 Std R"/>
          <w:shd w:val="clear" w:color="auto" w:fill="D8D8D8"/>
        </w:rPr>
        <w:t>phd help</w:t>
      </w:r>
      <w:r w:rsidRPr="00F27C19">
        <w:rPr>
          <w:rStyle w:val="Teletype"/>
          <w:rFonts w:ascii="Adobe 黑体 Std R" w:eastAsia="Adobe 黑体 Std R" w:hAnsi="Adobe 黑体 Std R"/>
        </w:rPr>
        <w:t>得到</w:t>
      </w:r>
      <w:r w:rsidRPr="00F27C19">
        <w:t>:</w:t>
      </w:r>
    </w:p>
    <w:p w:rsidR="00E4537C" w:rsidRPr="00F27C19" w:rsidRDefault="00E4537C">
      <w:pPr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cs="Courier New"/>
          <w:color w:val="808080"/>
          <w:sz w:val="18"/>
          <w:szCs w:val="18"/>
        </w:rPr>
      </w:pPr>
      <w:r w:rsidRPr="00F27C19">
        <w:rPr>
          <w:rFonts w:cs="Courier New"/>
          <w:color w:val="000000"/>
          <w:sz w:val="18"/>
          <w:szCs w:val="18"/>
        </w:rPr>
        <w:t xml:space="preserve">phabricator/ </w:t>
      </w:r>
      <w:r w:rsidRPr="00F27C19">
        <w:rPr>
          <w:rFonts w:cs="Courier New"/>
          <w:color w:val="000080"/>
          <w:sz w:val="18"/>
          <w:szCs w:val="18"/>
        </w:rPr>
        <w:t>$ ./bin/phd help</w:t>
      </w:r>
    </w:p>
    <w:p w:rsidR="00E4537C" w:rsidRPr="00F27C19" w:rsidRDefault="00E4537C">
      <w:pPr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cs="Courier New"/>
          <w:color w:val="808080"/>
          <w:sz w:val="18"/>
          <w:szCs w:val="18"/>
        </w:rPr>
      </w:pPr>
      <w:r w:rsidRPr="00F27C19">
        <w:rPr>
          <w:rFonts w:cs="Courier New"/>
          <w:color w:val="808080"/>
          <w:sz w:val="18"/>
          <w:szCs w:val="18"/>
        </w:rPr>
        <w:t>NAME</w:t>
      </w:r>
    </w:p>
    <w:p w:rsidR="00E4537C" w:rsidRPr="00F27C19" w:rsidRDefault="00E4537C">
      <w:pPr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cs="Courier New"/>
          <w:color w:val="808080"/>
          <w:sz w:val="18"/>
          <w:szCs w:val="18"/>
        </w:rPr>
      </w:pPr>
      <w:r w:rsidRPr="00F27C19">
        <w:rPr>
          <w:rFonts w:cs="Courier New"/>
          <w:color w:val="808080"/>
          <w:sz w:val="18"/>
          <w:szCs w:val="18"/>
        </w:rPr>
        <w:t xml:space="preserve">        phd - phabricator daemon launcher</w:t>
      </w:r>
    </w:p>
    <w:p w:rsidR="00E4537C" w:rsidRPr="00F27C19" w:rsidRDefault="00E4537C">
      <w:pPr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</w:pPr>
      <w:r w:rsidRPr="00F27C19">
        <w:rPr>
          <w:rFonts w:cs="Courier New"/>
          <w:color w:val="808080"/>
          <w:sz w:val="18"/>
          <w:szCs w:val="18"/>
        </w:rPr>
        <w:t>...</w:t>
      </w:r>
    </w:p>
    <w:p w:rsidR="00E4537C" w:rsidRPr="00F27C19" w:rsidRDefault="00E4537C">
      <w:pPr>
        <w:rPr>
          <w:rStyle w:val="11"/>
          <w:sz w:val="21"/>
          <w:szCs w:val="21"/>
        </w:rPr>
      </w:pPr>
      <w:r w:rsidRPr="00F27C19">
        <w:t>大多数情况下，你会用到下面的命令:</w:t>
      </w:r>
    </w:p>
    <w:p w:rsidR="00E4537C" w:rsidRPr="00F27C19" w:rsidRDefault="00E4537C" w:rsidP="00553E2F">
      <w:pPr>
        <w:pStyle w:val="13"/>
        <w:numPr>
          <w:ilvl w:val="0"/>
          <w:numId w:val="12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phd start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开启所有守护进程; </w:t>
      </w:r>
    </w:p>
    <w:p w:rsidR="00E4537C" w:rsidRPr="00F27C19" w:rsidRDefault="00E4537C" w:rsidP="00553E2F">
      <w:pPr>
        <w:pStyle w:val="13"/>
        <w:numPr>
          <w:ilvl w:val="0"/>
          <w:numId w:val="12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phd restart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重启所有守护进程; </w:t>
      </w:r>
    </w:p>
    <w:p w:rsidR="00E4537C" w:rsidRPr="00F27C19" w:rsidRDefault="00E4537C" w:rsidP="00553E2F">
      <w:pPr>
        <w:pStyle w:val="13"/>
        <w:numPr>
          <w:ilvl w:val="0"/>
          <w:numId w:val="12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phd status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得到与phd有关的命令及参数;  </w:t>
      </w:r>
    </w:p>
    <w:p w:rsidR="00E4537C" w:rsidRPr="00F27C19" w:rsidRDefault="00E4537C" w:rsidP="00553E2F">
      <w:pPr>
        <w:pStyle w:val="13"/>
        <w:numPr>
          <w:ilvl w:val="0"/>
          <w:numId w:val="12"/>
        </w:numPr>
        <w:tabs>
          <w:tab w:val="left" w:pos="0"/>
        </w:tabs>
        <w:rPr>
          <w:rFonts w:ascii="Adobe 黑体 Std R" w:eastAsia="Adobe 黑体 Std R" w:hAnsi="Adobe 黑体 Std R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phd stop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停止所有守护进程;</w:t>
      </w:r>
    </w:p>
    <w:p w:rsidR="00E4537C" w:rsidRPr="00F27C19" w:rsidRDefault="00E4537C">
      <w:pPr>
        <w:rPr>
          <w:rStyle w:val="11"/>
          <w:sz w:val="21"/>
          <w:szCs w:val="21"/>
        </w:rPr>
      </w:pPr>
      <w:r w:rsidRPr="00F27C19">
        <w:t>如果你需要更加细粒度的控制，你可以使用：</w:t>
      </w:r>
    </w:p>
    <w:p w:rsidR="00E4537C" w:rsidRPr="00F27C19" w:rsidRDefault="00E4537C" w:rsidP="00553E2F">
      <w:pPr>
        <w:pStyle w:val="13"/>
        <w:numPr>
          <w:ilvl w:val="0"/>
          <w:numId w:val="13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phd launch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加载单个守护进程</w:t>
      </w:r>
    </w:p>
    <w:p w:rsidR="00E4537C" w:rsidRPr="00F27C19" w:rsidRDefault="00E4537C" w:rsidP="00553E2F">
      <w:pPr>
        <w:pStyle w:val="13"/>
        <w:numPr>
          <w:ilvl w:val="0"/>
          <w:numId w:val="13"/>
        </w:numPr>
        <w:tabs>
          <w:tab w:val="left" w:pos="0"/>
        </w:tabs>
        <w:rPr>
          <w:rFonts w:ascii="Adobe 黑体 Std R" w:eastAsia="Adobe 黑体 Std R" w:hAnsi="Adobe 黑体 Std R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phd debug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调试有问题的守护进程</w:t>
      </w:r>
    </w:p>
    <w:p w:rsidR="00E4537C" w:rsidRPr="00F27C19" w:rsidRDefault="00E4537C">
      <w:r w:rsidRPr="00F27C19">
        <w:t>NOTE: 当你升级Phabricator或修改配置后，需要通过</w:t>
      </w:r>
      <w:r w:rsidRPr="00F27C19">
        <w:rPr>
          <w:rStyle w:val="Teletype"/>
          <w:rFonts w:ascii="Adobe 黑体 Std R" w:eastAsia="Adobe 黑体 Std R" w:hAnsi="Adobe 黑体 Std R" w:cs="Adobe 黑体 Std R"/>
        </w:rPr>
        <w:t>phd restart</w:t>
      </w:r>
      <w:r w:rsidRPr="00F27C19">
        <w:rPr>
          <w:rStyle w:val="Teletype"/>
          <w:rFonts w:ascii="Adobe 黑体 Std R" w:eastAsia="Adobe 黑体 Std R" w:hAnsi="Adobe 黑体 Std R"/>
        </w:rPr>
        <w:t>来重启守</w:t>
      </w:r>
      <w:r w:rsidRPr="00F27C19">
        <w:rPr>
          <w:rStyle w:val="Teletype"/>
          <w:rFonts w:ascii="Adobe 黑体 Std R" w:eastAsia="Adobe 黑体 Std R" w:hAnsi="Adobe 黑体 Std R" w:cs="微软雅黑"/>
        </w:rPr>
        <w:t>护进</w:t>
      </w:r>
      <w:r w:rsidRPr="00F27C19">
        <w:rPr>
          <w:rStyle w:val="Teletype"/>
          <w:rFonts w:ascii="Adobe 黑体 Std R" w:eastAsia="Adobe 黑体 Std R" w:hAnsi="Adobe 黑体 Std R" w:cs="MS Gothic"/>
        </w:rPr>
        <w:t>程。</w:t>
      </w:r>
    </w:p>
    <w:p w:rsidR="00E4537C" w:rsidRPr="00F27C19" w:rsidRDefault="00E4537C">
      <w:pPr>
        <w:pStyle w:val="3"/>
        <w:rPr>
          <w:rFonts w:cs="Adobe 黑体 Std R"/>
        </w:rPr>
      </w:pPr>
      <w:bookmarkStart w:id="65" w:name="daemon-console"/>
      <w:bookmarkStart w:id="66" w:name="_Toc385544105"/>
      <w:bookmarkEnd w:id="65"/>
      <w:r w:rsidRPr="00F27C19">
        <w:t>守护进程控制台</w:t>
      </w:r>
      <w:bookmarkEnd w:id="66"/>
    </w:p>
    <w:p w:rsidR="00E4537C" w:rsidRPr="00F27C19" w:rsidRDefault="00E4537C">
      <w:pPr>
        <w:pStyle w:val="13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 xml:space="preserve">可以通过页面中的守护进程控制台接口，观察守护进程的状态和调试信息。在Phabricator安装目录下，找到 </w:t>
      </w:r>
      <w:r w:rsidRPr="00F27C19">
        <w:rPr>
          <w:rStyle w:val="Teletype"/>
          <w:rFonts w:ascii="Adobe 黑体 Std R" w:eastAsia="Adobe 黑体 Std R" w:hAnsi="Adobe 黑体 Std R" w:cs="Adobe 黑体 Std R"/>
        </w:rPr>
        <w:t>/daemon/进行安装，或者在页面上点击</w:t>
      </w:r>
      <w:r w:rsidRPr="00F27C19">
        <w:rPr>
          <w:rStyle w:val="11"/>
          <w:rFonts w:ascii="Adobe 黑体 Std R" w:eastAsia="Adobe 黑体 Std R" w:hAnsi="Adobe 黑体 Std R" w:cs="Adobe 黑体 Std R"/>
        </w:rPr>
        <w:t>Daemon Console</w:t>
      </w:r>
      <w:r w:rsidRPr="00F27C19">
        <w:rPr>
          <w:rFonts w:ascii="Adobe 黑体 Std R" w:eastAsia="Adobe 黑体 Std R" w:hAnsi="Adobe 黑体 Std R" w:cs="Adobe 黑体 Std R"/>
        </w:rPr>
        <w:t xml:space="preserve"> 获取 "更多信息"。</w:t>
      </w:r>
    </w:p>
    <w:p w:rsidR="00E4537C" w:rsidRPr="00F27C19" w:rsidRDefault="00E4537C">
      <w:pPr>
        <w:pStyle w:val="13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在控制台你可以看到所有得守护进程，以及这些守护进程的信息。当守护进程出现问题的时候，你可以通过控制台得到错误信息，这些信息对你解决问题是很有效的。</w:t>
      </w:r>
    </w:p>
    <w:p w:rsidR="00E4537C" w:rsidRPr="00F27C19" w:rsidRDefault="00E4537C">
      <w:pPr>
        <w:pStyle w:val="13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 w:cs="Adobe 黑体 Std R"/>
        </w:rPr>
        <w:t xml:space="preserve">NOTE: 最简单的调试方法是 </w:t>
      </w:r>
      <w:r w:rsidRPr="00F27C19">
        <w:rPr>
          <w:rStyle w:val="11"/>
          <w:rFonts w:ascii="Adobe 黑体 Std R" w:eastAsia="Adobe 黑体 Std R" w:hAnsi="Adobe 黑体 Std R" w:cs="Adobe 黑体 Std R"/>
        </w:rPr>
        <w:t>phd debug</w:t>
      </w:r>
      <w:r w:rsidRPr="00F27C19">
        <w:rPr>
          <w:rStyle w:val="11"/>
          <w:rFonts w:ascii="Adobe 黑体 Std R" w:eastAsia="Adobe 黑体 Std R" w:hAnsi="Adobe 黑体 Std R" w:cs="Adobe 黑体 Std R"/>
          <w:b w:val="0"/>
          <w:bCs w:val="0"/>
        </w:rPr>
        <w:t>，并能很快的找到问题所在。</w:t>
      </w:r>
      <w:r w:rsidRPr="00F27C19">
        <w:rPr>
          <w:rFonts w:ascii="Adobe 黑体 Std R" w:eastAsia="Adobe 黑体 Std R" w:hAnsi="Adobe 黑体 Std R" w:cs="Adobe 黑体 Std R"/>
        </w:rPr>
        <w:t>这将运行守护进程，而不加载它，这样你就可以在控制台看到进程信息了。</w:t>
      </w:r>
    </w:p>
    <w:p w:rsidR="00E4537C" w:rsidRPr="00F27C19" w:rsidRDefault="00E4537C">
      <w:pPr>
        <w:pStyle w:val="3"/>
      </w:pPr>
      <w:bookmarkStart w:id="67" w:name="available-daemons"/>
      <w:bookmarkStart w:id="68" w:name="_Toc385544106"/>
      <w:bookmarkEnd w:id="67"/>
      <w:r w:rsidRPr="00F27C19">
        <w:t>可用的守护进程</w:t>
      </w:r>
      <w:bookmarkEnd w:id="68"/>
    </w:p>
    <w:p w:rsidR="00E4537C" w:rsidRPr="00F27C19" w:rsidRDefault="00E4537C">
      <w:pPr>
        <w:rPr>
          <w:rStyle w:val="11"/>
          <w:sz w:val="21"/>
          <w:szCs w:val="21"/>
        </w:rPr>
      </w:pPr>
      <w:r w:rsidRPr="00F27C19">
        <w:t>通过</w:t>
      </w:r>
      <w:r w:rsidRPr="00F27C19">
        <w:rPr>
          <w:rStyle w:val="11"/>
        </w:rPr>
        <w:t>phd list</w:t>
      </w:r>
      <w:r w:rsidRPr="00F27C19">
        <w:t>可以得到一张可加载守护进程的列表:</w:t>
      </w:r>
    </w:p>
    <w:p w:rsidR="00E4537C" w:rsidRPr="00F27C19" w:rsidRDefault="00E4537C" w:rsidP="00553E2F">
      <w:pPr>
        <w:pStyle w:val="13"/>
        <w:numPr>
          <w:ilvl w:val="0"/>
          <w:numId w:val="14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libphutil test daemons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一般情况下没什么用处，除非需要对守护进程基础框架做开发或者调试守护进程的问题。</w:t>
      </w:r>
    </w:p>
    <w:p w:rsidR="00E4537C" w:rsidRPr="00F27C19" w:rsidRDefault="00E4537C" w:rsidP="00553E2F">
      <w:pPr>
        <w:pStyle w:val="13"/>
        <w:numPr>
          <w:ilvl w:val="0"/>
          <w:numId w:val="14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PhabricatorTaskmasterDaemon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 执行任务队列中的任务。</w:t>
      </w:r>
    </w:p>
    <w:p w:rsidR="00E4537C" w:rsidRPr="00F27C19" w:rsidRDefault="00E4537C" w:rsidP="00553E2F">
      <w:pPr>
        <w:pStyle w:val="13"/>
        <w:numPr>
          <w:ilvl w:val="0"/>
          <w:numId w:val="14"/>
        </w:numPr>
        <w:tabs>
          <w:tab w:val="left" w:pos="0"/>
        </w:tabs>
        <w:spacing w:after="0"/>
        <w:rPr>
          <w:rStyle w:val="11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t>PhabricatorRepositoryPullLocalDaemon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追踪代码库。更多信息可参考 </w:t>
      </w:r>
      <w:hyperlink r:id="rId60" w:history="1">
        <w:r w:rsidRPr="00F27C19">
          <w:rPr>
            <w:rStyle w:val="a5"/>
            <w:rFonts w:ascii="Adobe 黑体 Std R" w:eastAsia="Adobe 黑体 Std R" w:hAnsi="Adobe 黑体 Std R"/>
            <w:sz w:val="21"/>
            <w:szCs w:val="21"/>
          </w:rPr>
          <w:t>Diffusion User Guide</w:t>
        </w:r>
      </w:hyperlink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。 </w:t>
      </w:r>
    </w:p>
    <w:p w:rsidR="00E4537C" w:rsidRPr="00F27C19" w:rsidRDefault="00E4537C" w:rsidP="00553E2F">
      <w:pPr>
        <w:pStyle w:val="13"/>
        <w:numPr>
          <w:ilvl w:val="0"/>
          <w:numId w:val="14"/>
        </w:numPr>
        <w:tabs>
          <w:tab w:val="left" w:pos="0"/>
        </w:tabs>
        <w:rPr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11"/>
          <w:rFonts w:ascii="Adobe 黑体 Std R" w:eastAsia="Adobe 黑体 Std R" w:hAnsi="Adobe 黑体 Std R" w:cs="Adobe 黑体 Std R"/>
          <w:sz w:val="21"/>
          <w:szCs w:val="21"/>
        </w:rPr>
        <w:lastRenderedPageBreak/>
        <w:t>PhabricatorGarbageCollectorDaemon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清理旧日志和缓存。</w:t>
      </w:r>
    </w:p>
    <w:p w:rsidR="00E4537C" w:rsidRPr="00F27C19" w:rsidRDefault="00E4537C">
      <w:pPr>
        <w:pStyle w:val="3"/>
      </w:pPr>
      <w:bookmarkStart w:id="69" w:name="debugging-and-tuning"/>
      <w:bookmarkStart w:id="70" w:name="_Toc385544107"/>
      <w:bookmarkEnd w:id="69"/>
      <w:r w:rsidRPr="00F27C19">
        <w:t>调试和优化</w:t>
      </w:r>
      <w:bookmarkEnd w:id="70"/>
    </w:p>
    <w:p w:rsidR="00E4537C" w:rsidRPr="00F27C19" w:rsidRDefault="00E4537C">
      <w:r w:rsidRPr="00F27C19">
        <w:t>在多数情况下，</w:t>
      </w:r>
      <w:r w:rsidRPr="00F27C19">
        <w:rPr>
          <w:rStyle w:val="11"/>
        </w:rPr>
        <w:t>phd start</w:t>
      </w:r>
      <w:r w:rsidRPr="00F27C19">
        <w:t xml:space="preserve"> 加载了所有你需要的守护进程。但是，你可能想要使用更细颗粒的守护进程控制来调试守护进程、启动自定义守护进程，或者启动特殊守护线程，比如：IRC bot。</w:t>
      </w:r>
    </w:p>
    <w:p w:rsidR="00E4537C" w:rsidRPr="00F27C19" w:rsidRDefault="00E4537C">
      <w:pPr>
        <w:rPr>
          <w:rFonts w:cs="Courier New"/>
          <w:color w:val="000000"/>
          <w:sz w:val="18"/>
          <w:szCs w:val="18"/>
        </w:rPr>
      </w:pPr>
      <w:r w:rsidRPr="00F27C19">
        <w:t xml:space="preserve">想要调试一个守护进程，需要使用 </w:t>
      </w:r>
      <w:r w:rsidRPr="00F27C19">
        <w:rPr>
          <w:rStyle w:val="Teletype"/>
          <w:rFonts w:ascii="Adobe 黑体 Std R" w:eastAsia="Adobe 黑体 Std R" w:hAnsi="Adobe 黑体 Std R"/>
        </w:rPr>
        <w:t>phd debug</w:t>
      </w:r>
      <w:r w:rsidRPr="00F27C19">
        <w:t>:</w:t>
      </w:r>
    </w:p>
    <w:p w:rsidR="00E4537C" w:rsidRPr="00F27C19" w:rsidRDefault="00E4537C">
      <w:pPr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</w:pPr>
      <w:r w:rsidRPr="00F27C19">
        <w:rPr>
          <w:rFonts w:cs="Courier New"/>
          <w:color w:val="000000"/>
          <w:sz w:val="18"/>
          <w:szCs w:val="18"/>
        </w:rPr>
        <w:t xml:space="preserve">phabricator/bin/ </w:t>
      </w:r>
      <w:r w:rsidRPr="00F27C19">
        <w:rPr>
          <w:rFonts w:cs="Courier New"/>
          <w:color w:val="000080"/>
          <w:sz w:val="18"/>
          <w:szCs w:val="18"/>
        </w:rPr>
        <w:t>$ ./phd debug &lt;daemon&gt;</w:t>
      </w:r>
    </w:p>
    <w:p w:rsidR="00E4537C" w:rsidRPr="00F27C19" w:rsidRDefault="00E4537C">
      <w:pPr>
        <w:rPr>
          <w:rFonts w:cs="Courier New"/>
          <w:color w:val="000000"/>
          <w:sz w:val="18"/>
          <w:szCs w:val="18"/>
        </w:rPr>
      </w:pPr>
      <w:r w:rsidRPr="00F27C19">
        <w:t>你可以效仿如下方式进行参数传递（一般参数是传递给守护线程控制机制，而不是直接传递给守护进程本身）：</w:t>
      </w:r>
    </w:p>
    <w:p w:rsidR="00E4537C" w:rsidRPr="00F27C19" w:rsidRDefault="00E4537C">
      <w:pPr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</w:pPr>
      <w:r w:rsidRPr="00F27C19">
        <w:rPr>
          <w:rFonts w:cs="Courier New"/>
          <w:color w:val="000000"/>
          <w:sz w:val="18"/>
          <w:szCs w:val="18"/>
        </w:rPr>
        <w:t xml:space="preserve">phabricator/bin/ </w:t>
      </w:r>
      <w:r w:rsidRPr="00F27C19">
        <w:rPr>
          <w:rFonts w:cs="Courier New"/>
          <w:color w:val="000080"/>
          <w:sz w:val="18"/>
          <w:szCs w:val="18"/>
        </w:rPr>
        <w:t>$ ./phd debug &lt;daemon&gt; -- --flavor apple</w:t>
      </w:r>
    </w:p>
    <w:p w:rsidR="00E4537C" w:rsidRPr="00F27C19" w:rsidRDefault="00E4537C">
      <w:r w:rsidRPr="00F27C19">
        <w:t xml:space="preserve">在调试模式下，守护线程未被线程化（或初始化），并且你可以在控制台端看到更多调试信息。这将使调试错误变得更简单。可以通过 </w:t>
      </w:r>
      <w:r w:rsidRPr="00F27C19">
        <w:rPr>
          <w:rStyle w:val="Teletype"/>
          <w:rFonts w:ascii="Adobe 黑体 Std R" w:eastAsia="Adobe 黑体 Std R" w:hAnsi="Adobe 黑体 Std R"/>
        </w:rPr>
        <w:t>^C</w:t>
      </w:r>
      <w:r w:rsidRPr="00F27C19">
        <w:rPr>
          <w:rStyle w:val="Teletype"/>
          <w:rFonts w:ascii="Adobe 黑体 Std R" w:eastAsia="Adobe 黑体 Std R" w:hAnsi="Adobe 黑体 Std R" w:cs="Adobe 黑体 Std R"/>
        </w:rPr>
        <w:t>（</w:t>
      </w:r>
      <w:r w:rsidRPr="00F27C19">
        <w:rPr>
          <w:rStyle w:val="Teletype"/>
          <w:rFonts w:ascii="Adobe 黑体 Std R" w:eastAsia="Adobe 黑体 Std R" w:hAnsi="Adobe 黑体 Std R"/>
        </w:rPr>
        <w:t>Ctrl+C</w:t>
      </w:r>
      <w:r w:rsidRPr="00F27C19">
        <w:rPr>
          <w:rStyle w:val="Teletype"/>
          <w:rFonts w:ascii="Adobe 黑体 Std R" w:eastAsia="Adobe 黑体 Std R" w:hAnsi="Adobe 黑体 Std R" w:cs="Adobe 黑体 Std R"/>
        </w:rPr>
        <w:t>）来</w:t>
      </w:r>
      <w:r w:rsidRPr="00F27C19">
        <w:rPr>
          <w:rStyle w:val="Teletype"/>
          <w:rFonts w:ascii="Adobe 黑体 Std R" w:eastAsia="Adobe 黑体 Std R" w:hAnsi="Adobe 黑体 Std R" w:cs="微软雅黑"/>
        </w:rPr>
        <w:t>终</w:t>
      </w:r>
      <w:r w:rsidRPr="00F27C19">
        <w:rPr>
          <w:rStyle w:val="Teletype"/>
          <w:rFonts w:ascii="Adobe 黑体 Std R" w:eastAsia="Adobe 黑体 Std R" w:hAnsi="Adobe 黑体 Std R" w:cs="MS Gothic"/>
        </w:rPr>
        <w:t>止守</w:t>
      </w:r>
      <w:r w:rsidRPr="00F27C19">
        <w:rPr>
          <w:rStyle w:val="Teletype"/>
          <w:rFonts w:ascii="Adobe 黑体 Std R" w:eastAsia="Adobe 黑体 Std R" w:hAnsi="Adobe 黑体 Std R" w:cs="微软雅黑"/>
        </w:rPr>
        <w:t>护线</w:t>
      </w:r>
      <w:r w:rsidRPr="00F27C19">
        <w:rPr>
          <w:rStyle w:val="Teletype"/>
          <w:rFonts w:ascii="Adobe 黑体 Std R" w:eastAsia="Adobe 黑体 Std R" w:hAnsi="Adobe 黑体 Std R" w:cs="MS Gothic"/>
        </w:rPr>
        <w:t>程。</w:t>
      </w:r>
    </w:p>
    <w:p w:rsidR="00E4537C" w:rsidRPr="00F27C19" w:rsidRDefault="00E4537C">
      <w:pPr>
        <w:rPr>
          <w:rFonts w:cs="Courier New"/>
          <w:color w:val="000000"/>
          <w:sz w:val="18"/>
          <w:szCs w:val="18"/>
        </w:rPr>
      </w:pPr>
      <w:r w:rsidRPr="00F27C19">
        <w:t xml:space="preserve">需要加载一个非标准的守护进程，需要使用 </w:t>
      </w:r>
      <w:r w:rsidRPr="00F27C19">
        <w:rPr>
          <w:rStyle w:val="Teletype"/>
          <w:rFonts w:ascii="Adobe 黑体 Std R" w:eastAsia="Adobe 黑体 Std R" w:hAnsi="Adobe 黑体 Std R"/>
        </w:rPr>
        <w:t>phd launch</w:t>
      </w:r>
      <w:r w:rsidRPr="00F27C19">
        <w:t>:</w:t>
      </w:r>
    </w:p>
    <w:p w:rsidR="00E4537C" w:rsidRPr="00F27C19" w:rsidRDefault="00E4537C">
      <w:pPr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</w:pPr>
      <w:r w:rsidRPr="00F27C19">
        <w:rPr>
          <w:rFonts w:cs="Courier New"/>
          <w:color w:val="000000"/>
          <w:sz w:val="18"/>
          <w:szCs w:val="18"/>
        </w:rPr>
        <w:t xml:space="preserve">phabricator/bin/ </w:t>
      </w:r>
      <w:r w:rsidRPr="00F27C19">
        <w:rPr>
          <w:rFonts w:cs="Courier New"/>
          <w:color w:val="000080"/>
          <w:sz w:val="18"/>
          <w:szCs w:val="18"/>
        </w:rPr>
        <w:t>$ ./phd launch &lt;daemon&gt;</w:t>
      </w:r>
    </w:p>
    <w:p w:rsidR="00E4537C" w:rsidRPr="00F27C19" w:rsidRDefault="00E4537C">
      <w:r w:rsidRPr="00F27C19">
        <w:t>这个守护进程将被进程化，并且正常运行。</w:t>
      </w:r>
    </w:p>
    <w:p w:rsidR="00E4537C" w:rsidRPr="00F27C19" w:rsidRDefault="00E4537C">
      <w:pPr>
        <w:pStyle w:val="3"/>
        <w:rPr>
          <w:rStyle w:val="Teletype"/>
          <w:rFonts w:ascii="Adobe 黑体 Std R" w:eastAsia="Adobe 黑体 Std R" w:hAnsi="Adobe 黑体 Std R" w:cs="Adobe 黑体 Std R"/>
          <w:sz w:val="21"/>
          <w:szCs w:val="21"/>
        </w:rPr>
      </w:pPr>
      <w:bookmarkStart w:id="71" w:name="_Toc385544108"/>
      <w:r w:rsidRPr="00F27C19">
        <w:t>技巧总汇</w:t>
      </w:r>
      <w:bookmarkEnd w:id="71"/>
    </w:p>
    <w:p w:rsidR="00E4537C" w:rsidRPr="00F27C19" w:rsidRDefault="00E4537C" w:rsidP="00553E2F">
      <w:pPr>
        <w:pStyle w:val="13"/>
        <w:numPr>
          <w:ilvl w:val="0"/>
          <w:numId w:val="15"/>
        </w:numPr>
        <w:tabs>
          <w:tab w:val="left" w:pos="0"/>
        </w:tabs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</w:rPr>
        <w:t>phd start一次开启多少个“监工（守护进程）”可以通过phd.start-taskmasters进行配置。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如果你有任务阻塞了，可以尝试增加开启的“监工”数。</w:t>
      </w:r>
    </w:p>
    <w:p w:rsidR="00E4537C" w:rsidRPr="00F27C19" w:rsidRDefault="00E4537C" w:rsidP="00553E2F">
      <w:pPr>
        <w:pStyle w:val="13"/>
        <w:numPr>
          <w:ilvl w:val="0"/>
          <w:numId w:val="15"/>
        </w:numPr>
        <w:tabs>
          <w:tab w:val="left" w:pos="0"/>
        </w:tabs>
        <w:spacing w:after="0"/>
        <w:rPr>
          <w:rStyle w:val="Teletype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当你使用 </w:t>
      </w: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</w:rPr>
        <w:t>phd launch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或 </w:t>
      </w: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</w:rPr>
        <w:t>phd debug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加载/调试一个守护进程，你可以输入守护进程名字中的任何独特子串， 使用 </w:t>
      </w: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</w:rPr>
        <w:t>phd launch pull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同样能正常工作。 </w:t>
      </w:r>
    </w:p>
    <w:p w:rsidR="00E4537C" w:rsidRPr="00F27C19" w:rsidRDefault="00E4537C" w:rsidP="00553E2F">
      <w:pPr>
        <w:pStyle w:val="13"/>
        <w:numPr>
          <w:ilvl w:val="0"/>
          <w:numId w:val="15"/>
        </w:numPr>
        <w:tabs>
          <w:tab w:val="left" w:pos="0"/>
        </w:tabs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</w:rPr>
        <w:t>phd stop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和 </w:t>
      </w: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</w:rPr>
        <w:t>phd restart将会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停止机器上所有的有关phabricator的守护进程, 不仅仅是 </w:t>
      </w: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</w:rPr>
        <w:t>phd start开启的，只要相关的守护进程都会停止。phd restart只会开启phd start的那些守护进程。如果你需要加载自定义守护进程，需要在phd restart之后，加载你的自定义进程。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</w:t>
      </w:r>
    </w:p>
    <w:p w:rsidR="00E4537C" w:rsidRPr="00F27C19" w:rsidRDefault="00E4537C" w:rsidP="00553E2F">
      <w:pPr>
        <w:pStyle w:val="13"/>
        <w:numPr>
          <w:ilvl w:val="0"/>
          <w:numId w:val="15"/>
        </w:numPr>
        <w:tabs>
          <w:tab w:val="left" w:pos="0"/>
        </w:tabs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你可以写一个自定义守护进程作为 </w:t>
      </w:r>
      <w:hyperlink r:id="rId61" w:history="1">
        <w:r w:rsidRPr="00F27C19">
          <w:rPr>
            <w:rStyle w:val="a5"/>
            <w:rFonts w:ascii="Adobe 黑体 Std R" w:eastAsia="Adobe 黑体 Std R" w:hAnsi="Adobe 黑体 Std R"/>
            <w:sz w:val="21"/>
            <w:szCs w:val="21"/>
          </w:rPr>
          <w:t>PhabricatorDaemon</w:t>
        </w:r>
      </w:hyperlink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的扩展，并且让 </w:t>
      </w: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</w:rPr>
        <w:t>phd进行管理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。更多信息可以参考 </w:t>
      </w:r>
      <w:hyperlink r:id="rId62" w:history="1">
        <w:r w:rsidRPr="00F27C19">
          <w:rPr>
            <w:rStyle w:val="a5"/>
            <w:rFonts w:ascii="Adobe 黑体 Std R" w:eastAsia="Adobe 黑体 Std R" w:hAnsi="Adobe 黑体 Std R"/>
            <w:sz w:val="21"/>
            <w:szCs w:val="21"/>
          </w:rPr>
          <w:t>libphutil Libraries User Guide</w:t>
        </w:r>
      </w:hyperlink>
      <w:r w:rsidRPr="00F27C19">
        <w:rPr>
          <w:rFonts w:ascii="Adobe 黑体 Std R" w:eastAsia="Adobe 黑体 Std R" w:hAnsi="Adobe 黑体 Std R" w:cs="Adobe 黑体 Std R"/>
          <w:sz w:val="21"/>
          <w:szCs w:val="21"/>
        </w:rPr>
        <w:t>。</w:t>
      </w:r>
    </w:p>
    <w:p w:rsidR="00E4537C" w:rsidRPr="00F27C19" w:rsidRDefault="00E4537C" w:rsidP="00553E2F">
      <w:pPr>
        <w:pStyle w:val="13"/>
        <w:numPr>
          <w:ilvl w:val="0"/>
          <w:numId w:val="15"/>
        </w:numPr>
        <w:tabs>
          <w:tab w:val="left" w:pos="0"/>
        </w:tabs>
        <w:rPr>
          <w:rFonts w:ascii="Adobe 黑体 Std R" w:eastAsia="Adobe 黑体 Std R" w:hAnsi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参考 </w:t>
      </w:r>
      <w:hyperlink r:id="rId63" w:history="1">
        <w:r w:rsidRPr="00F27C19">
          <w:rPr>
            <w:rStyle w:val="a5"/>
            <w:rFonts w:ascii="Adobe 黑体 Std R" w:eastAsia="Adobe 黑体 Std R" w:hAnsi="Adobe 黑体 Std R"/>
            <w:sz w:val="21"/>
            <w:szCs w:val="21"/>
          </w:rPr>
          <w:t>Diffusion User Guide</w:t>
        </w:r>
      </w:hyperlink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有关于优化代码库跟踪的守护进程的更多信息。</w:t>
      </w:r>
      <w:r w:rsidRPr="00F27C19">
        <w:rPr>
          <w:rFonts w:ascii="Adobe 黑体 Std R" w:eastAsia="Adobe 黑体 Std R" w:hAnsi="Adobe 黑体 Std R" w:cs="Liberation Serif"/>
          <w:sz w:val="21"/>
          <w:szCs w:val="21"/>
        </w:rPr>
        <w:t xml:space="preserve"> </w:t>
      </w:r>
    </w:p>
    <w:p w:rsidR="00E4537C" w:rsidRPr="00F27C19" w:rsidRDefault="00E4537C">
      <w:pPr>
        <w:pStyle w:val="3"/>
      </w:pPr>
      <w:bookmarkStart w:id="72" w:name="_Toc385544109"/>
      <w:r w:rsidRPr="00F27C19">
        <w:t>联机操作</w:t>
      </w:r>
      <w:bookmarkEnd w:id="72"/>
    </w:p>
    <w:p w:rsidR="00E4537C" w:rsidRPr="00F27C19" w:rsidRDefault="00E4537C">
      <w:pPr>
        <w:rPr>
          <w:rStyle w:val="Teletype"/>
          <w:rFonts w:ascii="Adobe 黑体 Std R" w:eastAsia="Adobe 黑体 Std R" w:hAnsi="Adobe 黑体 Std R" w:cs="Adobe 黑体 Std R"/>
          <w:sz w:val="21"/>
          <w:szCs w:val="21"/>
        </w:rPr>
      </w:pPr>
      <w:r w:rsidRPr="00F27C19">
        <w:t>如果你使用多台机器， 你需要使用phd launch 来调整守护进程的加载方式，以及通过以下关键字，在联机的情况下区分守护进程:</w:t>
      </w:r>
    </w:p>
    <w:p w:rsidR="00E4537C" w:rsidRPr="00F27C19" w:rsidRDefault="00E4537C" w:rsidP="00553E2F">
      <w:pPr>
        <w:pStyle w:val="13"/>
        <w:numPr>
          <w:ilvl w:val="0"/>
          <w:numId w:val="16"/>
        </w:numPr>
        <w:tabs>
          <w:tab w:val="left" w:pos="0"/>
        </w:tabs>
        <w:spacing w:after="0"/>
        <w:rPr>
          <w:rStyle w:val="Teletype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</w:rPr>
        <w:t>PhabricatorRepositoryPullLocalDaemon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: 可以在任何机器上都可以运行一个副本。每个前端页面无法正确运行正常的副本，这时需要使用</w:t>
      </w: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</w:rPr>
        <w:t>--no-discovery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 xml:space="preserve"> 标示才能正常运行。 </w:t>
      </w:r>
    </w:p>
    <w:p w:rsidR="00E4537C" w:rsidRPr="00F27C19" w:rsidRDefault="00E4537C" w:rsidP="00553E2F">
      <w:pPr>
        <w:pStyle w:val="13"/>
        <w:numPr>
          <w:ilvl w:val="0"/>
          <w:numId w:val="16"/>
        </w:numPr>
        <w:tabs>
          <w:tab w:val="left" w:pos="0"/>
        </w:tabs>
        <w:spacing w:after="0"/>
        <w:rPr>
          <w:rStyle w:val="Teletype"/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</w:rPr>
        <w:t>PhabricatorGarbageCollectorDaemon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:  可以在任何机器上都可以运行一个副本。</w:t>
      </w:r>
    </w:p>
    <w:p w:rsidR="00E4537C" w:rsidRPr="00F27C19" w:rsidRDefault="00E4537C" w:rsidP="00553E2F">
      <w:pPr>
        <w:pStyle w:val="13"/>
        <w:numPr>
          <w:ilvl w:val="0"/>
          <w:numId w:val="16"/>
        </w:numPr>
        <w:tabs>
          <w:tab w:val="left" w:pos="0"/>
        </w:tabs>
        <w:rPr>
          <w:rFonts w:ascii="Adobe 黑体 Std R" w:eastAsia="Adobe 黑体 Std R" w:hAnsi="Adobe 黑体 Std R"/>
        </w:rPr>
      </w:pPr>
      <w:r w:rsidRPr="00F27C19">
        <w:rPr>
          <w:rStyle w:val="Teletype"/>
          <w:rFonts w:ascii="Adobe 黑体 Std R" w:eastAsia="Adobe 黑体 Std R" w:hAnsi="Adobe 黑体 Std R"/>
          <w:sz w:val="21"/>
          <w:szCs w:val="21"/>
        </w:rPr>
        <w:lastRenderedPageBreak/>
        <w:t>PhabricatorTaskmasterDaemon</w:t>
      </w: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: 使用多个副本，运行来自备份中的任务。你可以单机运行这些任务，也可以联机运行它们。</w:t>
      </w:r>
    </w:p>
    <w:p w:rsidR="00E4537C" w:rsidRPr="00F27C19" w:rsidRDefault="00E4537C">
      <w:r w:rsidRPr="00F27C19">
        <w:t>一个无端浪费的安装，可能会使一些守护进程使用专用守护进程器运行，</w:t>
      </w:r>
      <w:r w:rsidRPr="00F27C19">
        <w:rPr>
          <w:rStyle w:val="Teletype"/>
          <w:rFonts w:ascii="Adobe 黑体 Std R" w:eastAsia="Adobe 黑体 Std R" w:hAnsi="Adobe 黑体 Std R" w:cs="Adobe 黑体 Std R"/>
        </w:rPr>
        <w:t>phd start</w:t>
      </w:r>
      <w:r w:rsidRPr="00F27C19">
        <w:t xml:space="preserve"> 只运行任务管理池中配置好的守护进程。在</w:t>
      </w:r>
      <w:r w:rsidRPr="00F27C19">
        <w:rPr>
          <w:rStyle w:val="Teletype"/>
          <w:rFonts w:ascii="Adobe 黑体 Std R" w:eastAsia="Adobe 黑体 Std R" w:hAnsi="Adobe 黑体 Std R" w:cs="Adobe 黑体 Std R"/>
        </w:rPr>
        <w:t>phd start</w:t>
      </w:r>
      <w:r w:rsidRPr="00F27C19">
        <w:t xml:space="preserve"> 之后，还需要在web服务器端运行 </w:t>
      </w:r>
      <w:r w:rsidRPr="00F27C19">
        <w:rPr>
          <w:rStyle w:val="Teletype"/>
          <w:rFonts w:ascii="Adobe 黑体 Std R" w:eastAsia="Adobe 黑体 Std R" w:hAnsi="Adobe 黑体 Std R"/>
        </w:rPr>
        <w:t>phd launch PhabricatorRepositoryPullLocalDaemon --no-discovery</w:t>
      </w:r>
      <w:r w:rsidRPr="00F27C19">
        <w:t xml:space="preserve"> 。这样使用的资源要比一般的任务多得多。</w:t>
      </w:r>
    </w:p>
    <w:p w:rsidR="00E4537C" w:rsidRPr="00F27C19" w:rsidRDefault="00E4537C">
      <w:pPr>
        <w:pStyle w:val="2"/>
      </w:pPr>
      <w:bookmarkStart w:id="73" w:name="_Toc385544110"/>
      <w:r w:rsidRPr="00F27C19">
        <w:t>HTTPS 相关故障解决</w:t>
      </w:r>
      <w:bookmarkEnd w:id="73"/>
    </w:p>
    <w:p w:rsidR="00E4537C" w:rsidRPr="00F27C19" w:rsidRDefault="00E4537C">
      <w:r w:rsidRPr="00F27C19">
        <w:t>排除HTTPS上的连接问题的详细说明。</w:t>
      </w:r>
    </w:p>
    <w:p w:rsidR="00E4537C" w:rsidRPr="00F27C19" w:rsidRDefault="00E4537C">
      <w:pPr>
        <w:pStyle w:val="3"/>
      </w:pPr>
      <w:bookmarkStart w:id="74" w:name="_Toc385544111"/>
      <w:r w:rsidRPr="00F27C19">
        <w:t>概述</w:t>
      </w:r>
      <w:bookmarkEnd w:id="74"/>
    </w:p>
    <w:p w:rsidR="00E4537C" w:rsidRPr="00F27C19" w:rsidRDefault="00E4537C">
      <w:r w:rsidRPr="00F27C19">
        <w:t>当你安装Phabricator 碰到HTTPS连接错误，并收到 "There was an error negotiating the SSL connection." 的错误时，这里记录的一些方法可以帮你诊断和解决问题。</w:t>
      </w:r>
    </w:p>
    <w:p w:rsidR="00E4537C" w:rsidRPr="00F27C19" w:rsidRDefault="00E4537C">
      <w:pPr>
        <w:rPr>
          <w:sz w:val="21"/>
          <w:szCs w:val="21"/>
        </w:rPr>
      </w:pPr>
      <w:r w:rsidRPr="00F27C19">
        <w:t>连接时失败可能有如下原因：</w:t>
      </w:r>
    </w:p>
    <w:p w:rsidR="00E4537C" w:rsidRPr="00F27C19" w:rsidRDefault="00E4537C" w:rsidP="00553E2F">
      <w:pPr>
        <w:pStyle w:val="13"/>
        <w:numPr>
          <w:ilvl w:val="0"/>
          <w:numId w:val="17"/>
        </w:numPr>
        <w:tabs>
          <w:tab w:val="left" w:pos="0"/>
        </w:tabs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你还没有把当前证书发布机构作为一个信赖的权威。(这是比较常见得问题，通常为自签证书问题)</w:t>
      </w:r>
    </w:p>
    <w:p w:rsidR="00E4537C" w:rsidRPr="00F27C19" w:rsidRDefault="00E4537C" w:rsidP="00553E2F">
      <w:pPr>
        <w:pStyle w:val="13"/>
        <w:numPr>
          <w:ilvl w:val="0"/>
          <w:numId w:val="17"/>
        </w:numPr>
        <w:tabs>
          <w:tab w:val="left" w:pos="0"/>
        </w:tabs>
        <w:spacing w:after="0"/>
        <w:rPr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SSL证书签署了错误的域名。例如, 签署在</w:t>
      </w:r>
      <w:r w:rsidRPr="00F27C19">
        <w:rPr>
          <w:rStyle w:val="Teletype"/>
          <w:rFonts w:ascii="Adobe 黑体 Std R" w:eastAsia="Adobe 黑体 Std R" w:hAnsi="Adobe 黑体 Std R" w:cs="Adobe 黑体 Std R"/>
          <w:sz w:val="21"/>
          <w:szCs w:val="21"/>
        </w:rPr>
        <w:t>www.example.com的认证，将不会在phabricator.example.com上工作。</w:t>
      </w:r>
    </w:p>
    <w:p w:rsidR="00E4537C" w:rsidRPr="00F27C19" w:rsidRDefault="00E4537C" w:rsidP="00553E2F">
      <w:pPr>
        <w:pStyle w:val="13"/>
        <w:numPr>
          <w:ilvl w:val="0"/>
          <w:numId w:val="17"/>
        </w:numPr>
        <w:tabs>
          <w:tab w:val="left" w:pos="0"/>
        </w:tabs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 w:cs="Adobe 黑体 Std R"/>
          <w:sz w:val="21"/>
          <w:szCs w:val="21"/>
        </w:rPr>
        <w:t>服务器拒绝 TLSv1 SNI连接域名 (这个问题比较复杂，可以参见下面的解决办法)。</w:t>
      </w:r>
    </w:p>
    <w:p w:rsidR="00E4537C" w:rsidRPr="00F27C19" w:rsidRDefault="00E4537C">
      <w:pPr>
        <w:pStyle w:val="3"/>
      </w:pPr>
      <w:bookmarkStart w:id="75" w:name="_Toc385544112"/>
      <w:r w:rsidRPr="00F27C19">
        <w:t>证书认证问题</w:t>
      </w:r>
      <w:bookmarkEnd w:id="75"/>
    </w:p>
    <w:p w:rsidR="00E4537C" w:rsidRPr="00F27C19" w:rsidRDefault="00E4537C">
      <w:r w:rsidRPr="00F27C19">
        <w:t>SSL 证书需要被当做一个可信赖得权威 ( Certificate Authority ,"CA") 才能被HTTPS接受。 如果证书没有被信赖，连接将会失败。 (之所以要这样做，是为了抵御一种叫做“中间人”的窃听攻击)。通常，你从一个知名权威机构购买一个证书，客户端会有一个认证机构列表，只要证书得发布机构在这个列表中，连接就会成功。</w:t>
      </w:r>
    </w:p>
    <w:p w:rsidR="00E4537C" w:rsidRPr="00F27C19" w:rsidRDefault="00E4537C">
      <w:r w:rsidRPr="00F27C19">
        <w:t>你也可以自造自己得CA签署的证书，但是客户端默认是对其不信任的。他们需要将这个CA加入可信赖权威机构列表中。</w:t>
      </w:r>
    </w:p>
    <w:p w:rsidR="00E4537C" w:rsidRPr="00F27C19" w:rsidRDefault="00E4537C">
      <w:r w:rsidRPr="00F27C19">
        <w:t xml:space="preserve">对于如何添加CA到可信赖机构列表, 可以参考 </w:t>
      </w:r>
      <w:r w:rsidRPr="00F27C19">
        <w:rPr>
          <w:rStyle w:val="Teletype"/>
          <w:rFonts w:ascii="Adobe 黑体 Std R" w:eastAsia="Adobe 黑体 Std R" w:hAnsi="Adobe 黑体 Std R"/>
        </w:rPr>
        <w:t>libphutil/resources/ssl/README</w:t>
      </w:r>
      <w:r w:rsidRPr="00F27C19">
        <w:t>。</w:t>
      </w:r>
    </w:p>
    <w:p w:rsidR="00E4537C" w:rsidRPr="00F27C19" w:rsidRDefault="00E4537C">
      <w:r w:rsidRPr="00F27C19">
        <w:t>可能有证书不是信赖的机构办法，但是也可以通过。这是因为这个功能/协议暂时不被支持，同时妥协于SSL的防窃听能力，非信赖机构得证书，也能通过验证。</w:t>
      </w:r>
    </w:p>
    <w:p w:rsidR="00E4537C" w:rsidRPr="00F27C19" w:rsidRDefault="00E4537C">
      <w:pPr>
        <w:pStyle w:val="3"/>
      </w:pPr>
      <w:bookmarkStart w:id="76" w:name="_Toc385544113"/>
      <w:r w:rsidRPr="00F27C19">
        <w:t>域名问题</w:t>
      </w:r>
      <w:bookmarkEnd w:id="76"/>
    </w:p>
    <w:p w:rsidR="00E4537C" w:rsidRPr="00F27C19" w:rsidRDefault="00E4537C">
      <w:pPr>
        <w:rPr>
          <w:rFonts w:cs="Courier New"/>
          <w:color w:val="000080"/>
          <w:sz w:val="18"/>
          <w:szCs w:val="18"/>
        </w:rPr>
      </w:pPr>
      <w:r w:rsidRPr="00F27C19">
        <w:t>有验证证书得问题，可以采用如下的方式：</w:t>
      </w:r>
    </w:p>
    <w:p w:rsidR="00E4537C" w:rsidRPr="00F27C19" w:rsidRDefault="00E4537C">
      <w:pPr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</w:pPr>
      <w:r w:rsidRPr="00F27C19">
        <w:rPr>
          <w:rFonts w:cs="Courier New"/>
          <w:color w:val="000080"/>
          <w:sz w:val="18"/>
          <w:szCs w:val="18"/>
        </w:rPr>
        <w:t>$ openssl x509 -text -in &lt;certificate&gt;</w:t>
      </w:r>
    </w:p>
    <w:p w:rsidR="00E4537C" w:rsidRPr="00F27C19" w:rsidRDefault="00E4537C">
      <w:pPr>
        <w:pStyle w:val="13"/>
        <w:rPr>
          <w:rFonts w:ascii="Adobe 黑体 Std R" w:eastAsia="Adobe 黑体 Std R" w:hAnsi="Adobe 黑体 Std R"/>
        </w:rPr>
      </w:pPr>
      <w:r w:rsidRPr="00F27C19">
        <w:rPr>
          <w:rFonts w:ascii="Adobe 黑体 Std R" w:eastAsia="Adobe 黑体 Std R" w:hAnsi="Adobe 黑体 Std R" w:cs="Adobe 黑体 Std R"/>
        </w:rPr>
        <w:t>如果证书的产生是偶然事件， 例如： 现在使用</w:t>
      </w:r>
      <w:r w:rsidRPr="00F27C19">
        <w:rPr>
          <w:rStyle w:val="Teletype"/>
          <w:rFonts w:ascii="Adobe 黑体 Std R" w:eastAsia="Adobe 黑体 Std R" w:hAnsi="Adobe 黑体 Std R"/>
        </w:rPr>
        <w:t>www.example.com</w:t>
      </w:r>
      <w:r w:rsidRPr="00F27C19">
        <w:rPr>
          <w:rFonts w:ascii="Adobe 黑体 Std R" w:eastAsia="Adobe 黑体 Std R" w:hAnsi="Adobe 黑体 Std R" w:cs="Adobe 黑体 Std R"/>
        </w:rPr>
        <w:t xml:space="preserve"> 安装</w:t>
      </w:r>
      <w:r w:rsidRPr="00F27C19">
        <w:rPr>
          <w:rStyle w:val="Teletype"/>
          <w:rFonts w:ascii="Adobe 黑体 Std R" w:eastAsia="Adobe 黑体 Std R" w:hAnsi="Adobe 黑体 Std R"/>
        </w:rPr>
        <w:t>Phabricator</w:t>
      </w:r>
      <w:r w:rsidRPr="00F27C19">
        <w:rPr>
          <w:rFonts w:ascii="Adobe 黑体 Std R" w:eastAsia="Adobe 黑体 Std R" w:hAnsi="Adobe 黑体 Std R" w:cs="Adobe 黑体 Std R"/>
        </w:rPr>
        <w:t>，但是你</w:t>
      </w:r>
      <w:r w:rsidRPr="00F27C19">
        <w:rPr>
          <w:rFonts w:ascii="Adobe 黑体 Std R" w:eastAsia="Adobe 黑体 Std R" w:hAnsi="Adobe 黑体 Std R" w:cs="Adobe 黑体 Std R"/>
        </w:rPr>
        <w:lastRenderedPageBreak/>
        <w:t xml:space="preserve">已经使用 </w:t>
      </w:r>
      <w:r w:rsidRPr="00F27C19">
        <w:rPr>
          <w:rStyle w:val="Teletype"/>
          <w:rFonts w:ascii="Adobe 黑体 Std R" w:eastAsia="Adobe 黑体 Std R" w:hAnsi="Adobe 黑体 Std R"/>
        </w:rPr>
        <w:t>phabricator.example.com安装了</w:t>
      </w:r>
      <w:r w:rsidRPr="00F27C19">
        <w:rPr>
          <w:rStyle w:val="Teletype"/>
          <w:rFonts w:ascii="Adobe 黑体 Std R" w:eastAsia="Adobe 黑体 Std R" w:hAnsi="Adobe 黑体 Std R" w:cs="Adobe 黑体 Std R"/>
        </w:rPr>
        <w:t xml:space="preserve">Phabricator </w:t>
      </w:r>
      <w:r w:rsidRPr="00F27C19">
        <w:rPr>
          <w:rStyle w:val="Teletype"/>
          <w:rFonts w:ascii="Adobe 黑体 Std R" w:eastAsia="Adobe 黑体 Std R" w:hAnsi="Adobe 黑体 Std R"/>
        </w:rPr>
        <w:t>，你需要为正确的域名创建一个新的证书。</w:t>
      </w:r>
      <w:r w:rsidRPr="00F27C19">
        <w:rPr>
          <w:rFonts w:ascii="Adobe 黑体 Std R" w:eastAsia="Adobe 黑体 Std R" w:hAnsi="Adobe 黑体 Std R" w:cs="Adobe 黑体 Std R"/>
        </w:rPr>
        <w:t xml:space="preserve"> </w:t>
      </w:r>
    </w:p>
    <w:p w:rsidR="00E4537C" w:rsidRPr="00F27C19" w:rsidRDefault="00E4537C">
      <w:pPr>
        <w:pStyle w:val="3"/>
      </w:pPr>
      <w:bookmarkStart w:id="77" w:name="sni-problems"/>
      <w:bookmarkStart w:id="78" w:name="_Toc385544114"/>
      <w:bookmarkEnd w:id="77"/>
      <w:r w:rsidRPr="00F27C19">
        <w:t>SNI 问题</w:t>
      </w:r>
      <w:bookmarkEnd w:id="78"/>
    </w:p>
    <w:p w:rsidR="00E4537C" w:rsidRPr="00F27C19" w:rsidRDefault="00E4537C">
      <w:r w:rsidRPr="00F27C19">
        <w:t>服务器名称识别(Server Name Identification ,"SNI") 是 TLSv1的一个特性。它的工作原理，有些类似于Apache 虚拟主机(VirtualHosts)，并且允许服务器加载 不同得证书，客户端可以通过使用不同的名字来进行连接对应的证书。</w:t>
      </w:r>
    </w:p>
    <w:p w:rsidR="00E4537C" w:rsidRPr="00F27C19" w:rsidRDefault="00E4537C">
      <w:pPr>
        <w:rPr>
          <w:rFonts w:cs="Courier New"/>
          <w:color w:val="000080"/>
          <w:sz w:val="18"/>
          <w:szCs w:val="18"/>
        </w:rPr>
      </w:pPr>
      <w:r w:rsidRPr="00F27C19">
        <w:t>当服务器没有配置正确，也会拒绝 TSLv1 SNI访问，因为他们无法识别客户端要连接的名字。 这个问题比较麻烦，但是你可以运行如下得命令进行测试：</w:t>
      </w:r>
    </w:p>
    <w:p w:rsidR="00E4537C" w:rsidRPr="00F27C19" w:rsidRDefault="00E4537C">
      <w:pPr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</w:pPr>
      <w:r w:rsidRPr="00F27C19">
        <w:rPr>
          <w:rFonts w:cs="Courier New"/>
          <w:color w:val="000080"/>
          <w:sz w:val="18"/>
          <w:szCs w:val="18"/>
        </w:rPr>
        <w:t>$ openssl s_client -connect example.com:443 -servername example.com</w:t>
      </w:r>
    </w:p>
    <w:p w:rsidR="00E4537C" w:rsidRPr="00F27C19" w:rsidRDefault="00E4537C">
      <w:pPr>
        <w:rPr>
          <w:rFonts w:cs="Courier New"/>
          <w:color w:val="004012"/>
          <w:sz w:val="18"/>
          <w:szCs w:val="18"/>
        </w:rPr>
      </w:pPr>
      <w:r w:rsidRPr="00F27C19">
        <w:t>通过"example.com"更换两个实例。如果你收到的了</w:t>
      </w:r>
      <w:r w:rsidRPr="00F27C19">
        <w:rPr>
          <w:rStyle w:val="Teletype"/>
          <w:rFonts w:ascii="Adobe 黑体 Std R" w:eastAsia="Adobe 黑体 Std R" w:hAnsi="Adobe 黑体 Std R" w:cs="Adobe 黑体 Std R"/>
        </w:rPr>
        <w:t>reason(1112)</w:t>
      </w:r>
      <w:r w:rsidRPr="00F27C19">
        <w:t xml:space="preserve">错误 </w:t>
      </w:r>
      <w:r w:rsidRPr="00F27C19">
        <w:rPr>
          <w:rStyle w:val="Teletype"/>
          <w:rFonts w:ascii="Adobe 黑体 Std R" w:eastAsia="Adobe 黑体 Std R" w:hAnsi="Adobe 黑体 Std R"/>
        </w:rPr>
        <w:t>SSL23_GET_SERVER_HELLO</w:t>
      </w:r>
      <w:r w:rsidRPr="00F27C19">
        <w:t xml:space="preserve"> ，如下所示:</w:t>
      </w:r>
    </w:p>
    <w:p w:rsidR="00E4537C" w:rsidRPr="00F27C19" w:rsidRDefault="00E4537C">
      <w:pPr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cs="Courier New"/>
          <w:color w:val="601200"/>
          <w:sz w:val="18"/>
          <w:szCs w:val="18"/>
        </w:rPr>
      </w:pPr>
      <w:r w:rsidRPr="00F27C19">
        <w:rPr>
          <w:rFonts w:cs="Courier New"/>
          <w:color w:val="004012"/>
          <w:sz w:val="18"/>
          <w:szCs w:val="18"/>
        </w:rPr>
        <w:t>CONNECTED</w:t>
      </w:r>
      <w:r w:rsidRPr="00F27C19">
        <w:rPr>
          <w:rFonts w:cs="Courier New"/>
          <w:color w:val="AA2211"/>
          <w:sz w:val="18"/>
          <w:szCs w:val="18"/>
        </w:rPr>
        <w:t>(</w:t>
      </w:r>
      <w:r w:rsidRPr="00F27C19">
        <w:rPr>
          <w:rFonts w:cs="Courier New"/>
          <w:color w:val="601200"/>
          <w:sz w:val="18"/>
          <w:szCs w:val="18"/>
        </w:rPr>
        <w:t>00000003</w:t>
      </w:r>
      <w:r w:rsidRPr="00F27C19">
        <w:rPr>
          <w:rFonts w:cs="Courier New"/>
          <w:color w:val="AA2211"/>
          <w:sz w:val="18"/>
          <w:szCs w:val="18"/>
        </w:rPr>
        <w:t>)</w:t>
      </w:r>
    </w:p>
    <w:p w:rsidR="00E4537C" w:rsidRPr="00F27C19" w:rsidRDefault="00E4537C">
      <w:pPr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cs="Courier New"/>
          <w:color w:val="000000"/>
          <w:sz w:val="18"/>
          <w:szCs w:val="18"/>
        </w:rPr>
      </w:pPr>
      <w:r w:rsidRPr="00F27C19">
        <w:rPr>
          <w:rFonts w:cs="Courier New"/>
          <w:color w:val="601200"/>
          <w:sz w:val="18"/>
          <w:szCs w:val="18"/>
        </w:rPr>
        <w:t>87871</w:t>
      </w:r>
      <w:r w:rsidRPr="00F27C19">
        <w:rPr>
          <w:rFonts w:cs="Courier New"/>
          <w:color w:val="AA2211"/>
          <w:sz w:val="18"/>
          <w:szCs w:val="18"/>
        </w:rPr>
        <w:t>:</w:t>
      </w:r>
      <w:r w:rsidRPr="00F27C19">
        <w:rPr>
          <w:rFonts w:cs="Courier New"/>
          <w:color w:val="000A65"/>
          <w:sz w:val="18"/>
          <w:szCs w:val="18"/>
        </w:rPr>
        <w:t>error</w:t>
      </w:r>
      <w:r w:rsidRPr="00F27C19">
        <w:rPr>
          <w:rFonts w:cs="Courier New"/>
          <w:color w:val="AA2211"/>
          <w:sz w:val="18"/>
          <w:szCs w:val="18"/>
        </w:rPr>
        <w:t>:</w:t>
      </w:r>
      <w:r w:rsidRPr="00F27C19">
        <w:rPr>
          <w:rFonts w:cs="Courier New"/>
          <w:color w:val="601200"/>
          <w:sz w:val="18"/>
          <w:szCs w:val="18"/>
        </w:rPr>
        <w:t>14077458</w:t>
      </w:r>
      <w:r w:rsidRPr="00F27C19">
        <w:rPr>
          <w:rFonts w:cs="Courier New"/>
          <w:color w:val="AA2211"/>
          <w:sz w:val="18"/>
          <w:szCs w:val="18"/>
        </w:rPr>
        <w:t>:</w:t>
      </w:r>
      <w:r w:rsidRPr="00F27C19">
        <w:rPr>
          <w:rFonts w:cs="Courier New"/>
          <w:color w:val="000A65"/>
          <w:sz w:val="18"/>
          <w:szCs w:val="18"/>
        </w:rPr>
        <w:t>SSL</w:t>
      </w:r>
      <w:r w:rsidRPr="00F27C19">
        <w:rPr>
          <w:rFonts w:cs="Courier New"/>
          <w:color w:val="000000"/>
          <w:sz w:val="18"/>
          <w:szCs w:val="18"/>
        </w:rPr>
        <w:t xml:space="preserve"> </w:t>
      </w:r>
      <w:r w:rsidRPr="00F27C19">
        <w:rPr>
          <w:rFonts w:cs="Courier New"/>
          <w:color w:val="000A65"/>
          <w:sz w:val="18"/>
          <w:szCs w:val="18"/>
        </w:rPr>
        <w:t>routines</w:t>
      </w:r>
      <w:r w:rsidRPr="00F27C19">
        <w:rPr>
          <w:rFonts w:cs="Courier New"/>
          <w:color w:val="AA2211"/>
          <w:sz w:val="18"/>
          <w:szCs w:val="18"/>
        </w:rPr>
        <w:t>:</w:t>
      </w:r>
      <w:r w:rsidRPr="00F27C19">
        <w:rPr>
          <w:rFonts w:cs="Courier New"/>
          <w:color w:val="000A65"/>
          <w:sz w:val="18"/>
          <w:szCs w:val="18"/>
        </w:rPr>
        <w:t>SSL23_GET_SERVER_HELLO</w:t>
      </w:r>
      <w:r w:rsidRPr="00F27C19">
        <w:rPr>
          <w:rFonts w:cs="Courier New"/>
          <w:color w:val="AA2211"/>
          <w:sz w:val="18"/>
          <w:szCs w:val="18"/>
        </w:rPr>
        <w:t>:</w:t>
      </w:r>
      <w:r w:rsidRPr="00F27C19">
        <w:rPr>
          <w:rFonts w:cs="Courier New"/>
          <w:color w:val="004012"/>
          <w:sz w:val="18"/>
          <w:szCs w:val="18"/>
        </w:rPr>
        <w:t>reason</w:t>
      </w:r>
      <w:r w:rsidRPr="00F27C19">
        <w:rPr>
          <w:rFonts w:cs="Courier New"/>
          <w:color w:val="AA2211"/>
          <w:sz w:val="18"/>
          <w:szCs w:val="18"/>
        </w:rPr>
        <w:t>(</w:t>
      </w:r>
      <w:r w:rsidRPr="00F27C19">
        <w:rPr>
          <w:rFonts w:cs="Courier New"/>
          <w:color w:val="601200"/>
          <w:sz w:val="18"/>
          <w:szCs w:val="18"/>
        </w:rPr>
        <w:t>1112</w:t>
      </w:r>
      <w:r w:rsidRPr="00F27C19">
        <w:rPr>
          <w:rFonts w:cs="Courier New"/>
          <w:color w:val="AA2211"/>
          <w:sz w:val="18"/>
          <w:szCs w:val="18"/>
        </w:rPr>
        <w:t>):</w:t>
      </w:r>
    </w:p>
    <w:p w:rsidR="00E4537C" w:rsidRPr="00F27C19" w:rsidRDefault="00E4537C">
      <w:pPr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</w:pPr>
      <w:r w:rsidRPr="00F27C19">
        <w:rPr>
          <w:rFonts w:cs="Courier New"/>
          <w:color w:val="000000"/>
          <w:sz w:val="18"/>
          <w:szCs w:val="18"/>
        </w:rPr>
        <w:t xml:space="preserve">  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SourceCache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OpenSSL098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OpenSSL098</w:t>
      </w:r>
      <w:r w:rsidRPr="00F27C19">
        <w:rPr>
          <w:rFonts w:cs="Courier New"/>
          <w:color w:val="AA2211"/>
          <w:sz w:val="18"/>
          <w:szCs w:val="18"/>
        </w:rPr>
        <w:t>-</w:t>
      </w:r>
      <w:r w:rsidRPr="00F27C19">
        <w:rPr>
          <w:rFonts w:cs="Courier New"/>
          <w:color w:val="601200"/>
          <w:sz w:val="18"/>
          <w:szCs w:val="18"/>
        </w:rPr>
        <w:t>44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src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ssl</w:t>
      </w:r>
      <w:r w:rsidRPr="00F27C19">
        <w:rPr>
          <w:rFonts w:cs="Courier New"/>
          <w:color w:val="AA2211"/>
          <w:sz w:val="18"/>
          <w:szCs w:val="18"/>
        </w:rPr>
        <w:t>/</w:t>
      </w:r>
      <w:r w:rsidRPr="00F27C19">
        <w:rPr>
          <w:rFonts w:cs="Courier New"/>
          <w:color w:val="000A65"/>
          <w:sz w:val="18"/>
          <w:szCs w:val="18"/>
        </w:rPr>
        <w:t>s23_clnt</w:t>
      </w:r>
      <w:r w:rsidRPr="00F27C19">
        <w:rPr>
          <w:rFonts w:cs="Courier New"/>
          <w:color w:val="AA2211"/>
          <w:sz w:val="18"/>
          <w:szCs w:val="18"/>
        </w:rPr>
        <w:t>.</w:t>
      </w:r>
      <w:r w:rsidRPr="00F27C19">
        <w:rPr>
          <w:rFonts w:cs="Courier New"/>
          <w:color w:val="000A65"/>
          <w:sz w:val="18"/>
          <w:szCs w:val="18"/>
        </w:rPr>
        <w:t>c</w:t>
      </w:r>
      <w:r w:rsidRPr="00F27C19">
        <w:rPr>
          <w:rFonts w:cs="Courier New"/>
          <w:color w:val="AA2211"/>
          <w:sz w:val="18"/>
          <w:szCs w:val="18"/>
        </w:rPr>
        <w:t>:</w:t>
      </w:r>
      <w:r w:rsidRPr="00F27C19">
        <w:rPr>
          <w:rFonts w:cs="Courier New"/>
          <w:color w:val="601200"/>
          <w:sz w:val="18"/>
          <w:szCs w:val="18"/>
        </w:rPr>
        <w:t>602</w:t>
      </w:r>
      <w:r w:rsidRPr="00F27C19">
        <w:rPr>
          <w:rFonts w:cs="Courier New"/>
          <w:color w:val="AA2211"/>
          <w:sz w:val="18"/>
          <w:szCs w:val="18"/>
        </w:rPr>
        <w:t>:</w:t>
      </w:r>
    </w:p>
    <w:p w:rsidR="00E4537C" w:rsidRPr="00F27C19" w:rsidRDefault="00E4537C">
      <w:r w:rsidRPr="00F27C19">
        <w:t>...这就表明服务的配置有问题。造成这个问题有共同原因，就是Phabricator的虚拟主机域名没有在Apache服务器端被明确，或被识别。</w:t>
      </w:r>
    </w:p>
    <w:p w:rsidR="00E4537C" w:rsidRPr="00F27C19" w:rsidRDefault="00E4537C" w:rsidP="000F1652">
      <w:pPr>
        <w:rPr>
          <w:rFonts w:hint="eastAsia"/>
        </w:rPr>
      </w:pPr>
      <w:r w:rsidRPr="00F27C19">
        <w:t>这个问题只发生一些版本的OpenSSL客户端上（v0.9.8r或更早的版本，直到1.0.0这个问题被解决。）</w:t>
      </w:r>
    </w:p>
    <w:p w:rsidR="00E4537C" w:rsidRPr="00F27C19" w:rsidRDefault="00E4537C">
      <w:pPr>
        <w:pStyle w:val="1"/>
        <w:rPr>
          <w:rFonts w:ascii="Adobe 黑体 Std R" w:hAnsi="Adobe 黑体 Std R"/>
        </w:rPr>
      </w:pPr>
      <w:bookmarkStart w:id="79" w:name="_Toc385544115"/>
      <w:r w:rsidRPr="00F27C19">
        <w:rPr>
          <w:rFonts w:ascii="Adobe 黑体 Std R" w:hAnsi="Adobe 黑体 Std R"/>
        </w:rPr>
        <w:t>使用篇（Application User Guides）</w:t>
      </w:r>
      <w:bookmarkEnd w:id="79"/>
    </w:p>
    <w:p w:rsidR="00E4537C" w:rsidRPr="00F27C19" w:rsidRDefault="00E4537C">
      <w:pPr>
        <w:pStyle w:val="2"/>
      </w:pPr>
      <w:bookmarkStart w:id="80" w:name="_Toc385544116"/>
      <w:r w:rsidRPr="00F27C19">
        <w:t>Arcanist快速入门</w:t>
      </w:r>
      <w:bookmarkEnd w:id="80"/>
    </w:p>
    <w:p w:rsidR="00E4537C" w:rsidRPr="00F27C19" w:rsidRDefault="00E4537C">
      <w:r w:rsidRPr="00F27C19">
        <w:t>快速入门可以使Arcanist为一个全新的工程正常工作。</w:t>
      </w:r>
    </w:p>
    <w:p w:rsidR="00E4537C" w:rsidRPr="00F27C19" w:rsidRDefault="00E4537C">
      <w:r w:rsidRPr="00F27C19">
        <w:t>这里对安装Arcanist，配置/使用一个工程，以及使用</w:t>
      </w:r>
      <w:r w:rsidRPr="00F27C19">
        <w:rPr>
          <w:shd w:val="clear" w:color="auto" w:fill="D8D8D8"/>
        </w:rPr>
        <w:t xml:space="preserve">arc </w:t>
      </w:r>
      <w:r w:rsidRPr="00F27C19">
        <w:t>脚本发送可回顾的修改集，等步骤进行了一个总结。</w:t>
      </w:r>
    </w:p>
    <w:p w:rsidR="00E4537C" w:rsidRPr="00F27C19" w:rsidRDefault="00E4537C">
      <w:pPr>
        <w:pStyle w:val="3"/>
      </w:pPr>
      <w:bookmarkStart w:id="81" w:name="install-arcanist"/>
      <w:bookmarkStart w:id="82" w:name="_Toc385544117"/>
      <w:bookmarkEnd w:id="81"/>
      <w:r w:rsidRPr="00F27C19">
        <w:t>安装Arcanist</w:t>
      </w:r>
      <w:bookmarkEnd w:id="82"/>
    </w:p>
    <w:p w:rsidR="00E4537C" w:rsidRPr="00F27C19" w:rsidRDefault="00E4537C">
      <w:pPr>
        <w:rPr>
          <w:rFonts w:cs="Tahoma"/>
          <w:color w:val="111111"/>
          <w:sz w:val="20"/>
          <w:szCs w:val="20"/>
        </w:rPr>
      </w:pPr>
      <w:r w:rsidRPr="00F27C19">
        <w:t>有关安装Arcanist的详细文档，可见</w:t>
      </w:r>
      <w:r w:rsidRPr="00F27C19">
        <w:rPr>
          <w:rStyle w:val="apple-converted-space"/>
          <w:rFonts w:cs="Tahoma"/>
          <w:color w:val="111111"/>
          <w:sz w:val="20"/>
          <w:szCs w:val="20"/>
        </w:rPr>
        <w:t> </w:t>
      </w:r>
      <w:hyperlink r:id="rId64" w:history="1">
        <w:r w:rsidRPr="00F27C19">
          <w:rPr>
            <w:rStyle w:val="a5"/>
          </w:rPr>
          <w:t>Arcanist User Guide</w:t>
        </w:r>
      </w:hyperlink>
      <w:r w:rsidRPr="00F27C19">
        <w:t>。</w:t>
      </w:r>
    </w:p>
    <w:p w:rsidR="00E4537C" w:rsidRPr="00F27C19" w:rsidRDefault="00E4537C" w:rsidP="00553E2F">
      <w:pPr>
        <w:numPr>
          <w:ilvl w:val="0"/>
          <w:numId w:val="31"/>
        </w:numPr>
        <w:shd w:val="clear" w:color="auto" w:fill="FFFFFF"/>
        <w:spacing w:line="312" w:lineRule="atLeast"/>
        <w:rPr>
          <w:rFonts w:cs="Tahoma"/>
          <w:color w:val="111111"/>
          <w:sz w:val="20"/>
          <w:szCs w:val="20"/>
        </w:rPr>
      </w:pPr>
      <w:r w:rsidRPr="00F27C19">
        <w:rPr>
          <w:rFonts w:cs="Tahoma"/>
          <w:color w:val="111111"/>
          <w:sz w:val="20"/>
          <w:szCs w:val="20"/>
        </w:rPr>
        <w:t>对于 Mac OS X操作系统, 可见</w:t>
      </w:r>
      <w:r w:rsidRPr="00F27C19">
        <w:rPr>
          <w:rStyle w:val="apple-converted-space"/>
          <w:rFonts w:cs="Tahoma"/>
          <w:color w:val="111111"/>
          <w:sz w:val="20"/>
          <w:szCs w:val="20"/>
        </w:rPr>
        <w:t> </w:t>
      </w:r>
      <w:hyperlink r:id="rId65" w:history="1">
        <w:r w:rsidRPr="00F27C19">
          <w:rPr>
            <w:rStyle w:val="a5"/>
          </w:rPr>
          <w:t>Arcanist User Guide: Mac OS X</w:t>
        </w:r>
      </w:hyperlink>
      <w:r w:rsidRPr="00F27C19">
        <w:rPr>
          <w:rFonts w:cs="Tahoma"/>
          <w:color w:val="111111"/>
          <w:sz w:val="20"/>
          <w:szCs w:val="20"/>
        </w:rPr>
        <w:t>.</w:t>
      </w:r>
    </w:p>
    <w:p w:rsidR="00E4537C" w:rsidRPr="00F27C19" w:rsidRDefault="00E4537C" w:rsidP="00553E2F">
      <w:pPr>
        <w:numPr>
          <w:ilvl w:val="0"/>
          <w:numId w:val="31"/>
        </w:numPr>
        <w:shd w:val="clear" w:color="auto" w:fill="FFFFFF"/>
        <w:spacing w:line="312" w:lineRule="atLeast"/>
      </w:pPr>
      <w:r w:rsidRPr="00F27C19">
        <w:rPr>
          <w:rFonts w:cs="Tahoma"/>
          <w:color w:val="111111"/>
          <w:sz w:val="20"/>
          <w:szCs w:val="20"/>
        </w:rPr>
        <w:t>对于 Windows操作系统, 可见</w:t>
      </w:r>
      <w:r w:rsidRPr="00F27C19">
        <w:rPr>
          <w:rStyle w:val="apple-converted-space"/>
          <w:rFonts w:cs="Tahoma"/>
          <w:color w:val="111111"/>
          <w:sz w:val="20"/>
          <w:szCs w:val="20"/>
        </w:rPr>
        <w:t> </w:t>
      </w:r>
      <w:hyperlink r:id="rId66" w:history="1">
        <w:r w:rsidRPr="00F27C19">
          <w:rPr>
            <w:rStyle w:val="a5"/>
          </w:rPr>
          <w:t>Arcanist User Guide: Windows</w:t>
        </w:r>
      </w:hyperlink>
      <w:r w:rsidRPr="00F27C19">
        <w:rPr>
          <w:rFonts w:cs="Tahoma"/>
          <w:color w:val="111111"/>
          <w:sz w:val="20"/>
          <w:szCs w:val="20"/>
        </w:rPr>
        <w:t>.</w:t>
      </w:r>
    </w:p>
    <w:p w:rsidR="00E4537C" w:rsidRPr="00F27C19" w:rsidRDefault="00E4537C">
      <w:pPr>
        <w:rPr>
          <w:rFonts w:cs="Tahoma"/>
          <w:color w:val="111111"/>
          <w:sz w:val="20"/>
          <w:szCs w:val="20"/>
        </w:rPr>
      </w:pPr>
      <w:r w:rsidRPr="00F27C19">
        <w:t>首先, 安装依赖（以下两项在ubuntu的安装脚本中已经包含）:</w:t>
      </w:r>
    </w:p>
    <w:p w:rsidR="00E4537C" w:rsidRPr="00F27C19" w:rsidRDefault="00E4537C" w:rsidP="00553E2F">
      <w:pPr>
        <w:numPr>
          <w:ilvl w:val="0"/>
          <w:numId w:val="35"/>
        </w:numPr>
        <w:shd w:val="clear" w:color="auto" w:fill="FFFFFF"/>
        <w:spacing w:line="312" w:lineRule="atLeast"/>
        <w:rPr>
          <w:rFonts w:cs="Tahoma"/>
          <w:color w:val="111111"/>
          <w:sz w:val="20"/>
          <w:szCs w:val="20"/>
        </w:rPr>
      </w:pPr>
      <w:r w:rsidRPr="00F27C19">
        <w:rPr>
          <w:rFonts w:cs="Tahoma"/>
          <w:color w:val="111111"/>
          <w:sz w:val="20"/>
          <w:szCs w:val="20"/>
        </w:rPr>
        <w:t>安装 PHP.</w:t>
      </w:r>
    </w:p>
    <w:p w:rsidR="00E4537C" w:rsidRPr="00F27C19" w:rsidRDefault="00E4537C" w:rsidP="00553E2F">
      <w:pPr>
        <w:numPr>
          <w:ilvl w:val="0"/>
          <w:numId w:val="35"/>
        </w:numPr>
        <w:shd w:val="clear" w:color="auto" w:fill="FFFFFF"/>
        <w:spacing w:line="312" w:lineRule="atLeast"/>
      </w:pPr>
      <w:r w:rsidRPr="00F27C19">
        <w:rPr>
          <w:rFonts w:cs="Tahoma"/>
          <w:color w:val="111111"/>
          <w:sz w:val="20"/>
          <w:szCs w:val="20"/>
        </w:rPr>
        <w:lastRenderedPageBreak/>
        <w:t>安装 Git.</w:t>
      </w:r>
    </w:p>
    <w:p w:rsidR="00E4537C" w:rsidRPr="00F27C19" w:rsidRDefault="00E4537C">
      <w:pPr>
        <w:rPr>
          <w:rStyle w:val="gp"/>
          <w:rFonts w:cs="Courier New"/>
          <w:color w:val="000080"/>
        </w:rPr>
      </w:pPr>
      <w:r w:rsidRPr="00F27C19">
        <w:t>然后，安装Arcanist本身（同样在安装脚本中完成）：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gp"/>
          <w:rFonts w:eastAsia="Adobe 黑体 Std R" w:cs="Courier New"/>
          <w:color w:val="000080"/>
        </w:rPr>
      </w:pPr>
      <w:r w:rsidRPr="00F27C19">
        <w:rPr>
          <w:rStyle w:val="gp"/>
          <w:rFonts w:eastAsia="Adobe 黑体 Std R" w:cs="Courier New"/>
          <w:color w:val="000080"/>
        </w:rPr>
        <w:t>$ mkdir somewhere/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</w:rPr>
      </w:pPr>
      <w:r w:rsidRPr="00F27C19">
        <w:rPr>
          <w:rStyle w:val="gp"/>
          <w:rFonts w:eastAsia="Adobe 黑体 Std R" w:cs="Courier New"/>
          <w:color w:val="000080"/>
        </w:rPr>
        <w:t>$ cd somewhere/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somewhere/ </w:t>
      </w:r>
      <w:r w:rsidRPr="00F27C19">
        <w:rPr>
          <w:rStyle w:val="gp"/>
          <w:rFonts w:eastAsia="Adobe 黑体 Std R" w:cs="Courier New"/>
          <w:color w:val="000080"/>
        </w:rPr>
        <w:t>$ git clone git://github.com/facebook/libphutil.git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 xml:space="preserve">somewhere/ </w:t>
      </w:r>
      <w:r w:rsidRPr="00F27C19">
        <w:rPr>
          <w:rStyle w:val="gp"/>
          <w:rFonts w:eastAsia="Adobe 黑体 Std R" w:cs="Courier New"/>
          <w:color w:val="000080"/>
        </w:rPr>
        <w:t>$ git clone git://github.com/facebook/arcanist.git</w:t>
      </w:r>
    </w:p>
    <w:p w:rsidR="00E4537C" w:rsidRPr="00F27C19" w:rsidRDefault="00E4537C">
      <w:pPr>
        <w:rPr>
          <w:rStyle w:val="gp"/>
          <w:rFonts w:cs="Courier New"/>
          <w:color w:val="000080"/>
        </w:rPr>
      </w:pPr>
      <w:r w:rsidRPr="00F27C19">
        <w:t>将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arc</w:t>
      </w:r>
      <w:r w:rsidRPr="00F27C19">
        <w:rPr>
          <w:rStyle w:val="apple-converted-space"/>
          <w:rFonts w:cs="Tahoma"/>
          <w:color w:val="111111"/>
        </w:rPr>
        <w:t> 脚本路径加入系统PATH环境变量中</w:t>
      </w:r>
      <w:r w:rsidRPr="00F27C19">
        <w:t>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gp"/>
          <w:rFonts w:eastAsia="Adobe 黑体 Std R" w:cs="Courier New"/>
          <w:color w:val="000080"/>
        </w:rPr>
        <w:t>$ export PATH="$PATH:/somewhere/arcanist/bin/"</w:t>
      </w:r>
    </w:p>
    <w:p w:rsidR="00E4537C" w:rsidRPr="00F27C19" w:rsidRDefault="00E4537C">
      <w:r w:rsidRPr="00F27C19">
        <w:t>如果在Windows操作系统下不能正常工作，可参考文档</w:t>
      </w:r>
      <w:r w:rsidRPr="00F27C19">
        <w:rPr>
          <w:rStyle w:val="apple-converted-space"/>
          <w:rFonts w:cs="Tahoma"/>
          <w:color w:val="111111"/>
        </w:rPr>
        <w:t> </w:t>
      </w:r>
      <w:hyperlink r:id="rId67" w:history="1">
        <w:r w:rsidRPr="00F27C19">
          <w:rPr>
            <w:rStyle w:val="a5"/>
          </w:rPr>
          <w:t>Arcanist User Guide: Windows</w:t>
        </w:r>
      </w:hyperlink>
      <w:r w:rsidRPr="00F27C19">
        <w:rPr>
          <w:rStyle w:val="apple-converted-space"/>
          <w:rFonts w:cs="Tahoma"/>
          <w:color w:val="111111"/>
        </w:rPr>
        <w:t> </w:t>
      </w:r>
      <w:r w:rsidRPr="00F27C19">
        <w:t>。</w:t>
      </w:r>
    </w:p>
    <w:p w:rsidR="00E4537C" w:rsidRPr="00F27C19" w:rsidRDefault="00E4537C">
      <w:pPr>
        <w:pStyle w:val="3"/>
      </w:pPr>
      <w:bookmarkStart w:id="83" w:name="configure-your-project"/>
      <w:bookmarkStart w:id="84" w:name="_Toc385544118"/>
      <w:bookmarkEnd w:id="83"/>
      <w:r w:rsidRPr="00F27C19">
        <w:t>配置工程项目</w:t>
      </w:r>
      <w:bookmarkEnd w:id="84"/>
    </w:p>
    <w:p w:rsidR="00E4537C" w:rsidRPr="00F27C19" w:rsidRDefault="00E4537C">
      <w:r w:rsidRPr="00F27C19">
        <w:t>详细的工程配置说明文档，可见</w:t>
      </w:r>
      <w:r w:rsidRPr="00F27C19">
        <w:rPr>
          <w:rStyle w:val="apple-converted-space"/>
          <w:rFonts w:cs="Tahoma"/>
          <w:color w:val="111111"/>
        </w:rPr>
        <w:t> </w:t>
      </w:r>
      <w:hyperlink r:id="rId68" w:history="1">
        <w:r w:rsidRPr="00F27C19">
          <w:rPr>
            <w:rStyle w:val="a5"/>
          </w:rPr>
          <w:t>Arcanist User Guide: Configuring a New Project</w:t>
        </w:r>
      </w:hyperlink>
      <w:r w:rsidRPr="00F27C19">
        <w:t>.</w:t>
      </w:r>
    </w:p>
    <w:p w:rsidR="00E4537C" w:rsidRPr="00F27C19" w:rsidRDefault="00E4537C">
      <w:pPr>
        <w:rPr>
          <w:rStyle w:val="gp"/>
          <w:rFonts w:cs="Courier New"/>
          <w:color w:val="000080"/>
        </w:rPr>
      </w:pPr>
      <w:r w:rsidRPr="00F27C19">
        <w:t>创建一个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.arcconfig</w:t>
      </w:r>
      <w:r w:rsidRPr="00F27C19">
        <w:rPr>
          <w:rStyle w:val="apple-converted-space"/>
          <w:rFonts w:cs="Tahoma"/>
          <w:color w:val="111111"/>
        </w:rPr>
        <w:t> 文件在你的工作空间内</w:t>
      </w:r>
      <w:r w:rsidRPr="00F27C19">
        <w:t>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</w:rPr>
      </w:pPr>
      <w:r w:rsidRPr="00F27C19">
        <w:rPr>
          <w:rStyle w:val="gp"/>
          <w:rFonts w:eastAsia="Adobe 黑体 Std R" w:cs="Courier New"/>
          <w:color w:val="000080"/>
        </w:rPr>
        <w:t>$ cd yourproject/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yourproject/ </w:t>
      </w:r>
      <w:r w:rsidRPr="00F27C19">
        <w:rPr>
          <w:rStyle w:val="gp"/>
          <w:rFonts w:eastAsia="Adobe 黑体 Std R" w:cs="Courier New"/>
          <w:color w:val="000080"/>
        </w:rPr>
        <w:t>$ $EDITOR .arcconfig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go"/>
          <w:rFonts w:eastAsia="Adobe 黑体 Std R" w:cs="Courier New"/>
          <w:color w:val="808080"/>
        </w:rPr>
      </w:pPr>
      <w:r w:rsidRPr="00F27C19">
        <w:rPr>
          <w:rFonts w:eastAsia="Adobe 黑体 Std R" w:cs="Courier New"/>
          <w:color w:val="000000"/>
        </w:rPr>
        <w:t xml:space="preserve">yourproject/ </w:t>
      </w:r>
      <w:r w:rsidRPr="00F27C19">
        <w:rPr>
          <w:rStyle w:val="gp"/>
          <w:rFonts w:eastAsia="Adobe 黑体 Std R" w:cs="Courier New"/>
          <w:color w:val="000080"/>
        </w:rPr>
        <w:t>$ cat .arcconfig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go"/>
          <w:rFonts w:eastAsia="Adobe 黑体 Std R" w:cs="Courier New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t>{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go"/>
          <w:rFonts w:eastAsia="Adobe 黑体 Std R" w:cs="Courier New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t xml:space="preserve">  "project_id" : "yourprojectname",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go"/>
          <w:rFonts w:eastAsia="Adobe 黑体 Std R" w:cs="Courier New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t xml:space="preserve">  "conduit_uri" : "https://phabricator.example.com/"</w:t>
      </w:r>
    </w:p>
    <w:p w:rsidR="007E5002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 w:hint="eastAsia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t>}</w:t>
      </w:r>
    </w:p>
    <w:p w:rsidR="007E5002" w:rsidRPr="00F27C19" w:rsidRDefault="007E5002">
      <w:r w:rsidRPr="00F27C19">
        <w:rPr>
          <w:rFonts w:hint="eastAsia"/>
        </w:rPr>
        <w:t>例如</w:t>
      </w:r>
      <w:r w:rsidRPr="00F27C19">
        <w:t>：</w:t>
      </w:r>
    </w:p>
    <w:p w:rsidR="007E5002" w:rsidRPr="00F27C19" w:rsidRDefault="007E5002" w:rsidP="007E5002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hint="eastAsia"/>
        </w:rPr>
      </w:pPr>
      <w:r w:rsidRPr="00F27C19">
        <w:rPr>
          <w:rStyle w:val="go"/>
          <w:rFonts w:eastAsia="Adobe 黑体 Std R" w:cs="Courier New"/>
          <w:color w:val="808080"/>
        </w:rPr>
        <w:t xml:space="preserve">xiaowei@linux:~/mxpa/mxpa_runtime$ cat .arcconfig </w:t>
      </w:r>
    </w:p>
    <w:p w:rsidR="007E5002" w:rsidRPr="00F27C19" w:rsidRDefault="007E5002" w:rsidP="007E5002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hint="eastAsia"/>
        </w:rPr>
      </w:pPr>
      <w:r w:rsidRPr="00F27C19">
        <w:rPr>
          <w:rStyle w:val="go"/>
          <w:rFonts w:eastAsia="Adobe 黑体 Std R" w:cs="Courier New"/>
          <w:color w:val="808080"/>
        </w:rPr>
        <w:t>{</w:t>
      </w:r>
    </w:p>
    <w:p w:rsidR="007E5002" w:rsidRPr="00F27C19" w:rsidRDefault="007E5002" w:rsidP="007E5002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hint="eastAsia"/>
        </w:rPr>
      </w:pPr>
      <w:r w:rsidRPr="00F27C19">
        <w:rPr>
          <w:rStyle w:val="go"/>
          <w:rFonts w:eastAsia="Adobe 黑体 Std R" w:cs="Courier New"/>
          <w:color w:val="808080"/>
        </w:rPr>
        <w:t xml:space="preserve">  "project_id" : "mxpa_runtime",</w:t>
      </w:r>
    </w:p>
    <w:p w:rsidR="007E5002" w:rsidRPr="00F27C19" w:rsidRDefault="007E5002" w:rsidP="007E5002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hint="eastAsia"/>
        </w:rPr>
      </w:pPr>
      <w:r w:rsidRPr="00F27C19">
        <w:rPr>
          <w:rStyle w:val="go"/>
          <w:rFonts w:eastAsia="Adobe 黑体 Std R" w:cs="Courier New"/>
          <w:color w:val="808080"/>
        </w:rPr>
        <w:t xml:space="preserve">  "conduit_uri" : "http://192.168.0.90/"</w:t>
      </w:r>
    </w:p>
    <w:p w:rsidR="007E5002" w:rsidRPr="00F27C19" w:rsidRDefault="007E5002" w:rsidP="007E5002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t>}</w:t>
      </w:r>
    </w:p>
    <w:p w:rsidR="007E5002" w:rsidRPr="00F27C19" w:rsidRDefault="007E5002">
      <w:pPr>
        <w:rPr>
          <w:rFonts w:hint="eastAsia"/>
        </w:rPr>
      </w:pPr>
    </w:p>
    <w:p w:rsidR="00E4537C" w:rsidRPr="00F27C19" w:rsidRDefault="00E4537C">
      <w:r w:rsidRPr="00F27C19">
        <w:t>通过一个字符串来设置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project_id</w:t>
      </w:r>
      <w:r w:rsidRPr="00F27C19">
        <w:rPr>
          <w:rStyle w:val="apple-converted-space"/>
          <w:rFonts w:cs="Tahoma"/>
          <w:color w:val="111111"/>
        </w:rPr>
        <w:t> ，</w:t>
      </w:r>
      <w:r w:rsidRPr="00F27C19">
        <w:t>字符串的内容是项目名称，用来识别项目不同项目。</w:t>
      </w:r>
    </w:p>
    <w:p w:rsidR="00E4537C" w:rsidRPr="00F27C19" w:rsidRDefault="00E4537C">
      <w:pPr>
        <w:rPr>
          <w:rFonts w:cs="Tahoma"/>
          <w:color w:val="111111"/>
          <w:sz w:val="20"/>
          <w:szCs w:val="20"/>
        </w:rPr>
      </w:pPr>
      <w:r w:rsidRPr="00F27C19">
        <w:t>通过一个字符串来设置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condui</w:t>
      </w:r>
      <w:r w:rsidRPr="00F27C19"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  <w:t>t_uri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t>，字符串的内容是Phabricator 的URI地址（这个变量也决定了arc脚本将要把修改集信息发送到哪里）。</w:t>
      </w:r>
    </w:p>
    <w:p w:rsidR="00E4537C" w:rsidRPr="00F27C19" w:rsidRDefault="00E4537C">
      <w:pPr>
        <w:shd w:val="clear" w:color="auto" w:fill="F3F3FF"/>
        <w:spacing w:line="312" w:lineRule="atLeast"/>
      </w:pPr>
      <w:r w:rsidRPr="00F27C19">
        <w:rPr>
          <w:rFonts w:cs="Tahoma"/>
          <w:color w:val="111111"/>
          <w:sz w:val="20"/>
          <w:szCs w:val="20"/>
        </w:rPr>
        <w:t>NOTE:  你需要将这个文件</w:t>
      </w:r>
      <w:r w:rsidRPr="00F27C19">
        <w:rPr>
          <w:rFonts w:cs="Tahoma"/>
          <w:b/>
          <w:color w:val="111111"/>
          <w:sz w:val="20"/>
          <w:szCs w:val="20"/>
        </w:rPr>
        <w:t>提交</w:t>
      </w:r>
      <w:r w:rsidRPr="00F27C19">
        <w:rPr>
          <w:rFonts w:cs="Tahoma"/>
          <w:color w:val="111111"/>
          <w:sz w:val="20"/>
          <w:szCs w:val="20"/>
        </w:rPr>
        <w:t>到库中。</w:t>
      </w:r>
      <w:bookmarkStart w:id="85" w:name="install-arcanist-credent"/>
      <w:bookmarkEnd w:id="85"/>
      <w:r w:rsidRPr="00F27C19">
        <w:rPr>
          <w:rFonts w:cs="Tahoma"/>
          <w:color w:val="111111"/>
          <w:sz w:val="20"/>
          <w:szCs w:val="20"/>
        </w:rPr>
        <w:t>这个工程下需要有.hg（Mercural）或 .git（Git）目录，否则下面内容将无法正确执行。</w:t>
      </w:r>
    </w:p>
    <w:p w:rsidR="00E4537C" w:rsidRPr="00F27C19" w:rsidRDefault="00E4537C">
      <w:pPr>
        <w:pStyle w:val="3"/>
      </w:pPr>
      <w:bookmarkStart w:id="86" w:name="_Toc385544119"/>
      <w:r w:rsidRPr="00F27C19">
        <w:lastRenderedPageBreak/>
        <w:t>安装Arcanist证书</w:t>
      </w:r>
      <w:bookmarkEnd w:id="86"/>
    </w:p>
    <w:p w:rsidR="00E4537C" w:rsidRPr="00F27C19" w:rsidRDefault="00E4537C">
      <w:pPr>
        <w:rPr>
          <w:rFonts w:hint="eastAsia"/>
        </w:rPr>
      </w:pPr>
      <w:r w:rsidRPr="00F27C19">
        <w:t>证书可以让你通过验证。在你执行这步之前，你必须在Phabricator有一个已存在的账号。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</w:rPr>
      </w:pPr>
      <w:r w:rsidRPr="00F27C19">
        <w:rPr>
          <w:rStyle w:val="gp"/>
          <w:rFonts w:eastAsia="Adobe 黑体 Std R" w:cs="Courier New"/>
          <w:color w:val="000080"/>
        </w:rPr>
        <w:t>$ cd yourproject/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go"/>
          <w:rFonts w:eastAsia="Adobe 黑体 Std R" w:cs="Courier New"/>
          <w:color w:val="808080"/>
        </w:rPr>
      </w:pPr>
      <w:r w:rsidRPr="00F27C19">
        <w:rPr>
          <w:rFonts w:eastAsia="Adobe 黑体 Std R" w:cs="Courier New"/>
          <w:color w:val="000000"/>
        </w:rPr>
        <w:t xml:space="preserve">yourproject/ </w:t>
      </w:r>
      <w:r w:rsidRPr="00F27C19">
        <w:rPr>
          <w:rStyle w:val="gp"/>
          <w:rFonts w:eastAsia="Adobe 黑体 Std R" w:cs="Courier New"/>
          <w:color w:val="000080"/>
        </w:rPr>
        <w:t>$ arc install-certificate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go"/>
          <w:rFonts w:eastAsia="Adobe 黑体 Std R" w:cs="Courier New"/>
          <w:color w:val="808080"/>
        </w:rPr>
        <w:t>...</w:t>
      </w:r>
    </w:p>
    <w:p w:rsidR="00E4537C" w:rsidRPr="00F27C19" w:rsidRDefault="00E4537C">
      <w:r w:rsidRPr="00F27C19">
        <w:t>执行以上命令。这步操作将会连接你的在本地的用户账号和在Phabricator上的账号。</w:t>
      </w:r>
    </w:p>
    <w:p w:rsidR="00137143" w:rsidRPr="00F27C19" w:rsidRDefault="00E4537C" w:rsidP="00137143">
      <w:pPr>
        <w:rPr>
          <w:rStyle w:val="go"/>
          <w:rFonts w:cs="Courier New"/>
          <w:color w:val="808080"/>
        </w:rPr>
      </w:pPr>
      <w:r w:rsidRPr="00F27C19">
        <w:t>这里需要你有一个账户在Phabricator上登陆，当你以这个账户拿到taken。这个工程就为你安装成功了。</w:t>
      </w:r>
      <w:bookmarkStart w:id="87" w:name="send-changes-for-review"/>
      <w:bookmarkEnd w:id="87"/>
      <w:r w:rsidR="00137143" w:rsidRPr="00F27C19">
        <w:t>信息如下：</w:t>
      </w:r>
    </w:p>
    <w:p w:rsidR="00137143" w:rsidRPr="00F27C19" w:rsidRDefault="00137143" w:rsidP="00137143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hint="eastAsia"/>
        </w:rPr>
      </w:pPr>
      <w:r w:rsidRPr="00F27C19">
        <w:rPr>
          <w:rStyle w:val="go"/>
          <w:rFonts w:eastAsia="Adobe 黑体 Std R" w:cs="Courier New"/>
          <w:color w:val="808080"/>
        </w:rPr>
        <w:t>xiaowei@linux:~/mxpa/mxpa_runtime$ arc install-certificate</w:t>
      </w:r>
    </w:p>
    <w:p w:rsidR="00137143" w:rsidRPr="00F27C19" w:rsidRDefault="00137143" w:rsidP="00137143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hint="eastAsia"/>
        </w:rPr>
      </w:pPr>
      <w:r w:rsidRPr="00F27C19">
        <w:rPr>
          <w:rStyle w:val="go"/>
          <w:rFonts w:eastAsia="Adobe 黑体 Std R" w:cs="Courier New"/>
          <w:color w:val="808080"/>
        </w:rPr>
        <w:t>Installing certificate for 'http://192.168.0.90/api/'...</w:t>
      </w:r>
    </w:p>
    <w:p w:rsidR="00137143" w:rsidRPr="00F27C19" w:rsidRDefault="00137143" w:rsidP="00137143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hint="eastAsia"/>
        </w:rPr>
      </w:pPr>
      <w:r w:rsidRPr="00F27C19">
        <w:rPr>
          <w:rStyle w:val="go"/>
          <w:rFonts w:eastAsia="Adobe 黑体 Std R" w:cs="Courier New"/>
          <w:color w:val="808080"/>
        </w:rPr>
        <w:t>Trying to connect to server...</w:t>
      </w:r>
    </w:p>
    <w:p w:rsidR="00137143" w:rsidRPr="00F27C19" w:rsidRDefault="00137143" w:rsidP="00137143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hint="eastAsia"/>
        </w:rPr>
      </w:pPr>
      <w:r w:rsidRPr="00F27C19">
        <w:rPr>
          <w:rStyle w:val="go"/>
          <w:rFonts w:eastAsia="Adobe 黑体 Std R" w:cs="Courier New"/>
          <w:color w:val="808080"/>
        </w:rPr>
        <w:t>Connection OK!</w:t>
      </w:r>
    </w:p>
    <w:p w:rsidR="00137143" w:rsidRPr="00F27C19" w:rsidRDefault="00137143" w:rsidP="00137143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hint="eastAsia"/>
        </w:rPr>
      </w:pPr>
      <w:r w:rsidRPr="00F27C19">
        <w:rPr>
          <w:rStyle w:val="go"/>
          <w:rFonts w:eastAsia="Adobe 黑体 Std R" w:cs="Courier New"/>
          <w:b/>
          <w:bCs/>
          <w:color w:val="808080"/>
        </w:rPr>
        <w:t>LOGIN TO PHABRICATOR</w:t>
      </w:r>
    </w:p>
    <w:p w:rsidR="00137143" w:rsidRPr="00F27C19" w:rsidRDefault="00137143" w:rsidP="00137143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hint="eastAsia"/>
        </w:rPr>
      </w:pPr>
      <w:r w:rsidRPr="00F27C19">
        <w:rPr>
          <w:rStyle w:val="go"/>
          <w:rFonts w:eastAsia="Adobe 黑体 Std R" w:cs="Courier New"/>
          <w:color w:val="808080"/>
        </w:rPr>
        <w:t>Open this page in your browser and login to Phabricator if necessary:</w:t>
      </w:r>
    </w:p>
    <w:p w:rsidR="00137143" w:rsidRPr="00F27C19" w:rsidRDefault="00137143" w:rsidP="00137143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hint="eastAsia"/>
        </w:rPr>
      </w:pPr>
      <w:r w:rsidRPr="00F27C19">
        <w:rPr>
          <w:rStyle w:val="go"/>
          <w:rFonts w:eastAsia="Adobe 黑体 Std R" w:cs="Courier New"/>
          <w:color w:val="808080"/>
        </w:rPr>
        <w:t xml:space="preserve">    http://192.168.0.90/conduit/token/</w:t>
      </w:r>
    </w:p>
    <w:p w:rsidR="00137143" w:rsidRPr="00F27C19" w:rsidRDefault="00137143" w:rsidP="00137143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hint="eastAsia"/>
        </w:rPr>
      </w:pPr>
      <w:r w:rsidRPr="00F27C19">
        <w:rPr>
          <w:rStyle w:val="go"/>
          <w:rFonts w:eastAsia="Adobe 黑体 Std R" w:cs="Courier New"/>
          <w:color w:val="808080"/>
        </w:rPr>
        <w:t>Then paste the token on that page below.</w:t>
      </w:r>
    </w:p>
    <w:p w:rsidR="00137143" w:rsidRPr="00F27C19" w:rsidRDefault="00137143" w:rsidP="00137143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go"/>
          <w:rFonts w:eastAsia="Adobe 黑体 Std R" w:cs="Courier New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t xml:space="preserve">    Paste token from that page: o65caiep5wq46od3paclbsragarnexvzwsriqzf2</w:t>
      </w:r>
    </w:p>
    <w:p w:rsidR="00137143" w:rsidRPr="00F27C19" w:rsidRDefault="00137143" w:rsidP="00137143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go"/>
          <w:rFonts w:eastAsia="Adobe 黑体 Std R" w:cs="Courier New"/>
          <w:color w:val="808080"/>
        </w:rPr>
        <w:t xml:space="preserve"> （这个token需要通过点击上面的连接，登陆后获得）</w:t>
      </w:r>
    </w:p>
    <w:p w:rsidR="00137143" w:rsidRPr="00F27C19" w:rsidRDefault="00137143" w:rsidP="00137143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hint="eastAsia"/>
        </w:rPr>
      </w:pPr>
      <w:r w:rsidRPr="00F27C19">
        <w:rPr>
          <w:rStyle w:val="go"/>
          <w:rFonts w:eastAsia="Adobe 黑体 Std R" w:cs="Courier New"/>
          <w:color w:val="808080"/>
        </w:rPr>
        <w:t>Downloading authentication certificate...</w:t>
      </w:r>
    </w:p>
    <w:p w:rsidR="00137143" w:rsidRPr="00F27C19" w:rsidRDefault="00137143" w:rsidP="00137143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hint="eastAsia"/>
        </w:rPr>
      </w:pPr>
      <w:r w:rsidRPr="00F27C19">
        <w:rPr>
          <w:rStyle w:val="go"/>
          <w:rFonts w:eastAsia="Adobe 黑体 Std R" w:cs="Courier New"/>
          <w:color w:val="808080"/>
        </w:rPr>
        <w:t>Installing certificate for 'xiaowei'...</w:t>
      </w:r>
    </w:p>
    <w:p w:rsidR="00137143" w:rsidRPr="00F27C19" w:rsidRDefault="00137143" w:rsidP="00137143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hint="eastAsia"/>
        </w:rPr>
      </w:pPr>
      <w:r w:rsidRPr="00F27C19">
        <w:rPr>
          <w:rStyle w:val="go"/>
          <w:rFonts w:eastAsia="Adobe 黑体 Std R" w:cs="Courier New"/>
          <w:color w:val="808080"/>
        </w:rPr>
        <w:t>Writing ~/.arcrc...</w:t>
      </w:r>
    </w:p>
    <w:p w:rsidR="002B45BB" w:rsidRPr="00F27C19" w:rsidRDefault="00137143" w:rsidP="007E1087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hint="eastAsia"/>
        </w:rPr>
      </w:pPr>
      <w:r w:rsidRPr="00F27C19">
        <w:rPr>
          <w:rStyle w:val="go"/>
          <w:rFonts w:eastAsia="Adobe 黑体 Std R" w:cs="Courier New"/>
          <w:color w:val="808080"/>
          <w:shd w:val="clear" w:color="auto" w:fill="3DEB3D"/>
        </w:rPr>
        <w:t xml:space="preserve"> SUCCESS!</w:t>
      </w:r>
      <w:r w:rsidRPr="00F27C19">
        <w:rPr>
          <w:rStyle w:val="go"/>
          <w:rFonts w:eastAsia="Adobe 黑体 Std R" w:cs="Courier New"/>
          <w:color w:val="808080"/>
        </w:rPr>
        <w:t xml:space="preserve">  Certificate installed.</w:t>
      </w:r>
    </w:p>
    <w:p w:rsidR="00E4537C" w:rsidRPr="00F27C19" w:rsidRDefault="00E4537C" w:rsidP="002B45BB">
      <w:pPr>
        <w:pStyle w:val="3"/>
        <w:rPr>
          <w:rStyle w:val="apple-converted-space"/>
          <w:rFonts w:cs="Tahoma"/>
          <w:color w:val="111111"/>
          <w:sz w:val="20"/>
          <w:szCs w:val="20"/>
        </w:rPr>
      </w:pPr>
      <w:bookmarkStart w:id="88" w:name="_Toc385544120"/>
      <w:r w:rsidRPr="00F27C19">
        <w:t>发送可回顾修改集</w:t>
      </w:r>
      <w:bookmarkEnd w:id="88"/>
    </w:p>
    <w:p w:rsidR="00E4537C" w:rsidRPr="00F27C19" w:rsidRDefault="00E4537C">
      <w:pPr>
        <w:pStyle w:val="ab"/>
        <w:shd w:val="clear" w:color="auto" w:fill="FFFFFF"/>
        <w:spacing w:before="240" w:after="240" w:line="312" w:lineRule="atLeast"/>
        <w:rPr>
          <w:rStyle w:val="gp"/>
          <w:rFonts w:eastAsia="Adobe 黑体 Std R" w:cs="Courier New"/>
          <w:color w:val="000080"/>
        </w:rPr>
      </w:pPr>
      <w:r w:rsidRPr="00F27C19">
        <w:rPr>
          <w:rStyle w:val="apple-converted-space"/>
          <w:rFonts w:eastAsia="Adobe 黑体 Std R" w:cs="Tahoma"/>
          <w:color w:val="111111"/>
        </w:rPr>
        <w:t>使用</w:t>
      </w:r>
      <w:r w:rsidRPr="00F27C19">
        <w:rPr>
          <w:rStyle w:val="HTML"/>
          <w:rFonts w:ascii="Adobe 黑体 Std R" w:eastAsia="Adobe 黑体 Std R" w:hAnsi="Adobe 黑体 Std R"/>
          <w:color w:val="333333"/>
          <w:shd w:val="clear" w:color="auto" w:fill="EBEBEB"/>
        </w:rPr>
        <w:t>arc diff</w:t>
      </w:r>
      <w:r w:rsidRPr="00F27C19">
        <w:rPr>
          <w:rFonts w:eastAsia="Adobe 黑体 Std R" w:cs="Tahoma"/>
          <w:color w:val="111111"/>
        </w:rPr>
        <w:t>的详细文档，参见</w:t>
      </w:r>
      <w:r w:rsidRPr="00F27C19">
        <w:rPr>
          <w:rStyle w:val="apple-converted-space"/>
          <w:rFonts w:eastAsia="Adobe 黑体 Std R" w:cs="Tahoma"/>
          <w:color w:val="111111"/>
        </w:rPr>
        <w:t> </w:t>
      </w:r>
      <w:hyperlink r:id="rId69" w:history="1">
        <w:r w:rsidRPr="00F27C19">
          <w:rPr>
            <w:rStyle w:val="a5"/>
            <w:rFonts w:eastAsia="Adobe 黑体 Std R"/>
          </w:rPr>
          <w:t>Arcanist User Guide: arc diff</w:t>
        </w:r>
      </w:hyperlink>
      <w:r w:rsidRPr="00F27C19">
        <w:rPr>
          <w:rFonts w:eastAsia="Adobe 黑体 Std R" w:cs="Tahoma"/>
          <w:color w:val="111111"/>
        </w:rPr>
        <w:t>。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Style w:val="gp"/>
          <w:rFonts w:eastAsia="Adobe 黑体 Std R" w:cs="Courier New"/>
          <w:color w:val="000080"/>
        </w:rPr>
      </w:pPr>
      <w:r w:rsidRPr="00F27C19">
        <w:rPr>
          <w:rStyle w:val="gp"/>
          <w:rFonts w:eastAsia="Adobe 黑体 Std R" w:cs="Courier New"/>
          <w:color w:val="000080"/>
        </w:rPr>
        <w:t>$ $EDITOR file.c</w:t>
      </w:r>
    </w:p>
    <w:p w:rsidR="00E4537C" w:rsidRPr="00F27C19" w:rsidRDefault="00E4537C" w:rsidP="00957A1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hint="eastAsia"/>
        </w:rPr>
      </w:pPr>
      <w:r w:rsidRPr="00F27C19">
        <w:rPr>
          <w:rStyle w:val="gp"/>
          <w:rFonts w:eastAsia="Adobe 黑体 Std R" w:cs="Courier New"/>
          <w:color w:val="000080"/>
        </w:rPr>
        <w:t>$ arc diff</w:t>
      </w:r>
    </w:p>
    <w:p w:rsidR="00E4537C" w:rsidRPr="00F27C19" w:rsidRDefault="00E4537C">
      <w:pPr>
        <w:pStyle w:val="3"/>
      </w:pPr>
      <w:bookmarkStart w:id="89" w:name="_Toc385544121"/>
      <w:r w:rsidRPr="00F27C19">
        <w:t>下一步操作</w:t>
      </w:r>
      <w:bookmarkEnd w:id="89"/>
    </w:p>
    <w:p w:rsidR="00E4537C" w:rsidRPr="00F27C19" w:rsidRDefault="00E4537C">
      <w:pPr>
        <w:rPr>
          <w:rStyle w:val="apple-converted-space"/>
          <w:rFonts w:cs="Tahoma"/>
          <w:color w:val="111111"/>
          <w:sz w:val="21"/>
          <w:szCs w:val="21"/>
        </w:rPr>
      </w:pPr>
      <w:r w:rsidRPr="00F27C19">
        <w:t>可以继续以下内容:</w:t>
      </w:r>
    </w:p>
    <w:p w:rsidR="00E4537C" w:rsidRPr="00F27C19" w:rsidRDefault="00E4537C" w:rsidP="00553E2F">
      <w:pPr>
        <w:numPr>
          <w:ilvl w:val="0"/>
          <w:numId w:val="46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Style w:val="apple-converted-space"/>
          <w:rFonts w:cs="Tahoma"/>
          <w:color w:val="111111"/>
          <w:sz w:val="21"/>
          <w:szCs w:val="21"/>
        </w:rPr>
        <w:t>了解更多有关于项目配置的信息</w:t>
      </w:r>
      <w:hyperlink r:id="rId70" w:history="1">
        <w:r w:rsidRPr="00F27C19">
          <w:rPr>
            <w:rStyle w:val="a5"/>
          </w:rPr>
          <w:t>Arcanist User Guide: Configuring a New Project</w:t>
        </w:r>
      </w:hyperlink>
      <w:r w:rsidRPr="00F27C19">
        <w:rPr>
          <w:rFonts w:cs="Tahoma"/>
          <w:color w:val="111111"/>
          <w:sz w:val="21"/>
          <w:szCs w:val="21"/>
        </w:rPr>
        <w:t xml:space="preserve">; </w:t>
      </w:r>
    </w:p>
    <w:p w:rsidR="00E4537C" w:rsidRPr="00F27C19" w:rsidRDefault="00E4537C" w:rsidP="00553E2F">
      <w:pPr>
        <w:numPr>
          <w:ilvl w:val="0"/>
          <w:numId w:val="46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lastRenderedPageBreak/>
        <w:t>了解更多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ED7D31"/>
        </w:rPr>
        <w:t>arc diff</w:t>
      </w:r>
      <w:r w:rsidRPr="00F27C19">
        <w:rPr>
          <w:rStyle w:val="apple-converted-space"/>
          <w:rFonts w:cs="Tahoma"/>
          <w:color w:val="ED7D31"/>
          <w:sz w:val="21"/>
          <w:szCs w:val="21"/>
        </w:rPr>
        <w:t> 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使用的信息 </w:t>
      </w:r>
      <w:hyperlink r:id="rId71" w:history="1">
        <w:r w:rsidRPr="00F27C19">
          <w:rPr>
            <w:rStyle w:val="a5"/>
          </w:rPr>
          <w:t>Arcanist User Guide: arc diff</w:t>
        </w:r>
      </w:hyperlink>
      <w:r w:rsidRPr="00F27C19">
        <w:rPr>
          <w:rFonts w:cs="Tahoma"/>
          <w:color w:val="111111"/>
          <w:sz w:val="21"/>
          <w:szCs w:val="21"/>
        </w:rPr>
        <w:t xml:space="preserve">; </w:t>
      </w:r>
    </w:p>
    <w:p w:rsidR="00E4537C" w:rsidRPr="00F27C19" w:rsidRDefault="00E4537C" w:rsidP="00553E2F">
      <w:pPr>
        <w:numPr>
          <w:ilvl w:val="0"/>
          <w:numId w:val="46"/>
        </w:numPr>
        <w:shd w:val="clear" w:color="auto" w:fill="FFFFFF"/>
        <w:spacing w:line="312" w:lineRule="atLeast"/>
      </w:pPr>
      <w:r w:rsidRPr="00F27C19">
        <w:rPr>
          <w:rFonts w:cs="Tahoma"/>
          <w:color w:val="111111"/>
          <w:sz w:val="21"/>
          <w:szCs w:val="21"/>
        </w:rPr>
        <w:t>继续下面的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hyperlink r:id="rId72" w:history="1">
        <w:r w:rsidRPr="00F27C19">
          <w:rPr>
            <w:rStyle w:val="a5"/>
          </w:rPr>
          <w:t>Arcanist User Guide</w:t>
        </w:r>
      </w:hyperlink>
      <w:r w:rsidRPr="00F27C19">
        <w:rPr>
          <w:rFonts w:cs="Tahoma"/>
          <w:color w:val="111111"/>
          <w:sz w:val="21"/>
          <w:szCs w:val="21"/>
        </w:rPr>
        <w:t>.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90" w:name="_Toc385544122"/>
      <w:r w:rsidRPr="00F27C19">
        <w:t>Arcanist使用指南</w:t>
      </w:r>
      <w:bookmarkEnd w:id="90"/>
    </w:p>
    <w:p w:rsidR="00E4537C" w:rsidRPr="00F27C19" w:rsidRDefault="00E4537C">
      <w:r w:rsidRPr="00F27C19">
        <w:t xml:space="preserve">Arcanist使用指南，是一个对Phabricator的命令行接口。 </w:t>
      </w:r>
    </w:p>
    <w:p w:rsidR="00E4537C" w:rsidRPr="00F27C19" w:rsidRDefault="00E4537C">
      <w:r w:rsidRPr="00F27C19">
        <w:t>Arcanists提供以命令行的方式访问许多Phabricator工具（例如：Differential，Files和Paste），集成静态分析和单元测试，以及常见的工作流管理（例如：在Differential获得修改集进行回顾）</w:t>
      </w:r>
    </w:p>
    <w:p w:rsidR="00E4537C" w:rsidRPr="00F27C19" w:rsidRDefault="00E4537C">
      <w:r w:rsidRPr="00F27C19">
        <w:t>arc命令的详细参考，可以运行 </w:t>
      </w:r>
      <w:r w:rsidRPr="00F27C19">
        <w:rPr>
          <w:color w:val="ED7D31"/>
        </w:rPr>
        <w:t>arc help</w:t>
      </w:r>
      <w:r w:rsidRPr="00F27C19">
        <w:t>后看到。本文档仅</w:t>
      </w:r>
      <w:r w:rsidRPr="00F27C19">
        <w:rPr>
          <w:shd w:val="clear" w:color="auto" w:fill="FFFFFF"/>
        </w:rPr>
        <w:t>提供了常见工作流程的概述，以及安装简介。</w:t>
      </w:r>
    </w:p>
    <w:p w:rsidR="00E4537C" w:rsidRPr="00F27C19" w:rsidRDefault="00E4537C">
      <w:r w:rsidRPr="00F27C19">
        <w:t>Arcanist 有技术文献，贡献者们的文档集中在这里:</w:t>
      </w:r>
      <w:r w:rsidRPr="00F27C19">
        <w:rPr>
          <w:rStyle w:val="apple-converted-space"/>
          <w:rFonts w:cs="Tahoma"/>
          <w:color w:val="111111"/>
        </w:rPr>
        <w:t> </w:t>
      </w:r>
    </w:p>
    <w:p w:rsidR="00E4537C" w:rsidRPr="00F27C19" w:rsidRDefault="00E4537C">
      <w:pPr>
        <w:rPr>
          <w:rFonts w:cs="Tahoma" w:hint="eastAsia"/>
          <w:color w:val="111111"/>
          <w:sz w:val="20"/>
          <w:szCs w:val="20"/>
        </w:rPr>
      </w:pPr>
      <w:hyperlink r:id="rId73" w:anchor="_blank" w:history="1">
        <w:r w:rsidRPr="00F27C19">
          <w:rPr>
            <w:rStyle w:val="a5"/>
          </w:rPr>
          <w:t>http://www.phabricator.com/docs/arcanist/</w:t>
        </w:r>
      </w:hyperlink>
    </w:p>
    <w:p w:rsidR="00E4537C" w:rsidRPr="00F27C19" w:rsidRDefault="00E4537C">
      <w:pPr>
        <w:pStyle w:val="3"/>
      </w:pPr>
      <w:bookmarkStart w:id="91" w:name="quick-start"/>
      <w:bookmarkStart w:id="92" w:name="_Toc385544123"/>
      <w:bookmarkEnd w:id="91"/>
      <w:r w:rsidRPr="00F27C19">
        <w:t>快速入门</w:t>
      </w:r>
      <w:bookmarkEnd w:id="92"/>
    </w:p>
    <w:p w:rsidR="00E4537C" w:rsidRPr="00F27C19" w:rsidRDefault="00E4537C">
      <w:r w:rsidRPr="00F27C19">
        <w:t>快速入门教程可以参考</w:t>
      </w:r>
      <w:r w:rsidRPr="00F27C19">
        <w:rPr>
          <w:rStyle w:val="apple-converted-space"/>
          <w:rFonts w:cs="Tahoma"/>
          <w:color w:val="111111"/>
        </w:rPr>
        <w:t> </w:t>
      </w:r>
      <w:hyperlink r:id="rId74" w:history="1">
        <w:r w:rsidRPr="00F27C19">
          <w:rPr>
            <w:rStyle w:val="a5"/>
          </w:rPr>
          <w:t>Arcanist Quick Start</w:t>
        </w:r>
      </w:hyperlink>
      <w:r w:rsidRPr="00F27C19">
        <w:t>。它为如何安装、使用、配置</w:t>
      </w:r>
      <w:r w:rsidRPr="00F27C19">
        <w:rPr>
          <w:rStyle w:val="apple-converted-space"/>
          <w:rFonts w:cs="Tahoma"/>
          <w:color w:val="11111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hd w:val="clear" w:color="auto" w:fill="EBEBEB"/>
        </w:rPr>
        <w:t>arc</w:t>
      </w:r>
      <w:r w:rsidRPr="00F27C19">
        <w:rPr>
          <w:rStyle w:val="apple-converted-space"/>
          <w:rFonts w:cs="Tahoma"/>
          <w:color w:val="111111"/>
        </w:rPr>
        <w:t> ，</w:t>
      </w:r>
      <w:r w:rsidRPr="00F27C19">
        <w:t>提供了一个较为紧凑的总结，并且运行在一个全新的项目中。你可以从那里开始，当你看完了那些内容，觉得快速入门提供的信息过为精简，那么可以返回本节，获取更多你需要的信息。</w:t>
      </w:r>
    </w:p>
    <w:p w:rsidR="00E4537C" w:rsidRPr="00F27C19" w:rsidRDefault="00E4537C">
      <w:pPr>
        <w:pStyle w:val="3"/>
        <w:rPr>
          <w:rFonts w:cs="Tahoma"/>
          <w:color w:val="111111"/>
        </w:rPr>
      </w:pPr>
      <w:bookmarkStart w:id="93" w:name="overview"/>
      <w:bookmarkStart w:id="94" w:name="_Toc385544124"/>
      <w:bookmarkEnd w:id="93"/>
      <w:r w:rsidRPr="00F27C19">
        <w:t>概述</w:t>
      </w:r>
      <w:bookmarkEnd w:id="94"/>
    </w:p>
    <w:p w:rsidR="00E4537C" w:rsidRPr="00F27C19" w:rsidRDefault="00E4537C">
      <w:r w:rsidRPr="00F27C19">
        <w:rPr>
          <w:rFonts w:cs="Tahoma"/>
          <w:color w:val="111111"/>
        </w:rPr>
        <w:t>Arcanist 是一个包装了其他工具的脚</w:t>
      </w:r>
      <w:r w:rsidRPr="00F27C19">
        <w:t>本(例如： Differential, linters, unit test frameworks, Git, Mercurial, 和SVN工具) ，并且可以使用简单的命令行AP</w:t>
      </w:r>
      <w:r w:rsidRPr="00F27C19">
        <w:rPr>
          <w:rFonts w:cs="Tahoma"/>
          <w:color w:val="111111"/>
        </w:rPr>
        <w:t>I来管理代码审查和一些相关的版本控制操作。</w:t>
      </w:r>
    </w:p>
    <w:p w:rsidR="00E4537C" w:rsidRPr="00F27C19" w:rsidRDefault="00E4537C">
      <w:pPr>
        <w:rPr>
          <w:rStyle w:val="gp"/>
          <w:rFonts w:cs="Courier New"/>
          <w:color w:val="000080"/>
        </w:rPr>
      </w:pPr>
      <w:r w:rsidRPr="00F27C19">
        <w:t>有关所有的可用命令信息，可通过运行下面的命令得到: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gp"/>
          <w:rFonts w:eastAsia="Adobe 黑体 Std R" w:cs="Courier New"/>
          <w:color w:val="000080"/>
        </w:rPr>
        <w:t>$ arc help</w:t>
      </w:r>
    </w:p>
    <w:p w:rsidR="00E4537C" w:rsidRPr="00F27C19" w:rsidRDefault="00E4537C">
      <w:pPr>
        <w:rPr>
          <w:rStyle w:val="gp"/>
          <w:rFonts w:cs="Courier New"/>
          <w:color w:val="000080"/>
        </w:rPr>
      </w:pPr>
      <w:r w:rsidRPr="00F27C19">
        <w:t>可以通过运行下面命令得到某个具体指令/工具的详解：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gp"/>
          <w:rFonts w:eastAsia="Adobe 黑体 Std R" w:cs="Courier New"/>
          <w:color w:val="000080"/>
        </w:rPr>
        <w:t>$ arc help &lt;command&gt;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 w:cs="Adobe 黑体 Std R"/>
          <w:color w:val="ED7D31"/>
          <w:sz w:val="21"/>
          <w:szCs w:val="21"/>
        </w:rPr>
      </w:pPr>
      <w:r w:rsidRPr="00F27C19">
        <w:t>Arcanist可以做如下的事:</w:t>
      </w:r>
    </w:p>
    <w:p w:rsidR="00E4537C" w:rsidRPr="00F27C19" w:rsidRDefault="00E4537C" w:rsidP="00553E2F">
      <w:pPr>
        <w:numPr>
          <w:ilvl w:val="0"/>
          <w:numId w:val="19"/>
        </w:numPr>
        <w:shd w:val="clear" w:color="auto" w:fill="FFFFFF"/>
        <w:spacing w:line="312" w:lineRule="atLeast"/>
        <w:rPr>
          <w:rStyle w:val="HTML"/>
          <w:rFonts w:ascii="Adobe 黑体 Std R" w:eastAsia="Adobe 黑体 Std R" w:hAnsi="Adobe 黑体 Std R" w:cs="Adobe 黑体 Std R"/>
          <w:color w:val="ED7D31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color w:val="ED7D31"/>
          <w:sz w:val="21"/>
          <w:szCs w:val="21"/>
        </w:rPr>
        <w:t>arc help</w:t>
      </w:r>
      <w:r w:rsidRPr="00F27C19">
        <w:rPr>
          <w:rFonts w:cs="Tahoma"/>
          <w:color w:val="111111"/>
          <w:sz w:val="21"/>
          <w:szCs w:val="21"/>
        </w:rPr>
        <w:t xml:space="preserve"> ：</w:t>
      </w:r>
      <w:r w:rsidRPr="00F27C19">
        <w:rPr>
          <w:rFonts w:cs="微软雅黑"/>
          <w:color w:val="111111"/>
          <w:sz w:val="21"/>
          <w:szCs w:val="21"/>
        </w:rPr>
        <w:t>获</w:t>
      </w:r>
      <w:r w:rsidRPr="00F27C19">
        <w:rPr>
          <w:rFonts w:cs="Adobe Gothic Std B"/>
          <w:color w:val="111111"/>
          <w:sz w:val="21"/>
          <w:szCs w:val="21"/>
        </w:rPr>
        <w:t>得</w:t>
      </w:r>
      <w:r w:rsidRPr="00F27C19">
        <w:rPr>
          <w:rFonts w:cs="Tahoma"/>
          <w:color w:val="111111"/>
          <w:sz w:val="21"/>
          <w:szCs w:val="21"/>
        </w:rPr>
        <w:t>arc中包</w:t>
      </w:r>
      <w:r w:rsidRPr="00F27C19">
        <w:rPr>
          <w:rFonts w:cs="微软雅黑"/>
          <w:color w:val="111111"/>
          <w:sz w:val="21"/>
          <w:szCs w:val="21"/>
        </w:rPr>
        <w:t>装</w:t>
      </w:r>
      <w:r w:rsidRPr="00F27C19">
        <w:rPr>
          <w:rFonts w:cs="Adobe Gothic Std B"/>
          <w:color w:val="111111"/>
          <w:sz w:val="21"/>
          <w:szCs w:val="21"/>
        </w:rPr>
        <w:t>的</w:t>
      </w:r>
      <w:r w:rsidRPr="00F27C19">
        <w:rPr>
          <w:rFonts w:cs="Tahoma"/>
          <w:color w:val="111111"/>
          <w:sz w:val="21"/>
          <w:szCs w:val="21"/>
        </w:rPr>
        <w:t>可用指令/工具</w:t>
      </w:r>
    </w:p>
    <w:p w:rsidR="00E4537C" w:rsidRPr="00F27C19" w:rsidRDefault="00E4537C" w:rsidP="00553E2F">
      <w:pPr>
        <w:numPr>
          <w:ilvl w:val="0"/>
          <w:numId w:val="19"/>
        </w:numPr>
        <w:shd w:val="clear" w:color="auto" w:fill="FFFFFF"/>
        <w:spacing w:line="312" w:lineRule="atLeast"/>
        <w:rPr>
          <w:rStyle w:val="HTML"/>
          <w:rFonts w:ascii="Adobe 黑体 Std R" w:eastAsia="Adobe 黑体 Std R" w:hAnsi="Adobe 黑体 Std R" w:cs="Adobe 黑体 Std R"/>
          <w:color w:val="ED7D31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color w:val="ED7D31"/>
          <w:sz w:val="21"/>
          <w:szCs w:val="21"/>
        </w:rPr>
        <w:t>arc diff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：</w:t>
      </w:r>
      <w:r w:rsidRPr="00F27C19">
        <w:rPr>
          <w:rStyle w:val="apple-converted-space"/>
          <w:rFonts w:cs="微软雅黑"/>
          <w:color w:val="111111"/>
          <w:sz w:val="21"/>
          <w:szCs w:val="21"/>
        </w:rPr>
        <w:t>发</w:t>
      </w:r>
      <w:r w:rsidRPr="00F27C19">
        <w:rPr>
          <w:rStyle w:val="apple-converted-space"/>
          <w:rFonts w:cs="Adobe Gothic Std B"/>
          <w:color w:val="111111"/>
          <w:sz w:val="21"/>
          <w:szCs w:val="21"/>
        </w:rPr>
        <w:t>送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代</w:t>
      </w:r>
      <w:r w:rsidRPr="00F27C19">
        <w:rPr>
          <w:rStyle w:val="apple-converted-space"/>
          <w:rFonts w:cs="微软雅黑"/>
          <w:color w:val="111111"/>
          <w:sz w:val="21"/>
          <w:szCs w:val="21"/>
        </w:rPr>
        <w:t>码</w:t>
      </w:r>
      <w:r w:rsidRPr="00F27C19">
        <w:rPr>
          <w:rStyle w:val="apple-converted-space"/>
          <w:rFonts w:cs="Adobe Gothic Std B"/>
          <w:color w:val="111111"/>
          <w:sz w:val="21"/>
          <w:szCs w:val="21"/>
        </w:rPr>
        <w:t>的差</w:t>
      </w:r>
      <w:r w:rsidRPr="00F27C19">
        <w:rPr>
          <w:rStyle w:val="apple-converted-space"/>
          <w:rFonts w:cs="微软雅黑"/>
          <w:color w:val="111111"/>
          <w:sz w:val="21"/>
          <w:szCs w:val="21"/>
        </w:rPr>
        <w:t>异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Differential功能，以便回</w:t>
      </w:r>
      <w:r w:rsidRPr="00F27C19">
        <w:rPr>
          <w:rStyle w:val="apple-converted-space"/>
          <w:rFonts w:cs="微软雅黑"/>
          <w:color w:val="111111"/>
          <w:sz w:val="21"/>
          <w:szCs w:val="21"/>
        </w:rPr>
        <w:t>顾</w:t>
      </w:r>
      <w:r w:rsidRPr="00F27C19">
        <w:rPr>
          <w:rFonts w:cs="Tahoma"/>
          <w:color w:val="111111"/>
          <w:sz w:val="21"/>
          <w:szCs w:val="21"/>
        </w:rPr>
        <w:t>(有</w:t>
      </w:r>
      <w:r w:rsidRPr="00F27C19">
        <w:rPr>
          <w:rFonts w:cs="微软雅黑"/>
          <w:color w:val="111111"/>
          <w:sz w:val="21"/>
          <w:szCs w:val="21"/>
        </w:rPr>
        <w:t>关该</w:t>
      </w:r>
      <w:r w:rsidRPr="00F27C19">
        <w:rPr>
          <w:rFonts w:cs="Adobe Gothic Std B"/>
          <w:color w:val="111111"/>
          <w:sz w:val="21"/>
          <w:szCs w:val="21"/>
        </w:rPr>
        <w:t>指令的</w:t>
      </w:r>
      <w:r w:rsidRPr="00F27C19">
        <w:rPr>
          <w:rFonts w:cs="Tahoma"/>
          <w:color w:val="111111"/>
          <w:sz w:val="21"/>
          <w:szCs w:val="21"/>
        </w:rPr>
        <w:t>更多信息，</w:t>
      </w:r>
      <w:r w:rsidRPr="00F27C19">
        <w:rPr>
          <w:color w:val="111111"/>
          <w:sz w:val="21"/>
          <w:szCs w:val="21"/>
        </w:rPr>
        <w:t xml:space="preserve"> </w:t>
      </w:r>
      <w:r w:rsidRPr="00F27C19">
        <w:rPr>
          <w:rFonts w:cs="Tahoma"/>
          <w:color w:val="111111"/>
          <w:sz w:val="21"/>
          <w:szCs w:val="21"/>
        </w:rPr>
        <w:t>可</w:t>
      </w:r>
      <w:r w:rsidRPr="00F27C19">
        <w:rPr>
          <w:rFonts w:cs="微软雅黑"/>
          <w:color w:val="111111"/>
          <w:sz w:val="21"/>
          <w:szCs w:val="21"/>
        </w:rPr>
        <w:t>见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hyperlink r:id="rId75" w:history="1">
        <w:r w:rsidRPr="00F27C19">
          <w:rPr>
            <w:rStyle w:val="a5"/>
            <w:sz w:val="21"/>
            <w:szCs w:val="21"/>
          </w:rPr>
          <w:t>Arcanist User Guide: arc diff</w:t>
        </w:r>
      </w:hyperlink>
      <w:r w:rsidRPr="00F27C19">
        <w:rPr>
          <w:rFonts w:cs="Tahoma"/>
          <w:color w:val="111111"/>
          <w:sz w:val="21"/>
          <w:szCs w:val="21"/>
        </w:rPr>
        <w:t>)</w:t>
      </w:r>
    </w:p>
    <w:p w:rsidR="00E4537C" w:rsidRPr="00F27C19" w:rsidRDefault="00E4537C" w:rsidP="00553E2F">
      <w:pPr>
        <w:numPr>
          <w:ilvl w:val="0"/>
          <w:numId w:val="19"/>
        </w:numPr>
        <w:shd w:val="clear" w:color="auto" w:fill="FFFFFF"/>
        <w:spacing w:line="312" w:lineRule="atLeast"/>
        <w:rPr>
          <w:rStyle w:val="HTML"/>
          <w:rFonts w:ascii="Adobe 黑体 Std R" w:eastAsia="Adobe 黑体 Std R" w:hAnsi="Adobe 黑体 Std R"/>
          <w:color w:val="ED7D31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color w:val="ED7D31"/>
          <w:sz w:val="21"/>
          <w:szCs w:val="21"/>
        </w:rPr>
        <w:t>arc lis</w:t>
      </w:r>
      <w:r w:rsidRPr="00F27C19">
        <w:rPr>
          <w:rStyle w:val="HTML"/>
          <w:rFonts w:ascii="Adobe 黑体 Std R" w:eastAsia="Adobe 黑体 Std R" w:hAnsi="Adobe 黑体 Std R"/>
          <w:color w:val="ED7D31"/>
          <w:sz w:val="21"/>
          <w:szCs w:val="21"/>
        </w:rPr>
        <w:t xml:space="preserve">t </w:t>
      </w: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:</w:t>
      </w:r>
      <w:r w:rsidRPr="00F27C19">
        <w:rPr>
          <w:rFonts w:cs="微软雅黑"/>
          <w:color w:val="111111"/>
          <w:sz w:val="21"/>
          <w:szCs w:val="21"/>
        </w:rPr>
        <w:t>显</w:t>
      </w:r>
      <w:r w:rsidRPr="00F27C19">
        <w:rPr>
          <w:rFonts w:cs="Adobe Gothic Std B"/>
          <w:color w:val="111111"/>
          <w:sz w:val="21"/>
          <w:szCs w:val="21"/>
        </w:rPr>
        <w:t>示</w:t>
      </w:r>
      <w:r w:rsidRPr="00F27C19">
        <w:rPr>
          <w:rFonts w:cs="Tahoma"/>
          <w:color w:val="111111"/>
          <w:sz w:val="21"/>
          <w:szCs w:val="21"/>
        </w:rPr>
        <w:t>未提交修改的代</w:t>
      </w:r>
      <w:r w:rsidRPr="00F27C19">
        <w:rPr>
          <w:rFonts w:cs="微软雅黑"/>
          <w:color w:val="111111"/>
          <w:sz w:val="21"/>
          <w:szCs w:val="21"/>
        </w:rPr>
        <w:t>码</w:t>
      </w:r>
      <w:r w:rsidRPr="00F27C19">
        <w:rPr>
          <w:rFonts w:cs="Tahoma"/>
          <w:color w:val="111111"/>
          <w:sz w:val="21"/>
          <w:szCs w:val="21"/>
        </w:rPr>
        <w:t>信息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 xml:space="preserve"> </w:t>
      </w:r>
    </w:p>
    <w:p w:rsidR="00E4537C" w:rsidRPr="00F27C19" w:rsidRDefault="00E4537C" w:rsidP="00553E2F">
      <w:pPr>
        <w:numPr>
          <w:ilvl w:val="0"/>
          <w:numId w:val="19"/>
        </w:numPr>
        <w:shd w:val="clear" w:color="auto" w:fill="FFFFFF"/>
        <w:spacing w:line="312" w:lineRule="atLeast"/>
        <w:rPr>
          <w:rFonts w:cs="Tahoma"/>
          <w:color w:val="ED7D31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ED7D31"/>
          <w:sz w:val="21"/>
          <w:szCs w:val="21"/>
        </w:rPr>
        <w:t>arc cover</w:t>
      </w:r>
      <w:r w:rsidRPr="00F27C19">
        <w:rPr>
          <w:rFonts w:cs="Tahoma"/>
          <w:color w:val="111111"/>
          <w:sz w:val="21"/>
          <w:szCs w:val="21"/>
        </w:rPr>
        <w:t xml:space="preserve"> ：可以</w:t>
      </w:r>
      <w:r w:rsidRPr="00F27C19">
        <w:rPr>
          <w:rFonts w:cs="微软雅黑"/>
          <w:color w:val="111111"/>
          <w:sz w:val="21"/>
          <w:szCs w:val="21"/>
        </w:rPr>
        <w:t>找</w:t>
      </w:r>
      <w:r w:rsidRPr="00F27C19">
        <w:rPr>
          <w:rFonts w:cs="Adobe Gothic Std B"/>
          <w:color w:val="111111"/>
          <w:sz w:val="21"/>
          <w:szCs w:val="21"/>
        </w:rPr>
        <w:t>到</w:t>
      </w:r>
      <w:r w:rsidRPr="00F27C19">
        <w:rPr>
          <w:rFonts w:cs="Tahoma"/>
          <w:color w:val="111111"/>
          <w:sz w:val="21"/>
          <w:szCs w:val="21"/>
        </w:rPr>
        <w:t>某</w:t>
      </w:r>
      <w:r w:rsidRPr="00F27C19">
        <w:rPr>
          <w:rFonts w:cs="微软雅黑"/>
          <w:color w:val="111111"/>
          <w:sz w:val="21"/>
          <w:szCs w:val="21"/>
        </w:rPr>
        <w:t>个</w:t>
      </w:r>
      <w:r w:rsidRPr="00F27C19">
        <w:rPr>
          <w:rFonts w:cs="Tahoma"/>
          <w:color w:val="111111"/>
          <w:sz w:val="21"/>
          <w:szCs w:val="21"/>
        </w:rPr>
        <w:t>代</w:t>
      </w:r>
      <w:r w:rsidRPr="00F27C19">
        <w:rPr>
          <w:rFonts w:cs="微软雅黑"/>
          <w:color w:val="111111"/>
          <w:sz w:val="21"/>
          <w:szCs w:val="21"/>
        </w:rPr>
        <w:t>码</w:t>
      </w:r>
      <w:r w:rsidRPr="00F27C19">
        <w:rPr>
          <w:rFonts w:cs="Tahoma"/>
          <w:color w:val="111111"/>
          <w:sz w:val="21"/>
          <w:szCs w:val="21"/>
        </w:rPr>
        <w:t>修改的提交人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</w:p>
    <w:p w:rsidR="00E4537C" w:rsidRPr="00F27C19" w:rsidRDefault="00E4537C" w:rsidP="00553E2F">
      <w:pPr>
        <w:numPr>
          <w:ilvl w:val="0"/>
          <w:numId w:val="19"/>
        </w:numPr>
        <w:shd w:val="clear" w:color="auto" w:fill="FFFFFF"/>
        <w:spacing w:line="312" w:lineRule="atLeast"/>
        <w:rPr>
          <w:rFonts w:cs="Tahoma"/>
          <w:color w:val="ED7D31"/>
          <w:sz w:val="21"/>
          <w:szCs w:val="21"/>
        </w:rPr>
      </w:pPr>
      <w:r w:rsidRPr="00F27C19">
        <w:rPr>
          <w:rFonts w:cs="Tahoma"/>
          <w:color w:val="ED7D31"/>
          <w:sz w:val="21"/>
          <w:szCs w:val="21"/>
        </w:rPr>
        <w:t>arc patch</w:t>
      </w:r>
      <w:r w:rsidRPr="00F27C19">
        <w:rPr>
          <w:rFonts w:cs="Tahoma"/>
          <w:color w:val="111111"/>
          <w:sz w:val="21"/>
          <w:szCs w:val="21"/>
        </w:rPr>
        <w:t>:  适</w:t>
      </w:r>
      <w:r w:rsidRPr="00F27C19">
        <w:rPr>
          <w:rFonts w:cs="微软雅黑"/>
          <w:color w:val="111111"/>
          <w:sz w:val="21"/>
          <w:szCs w:val="21"/>
        </w:rPr>
        <w:t>应</w:t>
      </w:r>
      <w:r w:rsidRPr="00F27C19">
        <w:rPr>
          <w:rFonts w:cs="Tahoma"/>
          <w:color w:val="111111"/>
          <w:sz w:val="21"/>
          <w:szCs w:val="21"/>
        </w:rPr>
        <w:t>某已修改，</w:t>
      </w:r>
      <w:r w:rsidRPr="00F27C19">
        <w:rPr>
          <w:rFonts w:cs="微软雅黑"/>
          <w:color w:val="111111"/>
          <w:sz w:val="21"/>
          <w:szCs w:val="21"/>
        </w:rPr>
        <w:t>并</w:t>
      </w:r>
      <w:r w:rsidRPr="00F27C19">
        <w:rPr>
          <w:rFonts w:cs="Adobe Gothic Std B"/>
          <w:color w:val="111111"/>
          <w:sz w:val="21"/>
          <w:szCs w:val="21"/>
        </w:rPr>
        <w:t>在</w:t>
      </w:r>
      <w:r w:rsidRPr="00F27C19">
        <w:rPr>
          <w:rFonts w:cs="微软雅黑"/>
          <w:color w:val="111111"/>
          <w:sz w:val="21"/>
          <w:szCs w:val="21"/>
        </w:rPr>
        <w:t>这个</w:t>
      </w:r>
      <w:r w:rsidRPr="00F27C19">
        <w:rPr>
          <w:rFonts w:cs="Adobe Gothic Std B"/>
          <w:color w:val="111111"/>
          <w:sz w:val="21"/>
          <w:szCs w:val="21"/>
        </w:rPr>
        <w:t>修改上</w:t>
      </w:r>
      <w:r w:rsidRPr="00F27C19">
        <w:rPr>
          <w:rFonts w:cs="微软雅黑"/>
          <w:color w:val="111111"/>
          <w:sz w:val="21"/>
          <w:szCs w:val="21"/>
        </w:rPr>
        <w:t>进</w:t>
      </w:r>
      <w:r w:rsidRPr="00F27C19">
        <w:rPr>
          <w:rFonts w:cs="Adobe Gothic Std B"/>
          <w:color w:val="111111"/>
          <w:sz w:val="21"/>
          <w:szCs w:val="21"/>
        </w:rPr>
        <w:t>行工作</w:t>
      </w:r>
    </w:p>
    <w:p w:rsidR="00E4537C" w:rsidRPr="00F27C19" w:rsidRDefault="00E4537C" w:rsidP="00553E2F">
      <w:pPr>
        <w:numPr>
          <w:ilvl w:val="0"/>
          <w:numId w:val="19"/>
        </w:numPr>
        <w:shd w:val="clear" w:color="auto" w:fill="FFFFFF"/>
        <w:spacing w:line="312" w:lineRule="atLeast"/>
        <w:rPr>
          <w:rFonts w:cs="Tahoma"/>
          <w:color w:val="ED7D31"/>
          <w:sz w:val="21"/>
          <w:szCs w:val="21"/>
        </w:rPr>
      </w:pPr>
      <w:r w:rsidRPr="00F27C19">
        <w:rPr>
          <w:rFonts w:cs="Tahoma"/>
          <w:color w:val="ED7D31"/>
          <w:sz w:val="21"/>
          <w:szCs w:val="21"/>
        </w:rPr>
        <w:lastRenderedPageBreak/>
        <w:t>arc export</w:t>
      </w:r>
      <w:r w:rsidRPr="00F27C19">
        <w:rPr>
          <w:rFonts w:cs="Tahoma"/>
          <w:color w:val="111111"/>
          <w:sz w:val="21"/>
          <w:szCs w:val="21"/>
        </w:rPr>
        <w:t>：通</w:t>
      </w:r>
      <w:r w:rsidRPr="00F27C19">
        <w:rPr>
          <w:rFonts w:cs="微软雅黑"/>
          <w:color w:val="111111"/>
          <w:sz w:val="21"/>
          <w:szCs w:val="21"/>
        </w:rPr>
        <w:t>过</w:t>
      </w:r>
      <w:r w:rsidRPr="00F27C19">
        <w:rPr>
          <w:rFonts w:cs="Tahoma"/>
          <w:color w:val="111111"/>
          <w:sz w:val="21"/>
          <w:szCs w:val="21"/>
        </w:rPr>
        <w:t>Differential功能下</w:t>
      </w:r>
      <w:r w:rsidRPr="00F27C19">
        <w:rPr>
          <w:rFonts w:cs="微软雅黑"/>
          <w:color w:val="111111"/>
          <w:sz w:val="21"/>
          <w:szCs w:val="21"/>
        </w:rPr>
        <w:t>载</w:t>
      </w:r>
      <w:r w:rsidRPr="00F27C19">
        <w:rPr>
          <w:rFonts w:cs="Tahoma"/>
          <w:color w:val="111111"/>
          <w:sz w:val="21"/>
          <w:szCs w:val="21"/>
        </w:rPr>
        <w:t>/</w:t>
      </w:r>
      <w:r w:rsidRPr="00F27C19">
        <w:rPr>
          <w:rFonts w:cs="微软雅黑"/>
          <w:color w:val="111111"/>
          <w:sz w:val="21"/>
          <w:szCs w:val="21"/>
        </w:rPr>
        <w:t>导</w:t>
      </w:r>
      <w:r w:rsidRPr="00F27C19">
        <w:rPr>
          <w:rFonts w:cs="Adobe Gothic Std B"/>
          <w:color w:val="111111"/>
          <w:sz w:val="21"/>
          <w:szCs w:val="21"/>
        </w:rPr>
        <w:t>出</w:t>
      </w:r>
      <w:r w:rsidRPr="00F27C19">
        <w:rPr>
          <w:rFonts w:cs="Tahoma"/>
          <w:color w:val="111111"/>
          <w:sz w:val="21"/>
          <w:szCs w:val="21"/>
        </w:rPr>
        <w:t>一</w:t>
      </w:r>
      <w:r w:rsidRPr="00F27C19">
        <w:rPr>
          <w:rFonts w:cs="微软雅黑"/>
          <w:color w:val="111111"/>
          <w:sz w:val="21"/>
          <w:szCs w:val="21"/>
        </w:rPr>
        <w:t>个补</w:t>
      </w:r>
      <w:r w:rsidRPr="00F27C19">
        <w:rPr>
          <w:rFonts w:cs="Adobe Gothic Std B"/>
          <w:color w:val="111111"/>
          <w:sz w:val="21"/>
          <w:szCs w:val="21"/>
        </w:rPr>
        <w:t>丁文件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</w:p>
    <w:p w:rsidR="00E4537C" w:rsidRPr="00F27C19" w:rsidRDefault="00E4537C" w:rsidP="00553E2F">
      <w:pPr>
        <w:numPr>
          <w:ilvl w:val="0"/>
          <w:numId w:val="19"/>
        </w:numPr>
        <w:shd w:val="clear" w:color="auto" w:fill="FFFFFF"/>
        <w:spacing w:line="312" w:lineRule="atLeast"/>
        <w:rPr>
          <w:rFonts w:cs="Tahoma"/>
          <w:color w:val="ED7D31"/>
          <w:sz w:val="21"/>
          <w:szCs w:val="21"/>
        </w:rPr>
      </w:pPr>
      <w:r w:rsidRPr="00F27C19">
        <w:rPr>
          <w:rFonts w:cs="Tahoma"/>
          <w:color w:val="ED7D31"/>
          <w:sz w:val="21"/>
          <w:szCs w:val="21"/>
        </w:rPr>
        <w:t>arc amend</w:t>
      </w:r>
      <w:r w:rsidRPr="00F27C19">
        <w:rPr>
          <w:rFonts w:cs="Tahoma"/>
          <w:color w:val="111111"/>
          <w:sz w:val="21"/>
          <w:szCs w:val="21"/>
        </w:rPr>
        <w:t>：</w:t>
      </w:r>
      <w:r w:rsidRPr="00F27C19">
        <w:rPr>
          <w:rFonts w:cs="微软雅黑"/>
          <w:color w:val="111111"/>
          <w:sz w:val="21"/>
          <w:szCs w:val="21"/>
        </w:rPr>
        <w:t>审</w:t>
      </w:r>
      <w:r w:rsidRPr="00F27C19">
        <w:rPr>
          <w:rFonts w:cs="Adobe Gothic Std B"/>
          <w:color w:val="111111"/>
          <w:sz w:val="21"/>
          <w:szCs w:val="21"/>
        </w:rPr>
        <w:t>核</w:t>
      </w:r>
      <w:r w:rsidRPr="00F27C19">
        <w:rPr>
          <w:rFonts w:cs="Tahoma"/>
          <w:color w:val="111111"/>
          <w:sz w:val="21"/>
          <w:szCs w:val="21"/>
        </w:rPr>
        <w:t>Git更新提交后的信息</w:t>
      </w:r>
    </w:p>
    <w:p w:rsidR="00E4537C" w:rsidRPr="00F27C19" w:rsidRDefault="00E4537C" w:rsidP="00553E2F">
      <w:pPr>
        <w:numPr>
          <w:ilvl w:val="0"/>
          <w:numId w:val="19"/>
        </w:numPr>
        <w:shd w:val="clear" w:color="auto" w:fill="FFFFFF"/>
        <w:spacing w:line="312" w:lineRule="atLeast"/>
        <w:rPr>
          <w:rFonts w:cs="Tahoma"/>
          <w:color w:val="ED7D31"/>
          <w:sz w:val="21"/>
          <w:szCs w:val="21"/>
        </w:rPr>
      </w:pPr>
      <w:r w:rsidRPr="00F27C19">
        <w:rPr>
          <w:rFonts w:cs="Tahoma"/>
          <w:color w:val="ED7D31"/>
          <w:sz w:val="21"/>
          <w:szCs w:val="21"/>
        </w:rPr>
        <w:t>arc commit</w:t>
      </w:r>
      <w:r w:rsidRPr="00F27C19">
        <w:rPr>
          <w:rFonts w:cs="Tahoma"/>
          <w:color w:val="111111"/>
          <w:sz w:val="21"/>
          <w:szCs w:val="21"/>
        </w:rPr>
        <w:t>：提交SVN</w:t>
      </w:r>
      <w:r w:rsidRPr="00F27C19">
        <w:rPr>
          <w:rFonts w:cs="微软雅黑"/>
          <w:color w:val="111111"/>
          <w:sz w:val="21"/>
          <w:szCs w:val="21"/>
        </w:rPr>
        <w:t>库</w:t>
      </w:r>
      <w:r w:rsidRPr="00F27C19">
        <w:rPr>
          <w:rFonts w:cs="Tahoma"/>
          <w:color w:val="111111"/>
          <w:sz w:val="21"/>
          <w:szCs w:val="21"/>
        </w:rPr>
        <w:t>的修改</w:t>
      </w:r>
    </w:p>
    <w:p w:rsidR="00E4537C" w:rsidRPr="00F27C19" w:rsidRDefault="00E4537C" w:rsidP="00553E2F">
      <w:pPr>
        <w:numPr>
          <w:ilvl w:val="0"/>
          <w:numId w:val="19"/>
        </w:numPr>
        <w:shd w:val="clear" w:color="auto" w:fill="FFFFFF"/>
        <w:spacing w:line="312" w:lineRule="atLeast"/>
        <w:rPr>
          <w:rFonts w:cs="Tahoma"/>
          <w:color w:val="ED7D31"/>
          <w:sz w:val="21"/>
          <w:szCs w:val="21"/>
        </w:rPr>
      </w:pPr>
      <w:r w:rsidRPr="00F27C19">
        <w:rPr>
          <w:rFonts w:cs="Tahoma"/>
          <w:color w:val="ED7D31"/>
          <w:sz w:val="21"/>
          <w:szCs w:val="21"/>
        </w:rPr>
        <w:t>arc land</w:t>
      </w:r>
      <w:r w:rsidRPr="00F27C19">
        <w:rPr>
          <w:rFonts w:cs="Tahoma"/>
          <w:color w:val="111111"/>
          <w:sz w:val="21"/>
          <w:szCs w:val="21"/>
        </w:rPr>
        <w:t>：向服</w:t>
      </w:r>
      <w:r w:rsidRPr="00F27C19">
        <w:rPr>
          <w:rFonts w:cs="微软雅黑"/>
          <w:color w:val="111111"/>
          <w:sz w:val="21"/>
          <w:szCs w:val="21"/>
        </w:rPr>
        <w:t>务</w:t>
      </w:r>
      <w:r w:rsidRPr="00F27C19">
        <w:rPr>
          <w:rFonts w:cs="Tahoma"/>
          <w:color w:val="111111"/>
          <w:sz w:val="21"/>
          <w:szCs w:val="21"/>
        </w:rPr>
        <w:t>器端推送Git 和</w:t>
      </w:r>
      <w:r w:rsidRPr="00F27C19">
        <w:rPr>
          <w:color w:val="111111"/>
          <w:sz w:val="21"/>
          <w:szCs w:val="21"/>
        </w:rPr>
        <w:t xml:space="preserve"> </w:t>
      </w:r>
      <w:r w:rsidRPr="00F27C19">
        <w:rPr>
          <w:rFonts w:cs="Tahoma"/>
          <w:color w:val="111111"/>
          <w:sz w:val="21"/>
          <w:szCs w:val="21"/>
        </w:rPr>
        <w:t>Mercurial</w:t>
      </w:r>
      <w:r w:rsidRPr="00F27C19">
        <w:rPr>
          <w:color w:val="111111"/>
          <w:sz w:val="21"/>
          <w:szCs w:val="21"/>
        </w:rPr>
        <w:t>库</w:t>
      </w:r>
      <w:r w:rsidRPr="00F27C19">
        <w:rPr>
          <w:rFonts w:cs="Tahoma"/>
          <w:color w:val="111111"/>
          <w:sz w:val="21"/>
          <w:szCs w:val="21"/>
        </w:rPr>
        <w:t>的修改</w:t>
      </w:r>
    </w:p>
    <w:p w:rsidR="00E4537C" w:rsidRPr="00F27C19" w:rsidRDefault="00E4537C" w:rsidP="00553E2F">
      <w:pPr>
        <w:numPr>
          <w:ilvl w:val="0"/>
          <w:numId w:val="19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ED7D31"/>
          <w:sz w:val="21"/>
          <w:szCs w:val="21"/>
        </w:rPr>
        <w:t>arc branch</w:t>
      </w:r>
      <w:r w:rsidRPr="00F27C19">
        <w:rPr>
          <w:rFonts w:cs="Tahoma"/>
          <w:color w:val="111111"/>
          <w:sz w:val="21"/>
          <w:szCs w:val="21"/>
        </w:rPr>
        <w:t>：可以看到更多有</w:t>
      </w:r>
      <w:r w:rsidRPr="00F27C19">
        <w:rPr>
          <w:color w:val="111111"/>
          <w:sz w:val="21"/>
          <w:szCs w:val="21"/>
        </w:rPr>
        <w:t>关</w:t>
      </w:r>
      <w:r w:rsidRPr="00F27C19">
        <w:rPr>
          <w:rFonts w:cs="Tahoma"/>
          <w:color w:val="111111"/>
          <w:sz w:val="21"/>
          <w:szCs w:val="21"/>
        </w:rPr>
        <w:t>Git分支的信息</w:t>
      </w:r>
    </w:p>
    <w:p w:rsidR="00E4537C" w:rsidRPr="00F27C19" w:rsidRDefault="00E4537C">
      <w:pPr>
        <w:shd w:val="clear" w:color="auto" w:fill="FFFFFF"/>
        <w:spacing w:line="312" w:lineRule="atLeast"/>
        <w:ind w:left="720"/>
        <w:rPr>
          <w:rFonts w:cs="Tahoma"/>
          <w:color w:val="111111"/>
          <w:sz w:val="21"/>
          <w:szCs w:val="21"/>
        </w:rPr>
      </w:pPr>
    </w:p>
    <w:p w:rsidR="00E4537C" w:rsidRPr="00F27C19" w:rsidRDefault="00E4537C">
      <w:pPr>
        <w:rPr>
          <w:rFonts w:cs="Tahoma"/>
          <w:color w:val="ED7D31"/>
          <w:sz w:val="21"/>
          <w:szCs w:val="21"/>
        </w:rPr>
      </w:pPr>
      <w:r w:rsidRPr="00F27C19">
        <w:t>当你配置完了 lint 和集成单元测试（unit test integration）, 你还可以使用:</w:t>
      </w:r>
    </w:p>
    <w:p w:rsidR="00E4537C" w:rsidRPr="00F27C19" w:rsidRDefault="00E4537C" w:rsidP="00553E2F">
      <w:pPr>
        <w:numPr>
          <w:ilvl w:val="0"/>
          <w:numId w:val="29"/>
        </w:numPr>
        <w:shd w:val="clear" w:color="auto" w:fill="FFFFFF"/>
        <w:spacing w:line="312" w:lineRule="atLeast"/>
        <w:rPr>
          <w:rFonts w:cs="Tahoma"/>
          <w:color w:val="ED7D31"/>
          <w:sz w:val="21"/>
          <w:szCs w:val="21"/>
        </w:rPr>
      </w:pPr>
      <w:r w:rsidRPr="00F27C19">
        <w:rPr>
          <w:rFonts w:cs="Tahoma"/>
          <w:color w:val="ED7D31"/>
          <w:sz w:val="21"/>
          <w:szCs w:val="21"/>
        </w:rPr>
        <w:t>arc lint</w:t>
      </w:r>
      <w:r w:rsidRPr="00F27C19">
        <w:rPr>
          <w:rFonts w:cs="Tahoma"/>
          <w:color w:val="111111"/>
          <w:sz w:val="21"/>
          <w:szCs w:val="21"/>
        </w:rPr>
        <w:t>：检查代码的语法和代码风格错误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r w:rsidRPr="00F27C19">
        <w:rPr>
          <w:rFonts w:cs="Tahoma"/>
          <w:color w:val="111111"/>
          <w:sz w:val="21"/>
          <w:szCs w:val="21"/>
        </w:rPr>
        <w:t>(更多信息可见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hyperlink r:id="rId76" w:history="1">
        <w:r w:rsidRPr="00F27C19">
          <w:rPr>
            <w:rStyle w:val="a5"/>
          </w:rPr>
          <w:t>Arcanist User Guide: Lint</w:t>
        </w:r>
      </w:hyperlink>
      <w:r w:rsidRPr="00F27C19">
        <w:rPr>
          <w:rFonts w:cs="Tahoma"/>
          <w:color w:val="111111"/>
          <w:sz w:val="21"/>
          <w:szCs w:val="21"/>
        </w:rPr>
        <w:t>)</w:t>
      </w:r>
    </w:p>
    <w:p w:rsidR="00E4537C" w:rsidRPr="00F27C19" w:rsidRDefault="00E4537C" w:rsidP="00553E2F">
      <w:pPr>
        <w:numPr>
          <w:ilvl w:val="0"/>
          <w:numId w:val="29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ED7D31"/>
          <w:sz w:val="21"/>
          <w:szCs w:val="21"/>
        </w:rPr>
        <w:t>arc unit</w:t>
      </w:r>
      <w:r w:rsidRPr="00F27C19">
        <w:rPr>
          <w:rFonts w:cs="Tahoma"/>
          <w:color w:val="111111"/>
          <w:sz w:val="21"/>
          <w:szCs w:val="21"/>
        </w:rPr>
        <w:t>：运行单元测试，对代码修改进行全方位的检查</w:t>
      </w:r>
    </w:p>
    <w:p w:rsidR="00E4537C" w:rsidRPr="00F27C19" w:rsidRDefault="00E4537C">
      <w:pPr>
        <w:shd w:val="clear" w:color="auto" w:fill="FFFFFF"/>
        <w:spacing w:line="312" w:lineRule="atLeast"/>
        <w:ind w:left="720"/>
        <w:rPr>
          <w:rFonts w:cs="Tahoma"/>
          <w:color w:val="111111"/>
          <w:sz w:val="21"/>
          <w:szCs w:val="21"/>
        </w:rPr>
      </w:pPr>
    </w:p>
    <w:p w:rsidR="00E4537C" w:rsidRPr="00F27C19" w:rsidRDefault="00E4537C">
      <w:pPr>
        <w:rPr>
          <w:rFonts w:cs="Tahoma"/>
          <w:color w:val="ED7D31"/>
          <w:sz w:val="20"/>
          <w:szCs w:val="20"/>
        </w:rPr>
      </w:pPr>
      <w:r w:rsidRPr="00F27C19">
        <w:t>Arcanist 集成的其他工具：</w:t>
      </w:r>
    </w:p>
    <w:p w:rsidR="00E4537C" w:rsidRPr="00F27C19" w:rsidRDefault="00E4537C" w:rsidP="00553E2F">
      <w:pPr>
        <w:numPr>
          <w:ilvl w:val="0"/>
          <w:numId w:val="44"/>
        </w:numPr>
        <w:shd w:val="clear" w:color="auto" w:fill="FFFFFF"/>
        <w:spacing w:line="312" w:lineRule="atLeast"/>
        <w:rPr>
          <w:rFonts w:cs="Tahoma"/>
          <w:color w:val="ED7D31"/>
          <w:sz w:val="20"/>
          <w:szCs w:val="20"/>
        </w:rPr>
      </w:pPr>
      <w:r w:rsidRPr="00F27C19">
        <w:rPr>
          <w:rFonts w:cs="Tahoma"/>
          <w:color w:val="ED7D31"/>
          <w:sz w:val="20"/>
          <w:szCs w:val="20"/>
        </w:rPr>
        <w:t>arc download</w:t>
      </w:r>
      <w:r w:rsidRPr="00F27C19">
        <w:rPr>
          <w:rFonts w:cs="Tahoma"/>
          <w:color w:val="111111"/>
          <w:sz w:val="20"/>
          <w:szCs w:val="20"/>
        </w:rPr>
        <w:t xml:space="preserve"> / </w:t>
      </w:r>
      <w:r w:rsidRPr="00F27C19">
        <w:rPr>
          <w:rFonts w:cs="Tahoma"/>
          <w:color w:val="ED7D31"/>
          <w:sz w:val="20"/>
          <w:szCs w:val="20"/>
        </w:rPr>
        <w:t>arc upload</w:t>
      </w:r>
      <w:r w:rsidRPr="00F27C19">
        <w:rPr>
          <w:rFonts w:cs="Tahoma"/>
          <w:color w:val="111111"/>
          <w:sz w:val="20"/>
          <w:szCs w:val="20"/>
        </w:rPr>
        <w:t>：下载/上载文件</w:t>
      </w:r>
    </w:p>
    <w:p w:rsidR="00E4537C" w:rsidRPr="00F27C19" w:rsidRDefault="00E4537C" w:rsidP="00553E2F">
      <w:pPr>
        <w:numPr>
          <w:ilvl w:val="0"/>
          <w:numId w:val="44"/>
        </w:numPr>
        <w:shd w:val="clear" w:color="auto" w:fill="FFFFFF"/>
        <w:spacing w:line="312" w:lineRule="atLeast"/>
        <w:rPr>
          <w:rFonts w:cs="Tahoma"/>
          <w:color w:val="111111"/>
          <w:sz w:val="20"/>
          <w:szCs w:val="20"/>
        </w:rPr>
      </w:pPr>
      <w:r w:rsidRPr="00F27C19">
        <w:rPr>
          <w:rFonts w:cs="Tahoma"/>
          <w:color w:val="ED7D31"/>
          <w:sz w:val="20"/>
          <w:szCs w:val="20"/>
        </w:rPr>
        <w:t>arc paste</w:t>
      </w:r>
      <w:r w:rsidRPr="00F27C19">
        <w:rPr>
          <w:rFonts w:cs="Tahoma"/>
          <w:color w:val="111111"/>
          <w:sz w:val="20"/>
          <w:szCs w:val="20"/>
        </w:rPr>
        <w:t>：创建和查看粘贴（pastes）？（还没用，暂时不大清楚是干嘛的）</w:t>
      </w:r>
    </w:p>
    <w:p w:rsidR="00E4537C" w:rsidRPr="00F27C19" w:rsidRDefault="00E4537C" w:rsidP="00747124">
      <w:pPr>
        <w:shd w:val="clear" w:color="auto" w:fill="FFFFFF"/>
        <w:spacing w:line="312" w:lineRule="atLeast"/>
        <w:rPr>
          <w:rFonts w:cs="Tahoma" w:hint="eastAsia"/>
          <w:color w:val="111111"/>
          <w:sz w:val="20"/>
          <w:szCs w:val="20"/>
        </w:rPr>
      </w:pPr>
    </w:p>
    <w:p w:rsidR="00E4537C" w:rsidRPr="00F27C19" w:rsidRDefault="00E4537C">
      <w:pPr>
        <w:rPr>
          <w:rFonts w:cs="Tahoma"/>
          <w:color w:val="ED7D31"/>
          <w:sz w:val="20"/>
          <w:szCs w:val="20"/>
        </w:rPr>
      </w:pPr>
      <w:r w:rsidRPr="00F27C19">
        <w:t>Arcanist 也拥有很多高级功能：</w:t>
      </w:r>
    </w:p>
    <w:p w:rsidR="00E4537C" w:rsidRPr="00F27C19" w:rsidRDefault="00E4537C" w:rsidP="00553E2F">
      <w:pPr>
        <w:numPr>
          <w:ilvl w:val="0"/>
          <w:numId w:val="23"/>
        </w:numPr>
        <w:shd w:val="clear" w:color="auto" w:fill="FFFFFF"/>
        <w:spacing w:line="312" w:lineRule="atLeast"/>
        <w:rPr>
          <w:rFonts w:cs="Tahoma"/>
          <w:color w:val="ED7D31"/>
          <w:sz w:val="21"/>
          <w:szCs w:val="21"/>
        </w:rPr>
      </w:pPr>
      <w:r w:rsidRPr="00F27C19">
        <w:rPr>
          <w:rFonts w:cs="Tahoma"/>
          <w:color w:val="ED7D31"/>
          <w:sz w:val="21"/>
          <w:szCs w:val="21"/>
        </w:rPr>
        <w:t>arc call-conduit</w:t>
      </w:r>
      <w:r w:rsidRPr="00F27C19">
        <w:rPr>
          <w:rFonts w:cs="Tahoma"/>
          <w:color w:val="111111"/>
          <w:sz w:val="21"/>
          <w:szCs w:val="21"/>
        </w:rPr>
        <w:t>：通过管道方式执行</w:t>
      </w:r>
    </w:p>
    <w:p w:rsidR="00E4537C" w:rsidRPr="00F27C19" w:rsidRDefault="00E4537C" w:rsidP="00553E2F">
      <w:pPr>
        <w:numPr>
          <w:ilvl w:val="0"/>
          <w:numId w:val="23"/>
        </w:numPr>
        <w:shd w:val="clear" w:color="auto" w:fill="FFFFFF"/>
        <w:spacing w:line="312" w:lineRule="atLeast"/>
        <w:rPr>
          <w:rFonts w:cs="Tahoma"/>
          <w:color w:val="ED7D31"/>
          <w:sz w:val="21"/>
          <w:szCs w:val="21"/>
        </w:rPr>
      </w:pPr>
      <w:r w:rsidRPr="00F27C19">
        <w:rPr>
          <w:rFonts w:cs="Tahoma"/>
          <w:color w:val="ED7D31"/>
          <w:sz w:val="21"/>
          <w:szCs w:val="21"/>
        </w:rPr>
        <w:t>arc liberate</w:t>
      </w:r>
      <w:r w:rsidRPr="00F27C19">
        <w:rPr>
          <w:rFonts w:cs="Tahoma"/>
          <w:color w:val="111111"/>
          <w:sz w:val="21"/>
          <w:szCs w:val="21"/>
        </w:rPr>
        <w:t>：创建或更新 libphutil 库文件</w:t>
      </w:r>
    </w:p>
    <w:p w:rsidR="00E4537C" w:rsidRPr="00F27C19" w:rsidRDefault="00E4537C" w:rsidP="00553E2F">
      <w:pPr>
        <w:numPr>
          <w:ilvl w:val="0"/>
          <w:numId w:val="23"/>
        </w:numPr>
        <w:shd w:val="clear" w:color="auto" w:fill="FFFFFF"/>
        <w:spacing w:line="312" w:lineRule="atLeast"/>
        <w:rPr>
          <w:rFonts w:cs="Tahoma"/>
          <w:color w:val="ED7D31"/>
          <w:sz w:val="21"/>
          <w:szCs w:val="21"/>
        </w:rPr>
      </w:pPr>
      <w:r w:rsidRPr="00F27C19">
        <w:rPr>
          <w:rFonts w:cs="Tahoma"/>
          <w:color w:val="ED7D31"/>
          <w:sz w:val="21"/>
          <w:szCs w:val="21"/>
        </w:rPr>
        <w:t>arc shell-complete</w:t>
      </w:r>
      <w:r w:rsidRPr="00F27C19">
        <w:rPr>
          <w:rFonts w:cs="Tahoma"/>
          <w:color w:val="111111"/>
          <w:sz w:val="21"/>
          <w:szCs w:val="21"/>
        </w:rPr>
        <w:t>：完全激活某个标签（暂不清楚是干嘛的）</w:t>
      </w:r>
    </w:p>
    <w:p w:rsidR="00E4537C" w:rsidRPr="00F27C19" w:rsidRDefault="00E4537C" w:rsidP="00553E2F">
      <w:pPr>
        <w:numPr>
          <w:ilvl w:val="0"/>
          <w:numId w:val="23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ED7D31"/>
          <w:sz w:val="21"/>
          <w:szCs w:val="21"/>
        </w:rPr>
        <w:t>arc svn-hook-pre-commit</w:t>
      </w:r>
      <w:r w:rsidRPr="00F27C19">
        <w:rPr>
          <w:rFonts w:cs="Tahoma"/>
          <w:color w:val="111111"/>
          <w:sz w:val="21"/>
          <w:szCs w:val="21"/>
        </w:rPr>
        <w:t xml:space="preserve"> / </w:t>
      </w:r>
      <w:r w:rsidRPr="00F27C19">
        <w:rPr>
          <w:rFonts w:cs="Tahoma"/>
          <w:color w:val="ED7D31"/>
          <w:sz w:val="21"/>
          <w:szCs w:val="21"/>
        </w:rPr>
        <w:t>arc git-hook-pre-receive</w:t>
      </w:r>
      <w:r w:rsidRPr="00F27C19">
        <w:rPr>
          <w:rFonts w:cs="Tahoma"/>
          <w:color w:val="111111"/>
          <w:sz w:val="21"/>
          <w:szCs w:val="21"/>
        </w:rPr>
        <w:t>：安装arc，可作为一个预提交修改的钩子。</w:t>
      </w:r>
    </w:p>
    <w:p w:rsidR="00E4537C" w:rsidRPr="00F27C19" w:rsidRDefault="00E4537C" w:rsidP="00553E2F">
      <w:pPr>
        <w:numPr>
          <w:ilvl w:val="0"/>
          <w:numId w:val="23"/>
        </w:numPr>
        <w:shd w:val="clear" w:color="auto" w:fill="FFFFFF"/>
        <w:spacing w:line="312" w:lineRule="atLeast"/>
        <w:rPr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...或者 在Arcanist扩展之后加入新指令</w:t>
      </w:r>
    </w:p>
    <w:p w:rsidR="00E4537C" w:rsidRPr="00F27C19" w:rsidRDefault="00E4537C">
      <w:pPr>
        <w:rPr>
          <w:rFonts w:hint="eastAsia"/>
        </w:rPr>
      </w:pPr>
      <w:r w:rsidRPr="00F27C19">
        <w:t>在没有另行声明的情况下，以上的工作流对于代码版本控制系统一般是未知，不过这些指令会在Git，Mercurial，或SVN仓库上正常工作。</w:t>
      </w:r>
    </w:p>
    <w:p w:rsidR="00E4537C" w:rsidRPr="00F27C19" w:rsidRDefault="00E4537C">
      <w:pPr>
        <w:pStyle w:val="3"/>
      </w:pPr>
      <w:bookmarkStart w:id="95" w:name="installing-arcanist"/>
      <w:bookmarkStart w:id="96" w:name="_Toc385544125"/>
      <w:bookmarkEnd w:id="95"/>
      <w:r w:rsidRPr="00F27C19">
        <w:t>安装Arcanist</w:t>
      </w:r>
      <w:bookmarkEnd w:id="96"/>
    </w:p>
    <w:p w:rsidR="00E4537C" w:rsidRPr="00F27C19" w:rsidRDefault="00E4537C">
      <w:pPr>
        <w:rPr>
          <w:rFonts w:cs="Tahoma"/>
          <w:color w:val="111111"/>
          <w:sz w:val="21"/>
          <w:szCs w:val="21"/>
        </w:rPr>
      </w:pPr>
      <w:r w:rsidRPr="00F27C19">
        <w:t>Arcanist 需要安装在本地机器或开发服务器上---- 无论你在哪里修改代码，你都需要安装它。它可以运行在下列环境中：</w:t>
      </w:r>
    </w:p>
    <w:p w:rsidR="00E4537C" w:rsidRPr="00F27C19" w:rsidRDefault="00E4537C" w:rsidP="00553E2F">
      <w:pPr>
        <w:numPr>
          <w:ilvl w:val="0"/>
          <w:numId w:val="22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Linux 系统</w:t>
      </w:r>
    </w:p>
    <w:p w:rsidR="00E4537C" w:rsidRPr="00F27C19" w:rsidRDefault="00E4537C" w:rsidP="00553E2F">
      <w:pPr>
        <w:numPr>
          <w:ilvl w:val="0"/>
          <w:numId w:val="22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类Linux 系统（与Lunux系统类似的系统）</w:t>
      </w:r>
    </w:p>
    <w:p w:rsidR="00E4537C" w:rsidRPr="00F27C19" w:rsidRDefault="00E4537C" w:rsidP="00553E2F">
      <w:pPr>
        <w:numPr>
          <w:ilvl w:val="0"/>
          <w:numId w:val="22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FreeBSD, 这是个不错的系统，很多人都推崇它</w:t>
      </w:r>
    </w:p>
    <w:p w:rsidR="00E4537C" w:rsidRPr="00F27C19" w:rsidRDefault="00E4537C" w:rsidP="00553E2F">
      <w:pPr>
        <w:numPr>
          <w:ilvl w:val="0"/>
          <w:numId w:val="22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Mac OS X (详细可见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hyperlink r:id="rId77" w:history="1">
        <w:r w:rsidRPr="00F27C19">
          <w:rPr>
            <w:rStyle w:val="a5"/>
          </w:rPr>
          <w:t>Arcanist User Guide: Mac OS X</w:t>
        </w:r>
      </w:hyperlink>
      <w:r w:rsidRPr="00F27C19">
        <w:rPr>
          <w:rFonts w:cs="Tahoma"/>
          <w:color w:val="111111"/>
          <w:sz w:val="21"/>
          <w:szCs w:val="21"/>
        </w:rPr>
        <w:t>)</w:t>
      </w:r>
    </w:p>
    <w:p w:rsidR="00E4537C" w:rsidRPr="00F27C19" w:rsidRDefault="00E4537C" w:rsidP="00553E2F">
      <w:pPr>
        <w:numPr>
          <w:ilvl w:val="0"/>
          <w:numId w:val="22"/>
        </w:numPr>
        <w:shd w:val="clear" w:color="auto" w:fill="FFFFFF"/>
        <w:spacing w:line="312" w:lineRule="atLeast"/>
        <w:rPr>
          <w:rFonts w:cs="Tahoma"/>
          <w:color w:val="111111"/>
          <w:sz w:val="20"/>
          <w:szCs w:val="20"/>
        </w:rPr>
      </w:pPr>
      <w:r w:rsidRPr="00F27C19">
        <w:rPr>
          <w:rFonts w:cs="Tahoma"/>
          <w:color w:val="111111"/>
          <w:sz w:val="21"/>
          <w:szCs w:val="21"/>
        </w:rPr>
        <w:t>Windows (详细可见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hyperlink r:id="rId78" w:history="1">
        <w:r w:rsidRPr="00F27C19">
          <w:rPr>
            <w:rStyle w:val="a5"/>
          </w:rPr>
          <w:t>Arcanist User Guide: Windows</w:t>
        </w:r>
      </w:hyperlink>
      <w:r w:rsidRPr="00F27C19">
        <w:rPr>
          <w:rFonts w:cs="Tahoma"/>
          <w:color w:val="111111"/>
          <w:sz w:val="21"/>
          <w:szCs w:val="21"/>
        </w:rPr>
        <w:t>)</w:t>
      </w:r>
    </w:p>
    <w:p w:rsidR="00E4537C" w:rsidRPr="00F27C19" w:rsidRDefault="00E4537C">
      <w:pPr>
        <w:shd w:val="clear" w:color="auto" w:fill="FFFFFF"/>
        <w:spacing w:line="312" w:lineRule="atLeast"/>
        <w:ind w:left="720"/>
        <w:rPr>
          <w:rFonts w:cs="Tahoma"/>
          <w:color w:val="111111"/>
          <w:sz w:val="20"/>
          <w:szCs w:val="20"/>
        </w:rPr>
      </w:pPr>
    </w:p>
    <w:p w:rsidR="00E4537C" w:rsidRPr="00F27C19" w:rsidRDefault="00E4537C">
      <w:r w:rsidRPr="00F27C19">
        <w:t xml:space="preserve">Arcanist 已经写入PHP中, 你首先要安装命令行模式的PHP（PHP CLI，PHP </w:t>
      </w:r>
      <w:r w:rsidRPr="00F27C19">
        <w:rPr>
          <w:rFonts w:cs="Arial"/>
          <w:color w:val="333333"/>
          <w:shd w:val="clear" w:color="auto" w:fill="FFFFFF"/>
        </w:rPr>
        <w:t>Command Line Interface</w:t>
      </w:r>
      <w:r w:rsidRPr="00F27C19">
        <w:t>)，如果你还没有安装的话</w:t>
      </w:r>
      <w:r w:rsidRPr="00F27C19">
        <w:rPr>
          <w:color w:val="2F5496"/>
        </w:rPr>
        <w:t>（Phabricator提供的安装脚本已经包含该应用的安装）</w:t>
      </w:r>
      <w:r w:rsidRPr="00F27C19">
        <w:t xml:space="preserve">。 Arcanist 需要在PHP 5.2或更高的版本上运行。你可以从这里得到官方的安装包 </w:t>
      </w:r>
      <w:hyperlink r:id="rId79" w:anchor="_blank" w:history="1">
        <w:r w:rsidRPr="00F27C19">
          <w:rPr>
            <w:rStyle w:val="a5"/>
          </w:rPr>
          <w:t>http://www.php.net/</w:t>
        </w:r>
      </w:hyperlink>
      <w:r w:rsidRPr="00F27C19">
        <w:rPr>
          <w:rStyle w:val="a5"/>
          <w:rFonts w:cs="Tahoma"/>
        </w:rPr>
        <w:t xml:space="preserve"> </w:t>
      </w:r>
    </w:p>
    <w:p w:rsidR="00E4537C" w:rsidRPr="00F27C19" w:rsidRDefault="00E4537C"/>
    <w:p w:rsidR="00E4537C" w:rsidRPr="00F27C19" w:rsidRDefault="00E4537C">
      <w:pPr>
        <w:rPr>
          <w:rFonts w:cs="Courier New"/>
          <w:color w:val="000000"/>
        </w:rPr>
      </w:pPr>
      <w:r w:rsidRPr="00F27C19">
        <w:lastRenderedPageBreak/>
        <w:t>为了安装 Arcanist，先要选择一个安装地址，然后从GitHub上克隆（clone）Arcanist代码进行安装：</w:t>
      </w:r>
      <w:r w:rsidRPr="00F27C19">
        <w:rPr>
          <w:color w:val="2F5496"/>
        </w:rPr>
        <w:t>(phabricator 提供的安装脚本已经完成该步骤)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some_install_path/ </w:t>
      </w:r>
      <w:r w:rsidRPr="00F27C19">
        <w:rPr>
          <w:rStyle w:val="gp"/>
          <w:rFonts w:eastAsia="Adobe 黑体 Std R" w:cs="Courier New"/>
          <w:color w:val="000080"/>
        </w:rPr>
        <w:t>$ git clone git://github.com/facebook/libphutil.git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 xml:space="preserve">some_install_path/ </w:t>
      </w:r>
      <w:r w:rsidRPr="00F27C19">
        <w:rPr>
          <w:rStyle w:val="gp"/>
          <w:rFonts w:eastAsia="Adobe 黑体 Std R" w:cs="Courier New"/>
          <w:color w:val="000080"/>
        </w:rPr>
        <w:t>$ git clone git://github.com/facebook/arcanist.git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当克隆完成后，将会是这样的一个目录结构</w:t>
      </w:r>
      <w:r w:rsidRPr="00F27C19">
        <w:rPr>
          <w:color w:val="2F5496"/>
        </w:rPr>
        <w:t>（在安装目录下，会出现两个文件夹，一个为arcanist，另一个是libphutil）</w:t>
      </w:r>
    </w:p>
    <w:p w:rsidR="00E4537C" w:rsidRPr="00F27C19" w:rsidRDefault="00E4537C" w:rsidP="00C93E0D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ind w:firstLineChars="50" w:firstLine="120"/>
        <w:rPr>
          <w:rFonts w:eastAsia="Adobe 黑体 Std R" w:cs="Courier New"/>
          <w:color w:val="000000"/>
        </w:rPr>
      </w:pPr>
      <w:r w:rsidRPr="00F27C19">
        <w:rPr>
          <w:rStyle w:val="no"/>
          <w:rFonts w:eastAsia="Adobe 黑体 Std R" w:cs="Courier New"/>
          <w:color w:val="000A65"/>
        </w:rPr>
        <w:t>some_install_path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c"/>
          <w:rFonts w:eastAsia="Adobe 黑体 Std R" w:cs="Courier New"/>
          <w:color w:val="666666"/>
        </w:rPr>
        <w:t># Wherever you chose to install it.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no"/>
          <w:rFonts w:eastAsia="Adobe 黑体 Std R" w:cs="Courier New"/>
          <w:color w:val="000A65"/>
        </w:rPr>
        <w:t>arcanist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Fonts w:eastAsia="Adobe 黑体 Std R" w:cs="Courier New"/>
          <w:color w:val="000000"/>
        </w:rPr>
        <w:t xml:space="preserve">           </w:t>
      </w:r>
      <w:r w:rsidRPr="00F27C19">
        <w:rPr>
          <w:rStyle w:val="c"/>
          <w:rFonts w:eastAsia="Adobe 黑体 Std R" w:cs="Courier New"/>
          <w:color w:val="666666"/>
        </w:rPr>
        <w:t># Arcanist-specific code and libraries.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no"/>
          <w:rFonts w:eastAsia="Adobe 黑体 Std R" w:cs="Courier New"/>
          <w:color w:val="000A65"/>
        </w:rPr>
        <w:t>libphutil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Fonts w:eastAsia="Adobe 黑体 Std R" w:cs="Courier New"/>
          <w:color w:val="000000"/>
        </w:rPr>
        <w:t xml:space="preserve">          </w:t>
      </w:r>
      <w:r w:rsidRPr="00F27C19">
        <w:rPr>
          <w:rStyle w:val="c"/>
          <w:rFonts w:eastAsia="Adobe 黑体 Std R" w:cs="Courier New"/>
          <w:color w:val="666666"/>
        </w:rPr>
        <w:t># A shared library Arcanist depends upon.</w:t>
      </w:r>
    </w:p>
    <w:p w:rsidR="00E4537C" w:rsidRPr="00F27C19" w:rsidRDefault="00E4537C"/>
    <w:p w:rsidR="00E4537C" w:rsidRPr="00F27C19" w:rsidRDefault="00E4537C">
      <w:r w:rsidRPr="00F27C19">
        <w:t>现在可以添加</w:t>
      </w:r>
      <w:r w:rsidRPr="00F27C19">
        <w:rPr>
          <w:rStyle w:val="apple-converted-space"/>
          <w:rFonts w:cs="Tahoma"/>
          <w:color w:val="111111"/>
          <w:sz w:val="20"/>
          <w:szCs w:val="2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00B050"/>
        </w:rPr>
        <w:t>some_install_path/arcanist</w:t>
      </w:r>
      <w:r w:rsidRPr="00F27C19">
        <w:rPr>
          <w:rStyle w:val="HTML"/>
          <w:rFonts w:ascii="Adobe 黑体 Std R" w:eastAsia="Adobe 黑体 Std R" w:hAnsi="Adobe 黑体 Std R"/>
          <w:color w:val="00B050"/>
        </w:rPr>
        <w:t>/bin/</w:t>
      </w:r>
      <w:r w:rsidRPr="00F27C19">
        <w:rPr>
          <w:rStyle w:val="apple-converted-space"/>
          <w:rFonts w:cs="Tahoma"/>
          <w:color w:val="00B050"/>
          <w:sz w:val="20"/>
          <w:szCs w:val="20"/>
        </w:rPr>
        <w:t> </w:t>
      </w:r>
      <w:r w:rsidRPr="00F27C19">
        <w:t>到PATH环境变量中</w:t>
      </w:r>
      <w:r w:rsidRPr="00F27C19">
        <w:rPr>
          <w:color w:val="2F5496"/>
        </w:rPr>
        <w:t>（在之前开启和现在正在使用的终端，可使用source命令来使新环境变量生效）</w:t>
      </w:r>
      <w:r w:rsidRPr="00F27C19">
        <w:t xml:space="preserve">。 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这样当你输入在终端中输入“</w:t>
      </w:r>
      <w:r w:rsidRPr="00F27C19">
        <w:rPr>
          <w:color w:val="ED7D31"/>
        </w:rPr>
        <w:t>arc</w:t>
      </w:r>
      <w:r w:rsidRPr="00F27C19">
        <w:t>”，你就看到如下所示的信息：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Usage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Exception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No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command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provided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Try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1"/>
          <w:rFonts w:eastAsia="Adobe 黑体 Std R" w:cs="Courier New"/>
          <w:color w:val="766510"/>
        </w:rPr>
        <w:t>'arc help'</w:t>
      </w:r>
      <w:r w:rsidRPr="00F27C19">
        <w:rPr>
          <w:rStyle w:val="o"/>
          <w:rFonts w:eastAsia="Adobe 黑体 Std R" w:cs="Courier New"/>
          <w:color w:val="AA2211"/>
        </w:rPr>
        <w:t>.</w:t>
      </w:r>
    </w:p>
    <w:p w:rsidR="00E4537C" w:rsidRPr="00F27C19" w:rsidRDefault="00E4537C"/>
    <w:p w:rsidR="00E4537C" w:rsidRPr="00F27C19" w:rsidRDefault="00E4537C">
      <w:pPr>
        <w:rPr>
          <w:rFonts w:cs="Tahoma"/>
          <w:color w:val="111111"/>
          <w:sz w:val="21"/>
          <w:szCs w:val="21"/>
        </w:rPr>
      </w:pPr>
      <w:r w:rsidRPr="00F27C19">
        <w:t>如果以上信息出现了，那么说明你的配置没问题，如果你出现了什么问题，可以参考以下教程中的信息：</w:t>
      </w:r>
    </w:p>
    <w:p w:rsidR="00E4537C" w:rsidRPr="00F27C19" w:rsidRDefault="00E4537C" w:rsidP="00553E2F">
      <w:pPr>
        <w:numPr>
          <w:ilvl w:val="0"/>
          <w:numId w:val="37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在</w:t>
      </w:r>
      <w:r w:rsidRPr="00F27C19">
        <w:rPr>
          <w:color w:val="111111"/>
          <w:sz w:val="21"/>
          <w:szCs w:val="21"/>
        </w:rPr>
        <w:t xml:space="preserve"> </w:t>
      </w:r>
      <w:r w:rsidRPr="00F27C19">
        <w:rPr>
          <w:rFonts w:cs="Tahoma"/>
          <w:color w:val="111111"/>
          <w:sz w:val="21"/>
          <w:szCs w:val="21"/>
        </w:rPr>
        <w:t>Windows系统下: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hyperlink r:id="rId80" w:history="1">
        <w:r w:rsidRPr="00F27C19">
          <w:rPr>
            <w:rStyle w:val="a5"/>
          </w:rPr>
          <w:t>Arcanist User Guide: Windows</w:t>
        </w:r>
      </w:hyperlink>
    </w:p>
    <w:p w:rsidR="00E4537C" w:rsidRPr="00F27C19" w:rsidRDefault="00E4537C" w:rsidP="00553E2F">
      <w:pPr>
        <w:numPr>
          <w:ilvl w:val="0"/>
          <w:numId w:val="37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在</w:t>
      </w:r>
      <w:r w:rsidRPr="00F27C19">
        <w:rPr>
          <w:color w:val="111111"/>
          <w:sz w:val="21"/>
          <w:szCs w:val="21"/>
        </w:rPr>
        <w:t xml:space="preserve"> </w:t>
      </w:r>
      <w:r w:rsidRPr="00F27C19">
        <w:rPr>
          <w:rFonts w:cs="Tahoma"/>
          <w:color w:val="111111"/>
          <w:sz w:val="21"/>
          <w:szCs w:val="21"/>
        </w:rPr>
        <w:t>Mac OS X系统下: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hyperlink r:id="rId81" w:history="1">
        <w:r w:rsidRPr="00F27C19">
          <w:rPr>
            <w:rStyle w:val="a5"/>
          </w:rPr>
          <w:t>Arcanist User Guide: Mac OS X</w:t>
        </w:r>
      </w:hyperlink>
    </w:p>
    <w:p w:rsidR="00E4537C" w:rsidRPr="00F27C19" w:rsidRDefault="00E4537C">
      <w:pPr>
        <w:shd w:val="clear" w:color="auto" w:fill="FFFFFF"/>
        <w:spacing w:line="312" w:lineRule="atLeast"/>
        <w:ind w:left="720"/>
        <w:rPr>
          <w:rFonts w:cs="Tahoma"/>
          <w:color w:val="111111"/>
          <w:sz w:val="21"/>
          <w:szCs w:val="21"/>
        </w:rPr>
      </w:pPr>
    </w:p>
    <w:p w:rsidR="00E4537C" w:rsidRPr="00F27C19" w:rsidRDefault="00E4537C">
      <w:pPr>
        <w:rPr>
          <w:rStyle w:val="gp"/>
          <w:rFonts w:cs="Courier New"/>
          <w:color w:val="000080"/>
        </w:rPr>
      </w:pPr>
      <w:r w:rsidRPr="00F27C19">
        <w:t>之后可以使用</w:t>
      </w:r>
      <w:r w:rsidRPr="00F27C19">
        <w:rPr>
          <w:color w:val="ED7D31"/>
        </w:rPr>
        <w:t>arc upgrade</w:t>
      </w:r>
      <w:r w:rsidRPr="00F27C19">
        <w:t>进行对Arcanist和libphutil的更新/升级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gp"/>
          <w:rFonts w:eastAsia="Adobe 黑体 Std R" w:cs="Courier New"/>
          <w:color w:val="000080"/>
        </w:rPr>
        <w:t>$ arc upgrade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bookmarkStart w:id="97" w:name="installing-arcanist-for"/>
      <w:bookmarkEnd w:id="97"/>
      <w:r w:rsidRPr="00F27C19">
        <w:rPr>
          <w:rFonts w:ascii="Adobe 黑体 Std R" w:hAnsi="Adobe 黑体 Std R"/>
        </w:rPr>
        <w:t>为一个团队安装Arcanist</w:t>
      </w:r>
    </w:p>
    <w:p w:rsidR="00E4537C" w:rsidRPr="00F27C19" w:rsidRDefault="00E4537C">
      <w:pPr>
        <w:rPr>
          <w:rFonts w:cs="Tahoma"/>
          <w:color w:val="111111"/>
          <w:sz w:val="20"/>
          <w:szCs w:val="20"/>
        </w:rPr>
      </w:pPr>
      <w:r w:rsidRPr="00F27C19">
        <w:t>Arcanist 改动很频繁，追逐最新版本会让人很头疼。这里给出一些参考办法，可能会帮助到你：</w:t>
      </w:r>
    </w:p>
    <w:p w:rsidR="00E4537C" w:rsidRPr="00F27C19" w:rsidRDefault="00E4537C" w:rsidP="00553E2F">
      <w:pPr>
        <w:numPr>
          <w:ilvl w:val="0"/>
          <w:numId w:val="24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Facebook 的大多数开发工作也是在开发服务器上，那里有一个标准的环境和挂载了一个网络文件系统（NFS，</w:t>
      </w:r>
      <w:r w:rsidRPr="00F27C19">
        <w:rPr>
          <w:rFonts w:cs="Arial"/>
          <w:color w:val="333333"/>
          <w:sz w:val="21"/>
          <w:szCs w:val="21"/>
          <w:shd w:val="clear" w:color="auto" w:fill="FFFFFF"/>
        </w:rPr>
        <w:t>Network File System</w:t>
      </w:r>
      <w:r w:rsidRPr="00F27C19">
        <w:rPr>
          <w:rFonts w:cs="Tahoma"/>
          <w:color w:val="111111"/>
          <w:sz w:val="21"/>
          <w:szCs w:val="21"/>
        </w:rPr>
        <w:t>）。Arcanist 和 libphutil 存放在一个挂载的网络文件系统中，并且在默认的情况下在</w:t>
      </w:r>
      <w:r w:rsidRPr="00F27C19">
        <w:rPr>
          <w:rFonts w:cs="Tahoma"/>
          <w:color w:val="00B050"/>
          <w:sz w:val="21"/>
          <w:szCs w:val="21"/>
        </w:rPr>
        <w:t>.bashrc</w:t>
      </w:r>
      <w:r w:rsidRPr="00F27C19">
        <w:rPr>
          <w:rFonts w:cs="Tahoma"/>
          <w:sz w:val="21"/>
          <w:szCs w:val="21"/>
        </w:rPr>
        <w:t>文件中将他们添加到环境变量PATH中。</w:t>
      </w:r>
      <w:r w:rsidRPr="00F27C19">
        <w:rPr>
          <w:rFonts w:cs="Tahoma"/>
          <w:color w:val="111111"/>
          <w:sz w:val="21"/>
          <w:szCs w:val="21"/>
        </w:rPr>
        <w:t>更新挂载系统中的源，也就将所有人的版本统一更新了，即使当新员工第一登陆服务器时，也有一个能工作的</w:t>
      </w:r>
      <w:r w:rsidRPr="00F27C19">
        <w:rPr>
          <w:rFonts w:cs="Tahoma"/>
          <w:color w:val="ED7D31"/>
          <w:sz w:val="21"/>
          <w:szCs w:val="21"/>
        </w:rPr>
        <w:t>arc</w:t>
      </w:r>
      <w:r w:rsidRPr="00F27C19">
        <w:rPr>
          <w:rFonts w:cs="Tahoma"/>
          <w:color w:val="111111"/>
          <w:sz w:val="21"/>
          <w:szCs w:val="21"/>
        </w:rPr>
        <w:t>。</w:t>
      </w:r>
    </w:p>
    <w:p w:rsidR="00E4537C" w:rsidRPr="00F27C19" w:rsidRDefault="00E4537C" w:rsidP="00553E2F">
      <w:pPr>
        <w:numPr>
          <w:ilvl w:val="0"/>
          <w:numId w:val="24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lastRenderedPageBreak/>
        <w:t>另种通用做法：用户可以用</w:t>
      </w:r>
      <w:r w:rsidRPr="00F27C19">
        <w:rPr>
          <w:rStyle w:val="apple-converted-space"/>
          <w:rFonts w:cs="Tahoma"/>
          <w:color w:val="ED7D31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ED7D31"/>
          <w:sz w:val="21"/>
          <w:szCs w:val="21"/>
        </w:rPr>
        <w:t>make install-arc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r w:rsidRPr="00F27C19">
        <w:rPr>
          <w:rFonts w:cs="Tahoma"/>
          <w:color w:val="111111"/>
          <w:sz w:val="21"/>
          <w:szCs w:val="21"/>
        </w:rPr>
        <w:t>或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ED7D31"/>
          <w:sz w:val="21"/>
          <w:szCs w:val="21"/>
        </w:rPr>
        <w:t>ant install-arc</w:t>
      </w:r>
      <w:r w:rsidRPr="00F27C19">
        <w:rPr>
          <w:rStyle w:val="apple-converted-space"/>
          <w:rFonts w:cs="Tahoma"/>
          <w:color w:val="ED7D31"/>
          <w:sz w:val="21"/>
          <w:szCs w:val="21"/>
        </w:rPr>
        <w:t> 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之类的指令，</w:t>
      </w:r>
      <w:r w:rsidRPr="00F27C19">
        <w:rPr>
          <w:rFonts w:cs="Tahoma"/>
          <w:color w:val="111111"/>
          <w:sz w:val="21"/>
          <w:szCs w:val="21"/>
        </w:rPr>
        <w:t>写一个安装脚本，再使用现在已有的构建脚本来调用它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。</w:t>
      </w:r>
    </w:p>
    <w:p w:rsidR="00E4537C" w:rsidRPr="00F27C19" w:rsidRDefault="00E4537C" w:rsidP="00553E2F">
      <w:pPr>
        <w:numPr>
          <w:ilvl w:val="0"/>
          <w:numId w:val="24"/>
        </w:numPr>
        <w:shd w:val="clear" w:color="auto" w:fill="FFFFFF"/>
        <w:spacing w:line="312" w:lineRule="atLeast"/>
        <w:rPr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如果你觉得给出的解决方案很糟糕，并让您感到头痛，请向我们反馈 (如何反馈，可以见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hyperlink r:id="rId82" w:history="1">
        <w:r w:rsidRPr="00F27C19">
          <w:rPr>
            <w:rStyle w:val="a5"/>
            <w:sz w:val="21"/>
            <w:szCs w:val="21"/>
          </w:rPr>
          <w:t>Give Feedback! Get Support!</w:t>
        </w:r>
      </w:hyperlink>
      <w:r w:rsidRPr="00F27C19">
        <w:rPr>
          <w:rFonts w:cs="Tahoma"/>
          <w:color w:val="111111"/>
          <w:sz w:val="21"/>
          <w:szCs w:val="21"/>
        </w:rPr>
        <w:t>)。虽然这些问题很有难度，但我们将会改善它们。</w:t>
      </w:r>
    </w:p>
    <w:p w:rsidR="00E4537C" w:rsidRPr="00F27C19" w:rsidRDefault="00E4537C">
      <w:pPr>
        <w:pStyle w:val="3"/>
      </w:pPr>
      <w:bookmarkStart w:id="98" w:name="installing-tab-completio"/>
      <w:bookmarkStart w:id="99" w:name="_Toc385544126"/>
      <w:bookmarkEnd w:id="98"/>
      <w:r w:rsidRPr="00F27C19">
        <w:t>安装Tab Completion</w:t>
      </w:r>
      <w:bookmarkEnd w:id="99"/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当你使用</w:t>
      </w:r>
      <w:r w:rsidRPr="00F27C19">
        <w:rPr>
          <w:rStyle w:val="apple-converted-space"/>
          <w:rFonts w:cs="Tahoma"/>
          <w:sz w:val="20"/>
          <w:szCs w:val="2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</w:rPr>
        <w:t>bash</w:t>
      </w:r>
      <w:r w:rsidRPr="00F27C19">
        <w:rPr>
          <w:rStyle w:val="HTML"/>
          <w:rFonts w:ascii="Adobe 黑体 Std R" w:eastAsia="Adobe 黑体 Std R" w:hAnsi="Adobe 黑体 Std R"/>
        </w:rPr>
        <w:t>脚本语言</w:t>
      </w:r>
      <w:r w:rsidRPr="00F27C19">
        <w:t>， 你可以通过在</w:t>
      </w:r>
      <w:r w:rsidRPr="00F27C19">
        <w:rPr>
          <w:color w:val="00B050"/>
        </w:rPr>
        <w:t>.bashrc</w:t>
      </w:r>
      <w:r w:rsidRPr="00F27C19">
        <w:t>、</w:t>
      </w:r>
      <w:r w:rsidRPr="00F27C19">
        <w:rPr>
          <w:color w:val="00B050"/>
        </w:rPr>
        <w:t>.profile</w:t>
      </w:r>
      <w:r w:rsidRPr="00F27C19">
        <w:t>或者有关环境变量的文件安装tab completion: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spacing w:line="312" w:lineRule="atLeast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source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path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to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arcanist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resources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shell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bash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completion</w:t>
      </w:r>
      <w:bookmarkStart w:id="100" w:name="configuration"/>
      <w:bookmarkEnd w:id="100"/>
    </w:p>
    <w:p w:rsidR="00E4537C" w:rsidRPr="00F27C19" w:rsidRDefault="00E4537C"/>
    <w:p w:rsidR="00E4537C" w:rsidRPr="00F27C19" w:rsidRDefault="00E4537C">
      <w:pPr>
        <w:pStyle w:val="3"/>
      </w:pPr>
      <w:bookmarkStart w:id="101" w:name="_Toc385544127"/>
      <w:r w:rsidRPr="00F27C19">
        <w:t>配置Arcanist</w:t>
      </w:r>
      <w:bookmarkEnd w:id="101"/>
    </w:p>
    <w:p w:rsidR="00E4537C" w:rsidRPr="00F27C19" w:rsidRDefault="00E4537C">
      <w:pPr>
        <w:rPr>
          <w:rFonts w:cs="Tahoma"/>
          <w:color w:val="111111"/>
          <w:sz w:val="21"/>
          <w:szCs w:val="21"/>
        </w:rPr>
      </w:pPr>
      <w:r w:rsidRPr="00F27C19">
        <w:t>很多Arcanist指令在安装的时候就已经完成了配置。 这些配置可以是从下面的源中读出：</w:t>
      </w:r>
    </w:p>
    <w:p w:rsidR="00E4537C" w:rsidRPr="00F27C19" w:rsidRDefault="00E4537C" w:rsidP="00553E2F">
      <w:pPr>
        <w:numPr>
          <w:ilvl w:val="0"/>
          <w:numId w:val="39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想要完成自定义配置可以关注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hyperlink r:id="rId83" w:anchor="method_setRuntimeConfig" w:history="1">
        <w:r w:rsidRPr="00F27C19">
          <w:rPr>
            <w:rStyle w:val="a5"/>
            <w:sz w:val="21"/>
            <w:szCs w:val="21"/>
          </w:rPr>
          <w:t>ArcanistWorkingCopyIdentity::setRuntimeConfig()</w:t>
        </w:r>
      </w:hyperlink>
      <w:r w:rsidRPr="00F27C19">
        <w:rPr>
          <w:rFonts w:cs="Tahoma"/>
          <w:color w:val="111111"/>
          <w:sz w:val="21"/>
          <w:szCs w:val="21"/>
        </w:rPr>
        <w:t>这个API。</w:t>
      </w:r>
    </w:p>
    <w:p w:rsidR="00E4537C" w:rsidRPr="00F27C19" w:rsidRDefault="00E4537C" w:rsidP="00553E2F">
      <w:pPr>
        <w:numPr>
          <w:ilvl w:val="0"/>
          <w:numId w:val="39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用户可以从VCS文件夹的位置拷贝</w:t>
      </w:r>
      <w:r w:rsidRPr="00F27C19">
        <w:rPr>
          <w:rFonts w:cs="Tahoma"/>
          <w:color w:val="00B050"/>
          <w:sz w:val="21"/>
          <w:szCs w:val="21"/>
        </w:rPr>
        <w:t>arc/config</w:t>
      </w:r>
      <w:r w:rsidRPr="00F27C19">
        <w:rPr>
          <w:rFonts w:cs="Tahoma"/>
          <w:color w:val="111111"/>
          <w:sz w:val="21"/>
          <w:szCs w:val="21"/>
        </w:rPr>
        <w:t>文件(JSON格式)到指定位置（例如：</w:t>
      </w:r>
      <w:r w:rsidRPr="00F27C19">
        <w:rPr>
          <w:rFonts w:cs="Tahoma"/>
          <w:color w:val="00B050"/>
          <w:sz w:val="21"/>
          <w:szCs w:val="21"/>
        </w:rPr>
        <w:t>git/arc/config</w:t>
      </w:r>
      <w:r w:rsidRPr="00F27C19">
        <w:rPr>
          <w:rFonts w:cs="Tahoma"/>
          <w:color w:val="111111"/>
          <w:sz w:val="21"/>
          <w:szCs w:val="21"/>
        </w:rPr>
        <w:t>）。文件的指定位置可以通过</w:t>
      </w:r>
      <w:r w:rsidRPr="00F27C19">
        <w:rPr>
          <w:rFonts w:cs="Tahoma"/>
          <w:color w:val="ED7D31"/>
          <w:sz w:val="21"/>
          <w:szCs w:val="21"/>
        </w:rPr>
        <w:t xml:space="preserve">arc set-config --local </w:t>
      </w:r>
      <w:r w:rsidRPr="00F27C19">
        <w:rPr>
          <w:rFonts w:cs="Tahoma"/>
          <w:color w:val="111111"/>
          <w:sz w:val="21"/>
          <w:szCs w:val="21"/>
        </w:rPr>
        <w:t>来改变配置文件的位置。</w:t>
      </w:r>
    </w:p>
    <w:p w:rsidR="00E4537C" w:rsidRPr="00F27C19" w:rsidRDefault="00E4537C" w:rsidP="00553E2F">
      <w:pPr>
        <w:numPr>
          <w:ilvl w:val="0"/>
          <w:numId w:val="39"/>
        </w:numPr>
        <w:shd w:val="clear" w:color="auto" w:fill="FFFFFF"/>
        <w:spacing w:line="312" w:lineRule="atLeast"/>
        <w:rPr>
          <w:rFonts w:cs="Tahoma"/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代码库的配置在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.arcconfig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(JSON格式)</w:t>
      </w:r>
      <w:r w:rsidRPr="00F27C19">
        <w:rPr>
          <w:rStyle w:val="apple-converted-space"/>
          <w:rFonts w:cs="Tahoma"/>
          <w:sz w:val="21"/>
          <w:szCs w:val="21"/>
        </w:rPr>
        <w:t> 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文件中</w:t>
      </w:r>
      <w:r w:rsidRPr="00F27C19">
        <w:rPr>
          <w:rFonts w:cs="Tahoma"/>
          <w:color w:val="111111"/>
          <w:sz w:val="21"/>
          <w:szCs w:val="21"/>
        </w:rPr>
        <w:t>。</w:t>
      </w:r>
    </w:p>
    <w:p w:rsidR="00E4537C" w:rsidRPr="00F27C19" w:rsidRDefault="00E4537C" w:rsidP="00553E2F">
      <w:pPr>
        <w:numPr>
          <w:ilvl w:val="0"/>
          <w:numId w:val="39"/>
        </w:numPr>
        <w:shd w:val="clear" w:color="auto" w:fill="FFFFFF"/>
        <w:spacing w:line="312" w:lineRule="atLeast"/>
        <w:rPr>
          <w:rStyle w:val="apple-converted-space"/>
          <w:rFonts w:cs="Tahoma"/>
          <w:sz w:val="21"/>
          <w:szCs w:val="21"/>
        </w:rPr>
      </w:pPr>
      <w:r w:rsidRPr="00F27C19">
        <w:rPr>
          <w:rFonts w:cs="Tahoma"/>
          <w:sz w:val="21"/>
          <w:szCs w:val="21"/>
        </w:rPr>
        <w:t>用户可以在通过配置关键字指定配置在~/.arrcr(JSON 格式)文件中。这个文件可以通过运行</w:t>
      </w:r>
      <w:r w:rsidRPr="00F27C19">
        <w:rPr>
          <w:rStyle w:val="apple-converted-space"/>
          <w:rFonts w:cs="Tahoma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ED7D31"/>
          <w:sz w:val="21"/>
          <w:szCs w:val="21"/>
        </w:rPr>
        <w:t xml:space="preserve">arc set-config </w:t>
      </w:r>
      <w:r w:rsidRPr="00F27C19">
        <w:rPr>
          <w:rStyle w:val="HTML"/>
          <w:rFonts w:ascii="Adobe 黑体 Std R" w:eastAsia="Adobe 黑体 Std R" w:hAnsi="Adobe 黑体 Std R"/>
          <w:color w:val="ED7D31"/>
          <w:sz w:val="21"/>
          <w:szCs w:val="21"/>
        </w:rPr>
        <w:t>--global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指令进行修改。</w:t>
      </w:r>
    </w:p>
    <w:p w:rsidR="00E4537C" w:rsidRPr="00F27C19" w:rsidRDefault="00E4537C" w:rsidP="00553E2F">
      <w:pPr>
        <w:numPr>
          <w:ilvl w:val="0"/>
          <w:numId w:val="39"/>
        </w:numPr>
        <w:shd w:val="clear" w:color="auto" w:fill="FFFFFF"/>
        <w:spacing w:line="312" w:lineRule="atLeast"/>
        <w:rPr>
          <w:rFonts w:cs="Tahoma"/>
          <w:i/>
          <w:color w:val="111111"/>
          <w:sz w:val="21"/>
          <w:szCs w:val="21"/>
        </w:rPr>
      </w:pPr>
      <w:r w:rsidRPr="00F27C19">
        <w:rPr>
          <w:rStyle w:val="apple-converted-space"/>
          <w:rFonts w:cs="Tahoma"/>
          <w:sz w:val="21"/>
          <w:szCs w:val="21"/>
        </w:rPr>
        <w:t>机器设置可以通过</w:t>
      </w:r>
      <w:r w:rsidRPr="00F27C19">
        <w:rPr>
          <w:rStyle w:val="HTML"/>
          <w:rFonts w:ascii="Adobe 黑体 Std R" w:eastAsia="Adobe 黑体 Std R" w:hAnsi="Adobe 黑体 Std R" w:cs="Adobe 黑体 Std R"/>
          <w:color w:val="00B050"/>
          <w:sz w:val="21"/>
          <w:szCs w:val="21"/>
        </w:rPr>
        <w:t>/etc/arcconfig</w:t>
      </w:r>
      <w:r w:rsidRPr="00F27C19">
        <w:rPr>
          <w:rStyle w:val="apple-converted-space"/>
          <w:rFonts w:cs="Tahoma"/>
          <w:sz w:val="21"/>
          <w:szCs w:val="21"/>
        </w:rPr>
        <w:t> </w:t>
      </w:r>
      <w:r w:rsidRPr="00F27C19">
        <w:rPr>
          <w:rFonts w:cs="Tahoma"/>
          <w:sz w:val="21"/>
          <w:szCs w:val="21"/>
        </w:rPr>
        <w:t>(JSON)文件进行设配置。在Windows下, 这个文件的路径是</w:t>
      </w:r>
      <w:r w:rsidRPr="00F27C19">
        <w:rPr>
          <w:sz w:val="21"/>
          <w:szCs w:val="21"/>
        </w:rPr>
        <w:t xml:space="preserve"> </w:t>
      </w:r>
      <w:r w:rsidRPr="00F27C19">
        <w:rPr>
          <w:rFonts w:cs="Tahoma"/>
          <w:sz w:val="21"/>
          <w:szCs w:val="21"/>
        </w:rPr>
        <w:t>'</w:t>
      </w:r>
      <w:r w:rsidRPr="00F27C19">
        <w:rPr>
          <w:rFonts w:cs="Tahoma"/>
          <w:color w:val="00B050"/>
          <w:sz w:val="21"/>
          <w:szCs w:val="21"/>
        </w:rPr>
        <w:t>C:\ProgramData\Phabricator\Arcanist\config</w:t>
      </w:r>
      <w:r w:rsidRPr="00F27C19">
        <w:rPr>
          <w:rFonts w:cs="Tahoma"/>
          <w:sz w:val="21"/>
          <w:szCs w:val="21"/>
        </w:rPr>
        <w:t>`.</w:t>
      </w:r>
    </w:p>
    <w:p w:rsidR="00E4537C" w:rsidRPr="00F27C19" w:rsidRDefault="00E4537C">
      <w:pPr>
        <w:pStyle w:val="ab"/>
        <w:shd w:val="clear" w:color="auto" w:fill="FFFFFF"/>
        <w:spacing w:before="240" w:after="240" w:line="312" w:lineRule="atLeast"/>
        <w:rPr>
          <w:rFonts w:eastAsia="Adobe 黑体 Std R" w:cs="Tahoma"/>
        </w:rPr>
      </w:pPr>
      <w:r w:rsidRPr="00F27C19">
        <w:rPr>
          <w:rFonts w:eastAsia="Adobe 黑体 Std R" w:cs="Tahoma"/>
          <w:i/>
          <w:color w:val="111111"/>
          <w:sz w:val="20"/>
          <w:szCs w:val="20"/>
        </w:rPr>
        <w:t>The first place where the setting is defined wins.</w:t>
      </w:r>
    </w:p>
    <w:p w:rsidR="00E4537C" w:rsidRPr="00F27C19" w:rsidRDefault="00E4537C">
      <w:r w:rsidRPr="00F27C19">
        <w:rPr>
          <w:rFonts w:cs="Tahoma"/>
        </w:rPr>
        <w:t>已存在的配置可以通过</w:t>
      </w:r>
      <w:r w:rsidRPr="00F27C19">
        <w:rPr>
          <w:rStyle w:val="apple-converted-space"/>
          <w:rFonts w:cs="Tahoma"/>
          <w:color w:val="ED7D3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ED7D31"/>
        </w:rPr>
        <w:t xml:space="preserve">arc set-config </w:t>
      </w:r>
      <w:r w:rsidRPr="00F27C19">
        <w:rPr>
          <w:rStyle w:val="HTML"/>
          <w:rFonts w:ascii="Adobe 黑体 Std R" w:eastAsia="Adobe 黑体 Std R" w:hAnsi="Adobe 黑体 Std R"/>
          <w:color w:val="ED7D31"/>
        </w:rPr>
        <w:t>--show</w:t>
      </w:r>
      <w:r w:rsidRPr="00F27C19">
        <w:rPr>
          <w:rStyle w:val="HTML"/>
          <w:rFonts w:ascii="Adobe 黑体 Std R" w:eastAsia="Adobe 黑体 Std R" w:hAnsi="Adobe 黑体 Std R"/>
        </w:rPr>
        <w:t>指令，打印出来。</w:t>
      </w:r>
    </w:p>
    <w:p w:rsidR="00E4537C" w:rsidRPr="00F27C19" w:rsidRDefault="00E4537C">
      <w:pPr>
        <w:pStyle w:val="3"/>
      </w:pPr>
      <w:bookmarkStart w:id="102" w:name="next-steps"/>
      <w:bookmarkStart w:id="103" w:name="_Toc385544128"/>
      <w:bookmarkEnd w:id="102"/>
      <w:r w:rsidRPr="00F27C19">
        <w:t>下一步操作</w:t>
      </w:r>
      <w:bookmarkEnd w:id="103"/>
    </w:p>
    <w:p w:rsidR="00E4537C" w:rsidRPr="00F27C19" w:rsidRDefault="00E4537C">
      <w:pPr>
        <w:rPr>
          <w:rFonts w:cs="Tahoma"/>
          <w:sz w:val="21"/>
          <w:szCs w:val="21"/>
        </w:rPr>
      </w:pPr>
      <w:r w:rsidRPr="00F27C19">
        <w:t>可继续如下步骤:</w:t>
      </w:r>
    </w:p>
    <w:p w:rsidR="00E4537C" w:rsidRPr="00F27C19" w:rsidRDefault="00E4537C" w:rsidP="00553E2F">
      <w:pPr>
        <w:numPr>
          <w:ilvl w:val="0"/>
          <w:numId w:val="28"/>
        </w:numPr>
        <w:shd w:val="clear" w:color="auto" w:fill="FFFFFF"/>
        <w:spacing w:line="312" w:lineRule="atLeast"/>
        <w:rPr>
          <w:rFonts w:cs="Tahoma"/>
          <w:color w:val="111111"/>
          <w:sz w:val="21"/>
          <w:szCs w:val="21"/>
        </w:rPr>
      </w:pPr>
      <w:r w:rsidRPr="00F27C19">
        <w:rPr>
          <w:rFonts w:cs="Tahoma"/>
          <w:sz w:val="21"/>
          <w:szCs w:val="21"/>
        </w:rPr>
        <w:t>通过</w:t>
      </w:r>
      <w:r w:rsidRPr="00F27C19">
        <w:rPr>
          <w:rStyle w:val="apple-converted-space"/>
          <w:rFonts w:cs="Tahoma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ED7D31"/>
          <w:sz w:val="21"/>
          <w:szCs w:val="21"/>
        </w:rPr>
        <w:t>arc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建立一个新</w:t>
      </w: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工程</w:t>
      </w:r>
      <w:r w:rsidRPr="00F27C19">
        <w:rPr>
          <w:rFonts w:cs="Tahoma"/>
          <w:color w:val="111111"/>
          <w:sz w:val="21"/>
          <w:szCs w:val="21"/>
        </w:rPr>
        <w:t>, 可见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hyperlink r:id="rId84" w:history="1">
        <w:r w:rsidRPr="00F27C19">
          <w:rPr>
            <w:rStyle w:val="a5"/>
            <w:sz w:val="21"/>
            <w:szCs w:val="21"/>
          </w:rPr>
          <w:t>Arcanist User Guide: Configuring a New Project</w:t>
        </w:r>
      </w:hyperlink>
    </w:p>
    <w:p w:rsidR="00E4537C" w:rsidRPr="00F27C19" w:rsidRDefault="00E4537C" w:rsidP="00553E2F">
      <w:pPr>
        <w:numPr>
          <w:ilvl w:val="0"/>
          <w:numId w:val="28"/>
        </w:numPr>
        <w:shd w:val="clear" w:color="auto" w:fill="FFFFFF"/>
        <w:spacing w:line="312" w:lineRule="atLeast"/>
        <w:rPr>
          <w:sz w:val="21"/>
          <w:szCs w:val="21"/>
        </w:rPr>
      </w:pPr>
      <w:r w:rsidRPr="00F27C19">
        <w:rPr>
          <w:rFonts w:cs="Tahoma"/>
          <w:color w:val="111111"/>
          <w:sz w:val="21"/>
          <w:szCs w:val="21"/>
        </w:rPr>
        <w:t>学习如何使用</w:t>
      </w:r>
      <w:r w:rsidRPr="00F27C19">
        <w:rPr>
          <w:rFonts w:cs="Tahoma"/>
          <w:color w:val="ED7D31"/>
          <w:sz w:val="21"/>
          <w:szCs w:val="21"/>
        </w:rPr>
        <w:t>arc</w:t>
      </w:r>
      <w:r w:rsidRPr="00F27C19">
        <w:rPr>
          <w:rFonts w:cs="Tahoma"/>
          <w:color w:val="111111"/>
          <w:sz w:val="21"/>
          <w:szCs w:val="21"/>
        </w:rPr>
        <w:t>发送用于回顾的修订信息</w:t>
      </w:r>
      <w:r w:rsidRPr="00F27C19">
        <w:rPr>
          <w:rStyle w:val="apple-converted-space"/>
          <w:rFonts w:cs="Tahoma"/>
          <w:color w:val="111111"/>
          <w:sz w:val="21"/>
          <w:szCs w:val="21"/>
        </w:rPr>
        <w:t> </w:t>
      </w:r>
      <w:hyperlink r:id="rId85" w:history="1">
        <w:r w:rsidRPr="00F27C19">
          <w:rPr>
            <w:rStyle w:val="a5"/>
            <w:sz w:val="21"/>
            <w:szCs w:val="21"/>
          </w:rPr>
          <w:t>Arcanist User Guide: arc diff</w:t>
        </w:r>
      </w:hyperlink>
      <w:r w:rsidRPr="00F27C19">
        <w:rPr>
          <w:rFonts w:cs="Tahoma"/>
          <w:color w:val="111111"/>
          <w:sz w:val="21"/>
          <w:szCs w:val="21"/>
        </w:rPr>
        <w:t>.</w:t>
      </w:r>
    </w:p>
    <w:p w:rsidR="00E4537C" w:rsidRPr="00F27C19" w:rsidRDefault="00E4537C">
      <w:pPr>
        <w:rPr>
          <w:sz w:val="21"/>
          <w:szCs w:val="21"/>
        </w:rPr>
      </w:pPr>
      <w:r w:rsidRPr="00F27C19">
        <w:rPr>
          <w:sz w:val="21"/>
          <w:szCs w:val="21"/>
        </w:rPr>
        <w:t>高级主题也开放了。以下是有关</w:t>
      </w:r>
      <w:r w:rsidRPr="00F27C19">
        <w:rPr>
          <w:color w:val="ED7D31"/>
          <w:sz w:val="21"/>
          <w:szCs w:val="21"/>
        </w:rPr>
        <w:t>arc</w:t>
      </w:r>
      <w:r w:rsidRPr="00F27C19">
        <w:rPr>
          <w:sz w:val="21"/>
          <w:szCs w:val="21"/>
        </w:rPr>
        <w:t>包装脚本更为细化，并有更多技术详情的教程。如果只是为了让他们工作起来，就没有必要去看这些教程。</w:t>
      </w:r>
    </w:p>
    <w:p w:rsidR="00E4537C" w:rsidRPr="00F27C19" w:rsidRDefault="00E4537C" w:rsidP="00553E2F">
      <w:pPr>
        <w:numPr>
          <w:ilvl w:val="0"/>
          <w:numId w:val="20"/>
        </w:numPr>
        <w:shd w:val="clear" w:color="auto" w:fill="FFFFFF"/>
        <w:spacing w:line="312" w:lineRule="atLeast"/>
        <w:rPr>
          <w:sz w:val="21"/>
          <w:szCs w:val="21"/>
        </w:rPr>
      </w:pPr>
      <w:hyperlink r:id="rId86" w:history="1">
        <w:r w:rsidRPr="00F27C19">
          <w:rPr>
            <w:rStyle w:val="a5"/>
            <w:sz w:val="21"/>
            <w:szCs w:val="21"/>
          </w:rPr>
          <w:t>Arcanist User Guide: Commit Ranges</w:t>
        </w:r>
      </w:hyperlink>
    </w:p>
    <w:p w:rsidR="00E4537C" w:rsidRPr="00F27C19" w:rsidRDefault="00E4537C" w:rsidP="00553E2F">
      <w:pPr>
        <w:numPr>
          <w:ilvl w:val="0"/>
          <w:numId w:val="20"/>
        </w:numPr>
        <w:shd w:val="clear" w:color="auto" w:fill="FFFFFF"/>
        <w:spacing w:line="312" w:lineRule="atLeast"/>
        <w:rPr>
          <w:sz w:val="21"/>
          <w:szCs w:val="21"/>
        </w:rPr>
      </w:pPr>
      <w:hyperlink r:id="rId87" w:history="1">
        <w:r w:rsidRPr="00F27C19">
          <w:rPr>
            <w:rStyle w:val="a5"/>
            <w:sz w:val="21"/>
            <w:szCs w:val="21"/>
          </w:rPr>
          <w:t>Arcanist User Guide: Lint</w:t>
        </w:r>
      </w:hyperlink>
    </w:p>
    <w:p w:rsidR="00E4537C" w:rsidRPr="00F27C19" w:rsidRDefault="00E4537C" w:rsidP="00553E2F">
      <w:pPr>
        <w:numPr>
          <w:ilvl w:val="0"/>
          <w:numId w:val="20"/>
        </w:numPr>
        <w:shd w:val="clear" w:color="auto" w:fill="FFFFFF"/>
        <w:spacing w:line="312" w:lineRule="atLeast"/>
        <w:rPr>
          <w:sz w:val="21"/>
          <w:szCs w:val="21"/>
        </w:rPr>
      </w:pPr>
      <w:hyperlink r:id="rId88" w:history="1">
        <w:r w:rsidRPr="00F27C19">
          <w:rPr>
            <w:rStyle w:val="a5"/>
            <w:sz w:val="21"/>
            <w:szCs w:val="21"/>
          </w:rPr>
          <w:t>Arcanist User Guide: Customizing Existing Linters</w:t>
        </w:r>
      </w:hyperlink>
    </w:p>
    <w:p w:rsidR="00E4537C" w:rsidRPr="00F27C19" w:rsidRDefault="00E4537C" w:rsidP="00553E2F">
      <w:pPr>
        <w:numPr>
          <w:ilvl w:val="0"/>
          <w:numId w:val="20"/>
        </w:numPr>
        <w:shd w:val="clear" w:color="auto" w:fill="FFFFFF"/>
        <w:spacing w:line="312" w:lineRule="atLeast"/>
        <w:rPr>
          <w:sz w:val="21"/>
          <w:szCs w:val="21"/>
        </w:rPr>
      </w:pPr>
      <w:hyperlink r:id="rId89" w:history="1">
        <w:r w:rsidRPr="00F27C19">
          <w:rPr>
            <w:rStyle w:val="a5"/>
            <w:sz w:val="21"/>
            <w:szCs w:val="21"/>
          </w:rPr>
          <w:t>Arcanist User Guide: Customizing Lint, Unit Tests and Workflows</w:t>
        </w:r>
      </w:hyperlink>
    </w:p>
    <w:p w:rsidR="00E4537C" w:rsidRPr="00F27C19" w:rsidRDefault="00E4537C" w:rsidP="00553E2F">
      <w:pPr>
        <w:numPr>
          <w:ilvl w:val="0"/>
          <w:numId w:val="20"/>
        </w:numPr>
        <w:shd w:val="clear" w:color="auto" w:fill="FFFFFF"/>
        <w:spacing w:line="312" w:lineRule="atLeast"/>
        <w:rPr>
          <w:sz w:val="21"/>
          <w:szCs w:val="21"/>
        </w:rPr>
      </w:pPr>
      <w:hyperlink r:id="rId90" w:history="1">
        <w:r w:rsidRPr="00F27C19">
          <w:rPr>
            <w:rStyle w:val="a5"/>
            <w:sz w:val="21"/>
            <w:szCs w:val="21"/>
          </w:rPr>
          <w:t>Arcanist User Guide: Code Coverage</w:t>
        </w:r>
      </w:hyperlink>
    </w:p>
    <w:p w:rsidR="00E4537C" w:rsidRPr="00F27C19" w:rsidRDefault="00E4537C" w:rsidP="00553E2F">
      <w:pPr>
        <w:numPr>
          <w:ilvl w:val="0"/>
          <w:numId w:val="20"/>
        </w:numPr>
        <w:shd w:val="clear" w:color="auto" w:fill="FFFFFF"/>
        <w:spacing w:line="312" w:lineRule="atLeast"/>
        <w:rPr>
          <w:sz w:val="21"/>
          <w:szCs w:val="21"/>
        </w:rPr>
      </w:pPr>
      <w:hyperlink r:id="rId91" w:history="1">
        <w:r w:rsidRPr="00F27C19">
          <w:rPr>
            <w:rStyle w:val="a5"/>
            <w:sz w:val="21"/>
            <w:szCs w:val="21"/>
          </w:rPr>
          <w:t>Arcanist User Guide: Repository Hooks</w:t>
        </w:r>
      </w:hyperlink>
    </w:p>
    <w:p w:rsidR="00E4537C" w:rsidRPr="00F27C19" w:rsidRDefault="00E4537C">
      <w:pPr>
        <w:pStyle w:val="2"/>
      </w:pPr>
      <w:bookmarkStart w:id="104" w:name="_Toc385544129"/>
      <w:r w:rsidRPr="00F27C19">
        <w:lastRenderedPageBreak/>
        <w:t>Arcanist 使用教程: arc diff</w:t>
      </w:r>
      <w:bookmarkEnd w:id="104"/>
      <w:r w:rsidRPr="00F27C19">
        <w:t xml:space="preserve"> </w:t>
      </w:r>
    </w:p>
    <w:p w:rsidR="00E4537C" w:rsidRPr="00F27C19" w:rsidRDefault="00E4537C">
      <w:r w:rsidRPr="00F27C19">
        <w:t xml:space="preserve">介绍如何使用 </w:t>
      </w:r>
      <w:r w:rsidRPr="00F27C19">
        <w:rPr>
          <w:rStyle w:val="Teletype"/>
          <w:rFonts w:ascii="Adobe 黑体 Std R" w:eastAsia="Adobe 黑体 Std R" w:hAnsi="Adobe 黑体 Std R"/>
        </w:rPr>
        <w:t>arc diff</w:t>
      </w:r>
      <w:r w:rsidRPr="00F27C19">
        <w:t>, 向Differential发送修改来进行回查。</w:t>
      </w:r>
    </w:p>
    <w:p w:rsidR="00E4537C" w:rsidRPr="00F27C19" w:rsidRDefault="00E4537C">
      <w:r w:rsidRPr="00F27C19">
        <w:t xml:space="preserve">本文前提假设你的arc已经安装，并成功运行; 如果没有，参考 </w:t>
      </w:r>
      <w:hyperlink r:id="rId92" w:history="1">
        <w:r w:rsidRPr="00F27C19">
          <w:rPr>
            <w:rStyle w:val="a5"/>
          </w:rPr>
          <w:t>Arcanist User Guide</w:t>
        </w:r>
      </w:hyperlink>
      <w:r w:rsidRPr="00F27C19">
        <w:t xml:space="preserve"> 章节来得到更多的帮助。</w:t>
      </w:r>
    </w:p>
    <w:p w:rsidR="00E4537C" w:rsidRPr="00F27C19" w:rsidRDefault="00E4537C">
      <w:r w:rsidRPr="00F27C19">
        <w:t xml:space="preserve">在运行 arc diff之前，你需要创建一个.arcconfig 文件。 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105" w:name="_Toc385544130"/>
      <w:r w:rsidRPr="00F27C19">
        <w:t>概述</w:t>
      </w:r>
      <w:bookmarkEnd w:id="105"/>
    </w:p>
    <w:p w:rsidR="00E4537C" w:rsidRPr="00F27C19" w:rsidRDefault="00E4537C">
      <w:pPr>
        <w:shd w:val="clear" w:color="auto" w:fill="FFFFFF"/>
        <w:spacing w:after="180" w:line="326" w:lineRule="atLeast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arc有很多指令可以直接使用Phabricator应用接口，arc发送修改到Differential来进行回查。(有关Differential更多的信息, 可参考 </w:t>
      </w:r>
      <w:hyperlink r:id="rId93" w:history="1">
        <w:r w:rsidRPr="00F27C19">
          <w:rPr>
            <w:rStyle w:val="a5"/>
          </w:rPr>
          <w:t>Differential User Guide</w:t>
        </w:r>
      </w:hyperlink>
      <w:r w:rsidRPr="00F27C19">
        <w:rPr>
          <w:rFonts w:cs="Arial"/>
          <w:color w:val="000000"/>
          <w:sz w:val="23"/>
          <w:szCs w:val="23"/>
        </w:rPr>
        <w:t>)。如果你不大熟悉Differential的操作，你可以先去了解一下代码审查的大体流程。</w:t>
      </w:r>
    </w:p>
    <w:p w:rsidR="00E4537C" w:rsidRPr="00F27C19" w:rsidRDefault="00E4537C">
      <w:pPr>
        <w:shd w:val="clear" w:color="auto" w:fill="FFFFFF"/>
        <w:spacing w:after="180" w:line="326" w:lineRule="atLeast"/>
      </w:pPr>
      <w:r w:rsidRPr="00F27C19">
        <w:rPr>
          <w:rFonts w:cs="Arial"/>
          <w:color w:val="000000"/>
          <w:sz w:val="23"/>
          <w:szCs w:val="23"/>
        </w:rPr>
        <w:t>你需要运行arc diff将修改进行发送。本节将阐述如何使用arc diff。还有，介绍如何在不同的版本控制系统中个，运行整个审核流程操作。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106" w:name="subversion"/>
      <w:bookmarkStart w:id="107" w:name="_Toc385544131"/>
      <w:bookmarkEnd w:id="106"/>
      <w:r w:rsidRPr="00F27C19">
        <w:t>Subversion</w:t>
      </w:r>
      <w:bookmarkEnd w:id="107"/>
    </w:p>
    <w:p w:rsidR="00E4537C" w:rsidRPr="00F27C19" w:rsidRDefault="00E4537C">
      <w:pPr>
        <w:shd w:val="clear" w:color="auto" w:fill="FFFFFF"/>
        <w:spacing w:after="180" w:line="326" w:lineRule="atLeast"/>
        <w:rPr>
          <w:rFonts w:cs="Arial"/>
          <w:color w:val="000000"/>
        </w:rPr>
      </w:pPr>
      <w:r w:rsidRPr="00F27C19">
        <w:rPr>
          <w:rFonts w:cs="Arial"/>
          <w:color w:val="000000"/>
        </w:rPr>
        <w:t>在Subversion中, </w:t>
      </w:r>
      <w:r w:rsidRPr="00F27C19">
        <w:rPr>
          <w:color w:val="333333"/>
          <w:shd w:val="clear" w:color="auto" w:fill="EBEBEB"/>
        </w:rPr>
        <w:t>arc diff</w:t>
      </w:r>
      <w:r w:rsidRPr="00F27C19">
        <w:rPr>
          <w:rFonts w:cs="Arial"/>
          <w:color w:val="000000"/>
        </w:rPr>
        <w:t> 会发送 </w:t>
      </w:r>
      <w:r w:rsidRPr="00F27C19">
        <w:rPr>
          <w:rFonts w:cs="Arial"/>
          <w:b/>
          <w:bCs/>
          <w:color w:val="000000"/>
        </w:rPr>
        <w:t>副本中的未提交修改</w:t>
      </w:r>
      <w:r w:rsidRPr="00F27C19">
        <w:rPr>
          <w:rFonts w:cs="Arial"/>
          <w:color w:val="000000"/>
        </w:rPr>
        <w:t> 来进行回查。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Courier New"/>
          <w:color w:val="000080"/>
        </w:rPr>
      </w:pPr>
      <w:r w:rsidRPr="00F27C19">
        <w:rPr>
          <w:rFonts w:cs="Arial"/>
          <w:color w:val="000000"/>
          <w:sz w:val="23"/>
          <w:szCs w:val="23"/>
        </w:rPr>
        <w:t>在SVN中创建一个修订：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80"/>
        </w:rPr>
      </w:pPr>
      <w:r w:rsidRPr="00F27C19">
        <w:rPr>
          <w:rFonts w:cs="Courier New"/>
          <w:color w:val="000080"/>
        </w:rPr>
        <w:t xml:space="preserve">$ nano source_code.c </w:t>
      </w:r>
      <w:r w:rsidRPr="00F27C19">
        <w:rPr>
          <w:rFonts w:cs="Courier New"/>
          <w:color w:val="AA4000"/>
        </w:rPr>
        <w:t># Make changes.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 w:val="23"/>
          <w:szCs w:val="23"/>
        </w:rPr>
      </w:pPr>
      <w:r w:rsidRPr="00F27C19">
        <w:rPr>
          <w:rFonts w:cs="Courier New"/>
          <w:color w:val="000080"/>
        </w:rPr>
        <w:t>$ arc diff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Courier New"/>
          <w:color w:val="000080"/>
        </w:rPr>
      </w:pPr>
      <w:r w:rsidRPr="00F27C19">
        <w:rPr>
          <w:rFonts w:cs="Arial"/>
          <w:color w:val="000000"/>
          <w:sz w:val="23"/>
          <w:szCs w:val="23"/>
        </w:rPr>
        <w:t>这里将会提示有关版本修订的信息。为了要更新现有的版本，你只需要一直做相同的事就行：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80"/>
        </w:rPr>
      </w:pPr>
      <w:r w:rsidRPr="00F27C19">
        <w:rPr>
          <w:rFonts w:cs="Courier New"/>
          <w:color w:val="000080"/>
        </w:rPr>
        <w:t xml:space="preserve">$ nano source_code.c </w:t>
      </w:r>
      <w:r w:rsidRPr="00F27C19">
        <w:rPr>
          <w:rFonts w:cs="Courier New"/>
          <w:color w:val="AA4000"/>
        </w:rPr>
        <w:t># Make more changes.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 w:val="23"/>
          <w:szCs w:val="23"/>
        </w:rPr>
      </w:pPr>
      <w:r w:rsidRPr="00F27C19">
        <w:rPr>
          <w:rFonts w:cs="Courier New"/>
          <w:color w:val="000080"/>
        </w:rPr>
        <w:t>$ arc diff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Courier New"/>
          <w:color w:val="000080"/>
        </w:rPr>
      </w:pPr>
      <w:r w:rsidRPr="00F27C19">
        <w:rPr>
          <w:rFonts w:cs="Arial"/>
          <w:color w:val="000000"/>
          <w:sz w:val="23"/>
          <w:szCs w:val="23"/>
        </w:rPr>
        <w:t>这时，arc将提示你版本更新信息。 当你的修订被接收，你就可以使用以下指令进行提交：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27C19">
        <w:rPr>
          <w:rFonts w:cs="Courier New"/>
          <w:color w:val="000080"/>
        </w:rPr>
        <w:t>$ arc commit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108" w:name="git"/>
      <w:bookmarkStart w:id="109" w:name="_Toc385544132"/>
      <w:bookmarkEnd w:id="108"/>
      <w:r w:rsidRPr="00F27C19">
        <w:t>Git</w:t>
      </w:r>
      <w:bookmarkEnd w:id="109"/>
    </w:p>
    <w:p w:rsidR="00E4537C" w:rsidRPr="00F27C19" w:rsidRDefault="00E4537C">
      <w:pPr>
        <w:shd w:val="clear" w:color="auto" w:fill="FFFFFF"/>
        <w:spacing w:after="180" w:line="326" w:lineRule="atLeast"/>
        <w:rPr>
          <w:rFonts w:cs="Courier New"/>
          <w:color w:val="766510"/>
        </w:rPr>
      </w:pPr>
      <w:r w:rsidRPr="00F27C19">
        <w:rPr>
          <w:rFonts w:cs="Arial"/>
          <w:color w:val="000000"/>
          <w:sz w:val="23"/>
          <w:szCs w:val="23"/>
        </w:rPr>
        <w:t>在Git中, </w:t>
      </w:r>
      <w:r w:rsidRPr="00F27C19">
        <w:rPr>
          <w:color w:val="333333"/>
          <w:sz w:val="20"/>
          <w:szCs w:val="20"/>
          <w:shd w:val="clear" w:color="auto" w:fill="EBEBEB"/>
        </w:rPr>
        <w:t>arc diff</w:t>
      </w:r>
      <w:r w:rsidRPr="00F27C19">
        <w:rPr>
          <w:rFonts w:cs="Arial"/>
          <w:color w:val="000000"/>
          <w:sz w:val="23"/>
          <w:szCs w:val="23"/>
        </w:rPr>
        <w:t> 发送 </w:t>
      </w:r>
      <w:r w:rsidRPr="00F27C19">
        <w:rPr>
          <w:rFonts w:cs="Arial"/>
          <w:b/>
          <w:bCs/>
          <w:color w:val="000000"/>
          <w:sz w:val="23"/>
          <w:szCs w:val="23"/>
        </w:rPr>
        <w:t>范围内的所有提交</w:t>
      </w:r>
      <w:r w:rsidRPr="00F27C19">
        <w:rPr>
          <w:rFonts w:cs="Arial"/>
          <w:color w:val="000000"/>
          <w:sz w:val="23"/>
          <w:szCs w:val="23"/>
        </w:rPr>
        <w:t> 来进行回查。默认情况的范围为：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 w:val="23"/>
          <w:szCs w:val="23"/>
        </w:rPr>
      </w:pPr>
      <w:r w:rsidRPr="00F27C19">
        <w:rPr>
          <w:rFonts w:cs="Courier New"/>
          <w:color w:val="766510"/>
        </w:rPr>
        <w:t>`git merge-base origin/master HEAD`</w:t>
      </w:r>
      <w:r w:rsidRPr="00F27C19">
        <w:rPr>
          <w:rFonts w:cs="Courier New"/>
          <w:color w:val="AA2211"/>
        </w:rPr>
        <w:t>..</w:t>
      </w:r>
      <w:r w:rsidRPr="00F27C19">
        <w:rPr>
          <w:rFonts w:cs="Courier New"/>
          <w:color w:val="000A65"/>
        </w:rPr>
        <w:t>HEAD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Courier New"/>
          <w:color w:val="000080"/>
        </w:rPr>
      </w:pPr>
      <w:r w:rsidRPr="00F27C19">
        <w:rPr>
          <w:rFonts w:cs="Arial"/>
          <w:color w:val="000000"/>
          <w:sz w:val="23"/>
          <w:szCs w:val="23"/>
        </w:rPr>
        <w:t>这里的意思是“当前分支的所有的提交，还没有进行上传”。所以，为了在Git中 </w:t>
      </w:r>
      <w:r w:rsidRPr="00F27C19">
        <w:rPr>
          <w:rFonts w:cs="Arial"/>
          <w:b/>
          <w:bCs/>
          <w:color w:val="000000"/>
          <w:sz w:val="23"/>
          <w:szCs w:val="23"/>
        </w:rPr>
        <w:t>创建一个修订</w:t>
      </w:r>
      <w:r w:rsidRPr="00F27C19">
        <w:rPr>
          <w:rFonts w:cs="Arial"/>
          <w:color w:val="000000"/>
          <w:sz w:val="23"/>
          <w:szCs w:val="23"/>
        </w:rPr>
        <w:t> , 执行下面命令即可: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80"/>
        </w:rPr>
      </w:pPr>
      <w:r w:rsidRPr="00F27C19">
        <w:rPr>
          <w:rFonts w:cs="Courier New"/>
          <w:color w:val="000080"/>
        </w:rPr>
        <w:lastRenderedPageBreak/>
        <w:t xml:space="preserve">$ nano source_code.c  </w:t>
      </w:r>
      <w:r w:rsidRPr="00F27C19">
        <w:rPr>
          <w:rFonts w:cs="Courier New"/>
          <w:color w:val="AA4000"/>
        </w:rPr>
        <w:t># Make changes.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80"/>
        </w:rPr>
      </w:pPr>
      <w:r w:rsidRPr="00F27C19">
        <w:rPr>
          <w:rFonts w:cs="Courier New"/>
          <w:color w:val="000080"/>
        </w:rPr>
        <w:t xml:space="preserve">$ git commit -a       </w:t>
      </w:r>
      <w:r w:rsidRPr="00F27C19">
        <w:rPr>
          <w:rFonts w:cs="Courier New"/>
          <w:color w:val="AA4000"/>
        </w:rPr>
        <w:t># Commit changes.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808080"/>
        </w:rPr>
      </w:pPr>
      <w:r w:rsidRPr="00F27C19">
        <w:rPr>
          <w:rFonts w:cs="Courier New"/>
          <w:color w:val="000080"/>
        </w:rPr>
        <w:t xml:space="preserve">$ arc diff            </w:t>
      </w:r>
      <w:r w:rsidRPr="00F27C19">
        <w:rPr>
          <w:rFonts w:cs="Courier New"/>
          <w:color w:val="AA4000"/>
        </w:rPr>
        <w:t># Creates a new revision out of ALL unpushed commits on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 w:val="23"/>
          <w:szCs w:val="23"/>
        </w:rPr>
      </w:pPr>
      <w:r w:rsidRPr="00F27C19">
        <w:rPr>
          <w:rFonts w:cs="Courier New"/>
          <w:color w:val="808080"/>
        </w:rPr>
        <w:t xml:space="preserve">                      # this branch.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Arial" w:hint="eastAsia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 </w:t>
      </w:r>
      <w:r w:rsidRPr="00F27C19">
        <w:rPr>
          <w:color w:val="333333"/>
          <w:sz w:val="20"/>
          <w:szCs w:val="20"/>
          <w:shd w:val="clear" w:color="auto" w:fill="EBEBEB"/>
        </w:rPr>
        <w:t>git commit</w:t>
      </w:r>
      <w:r w:rsidRPr="00F27C19">
        <w:rPr>
          <w:rFonts w:cs="Arial"/>
          <w:color w:val="000000"/>
          <w:sz w:val="23"/>
          <w:szCs w:val="23"/>
        </w:rPr>
        <w:t> 指令是可选指令。如果是未提交的修改，Arcanist将会提示你，为这些修改创建一个提交版本。</w:t>
      </w:r>
      <w:r w:rsidR="0089322E" w:rsidRPr="00F27C19">
        <w:rPr>
          <w:rFonts w:cs="Arial" w:hint="eastAsia"/>
          <w:color w:val="2F5496" w:themeColor="accent5" w:themeShade="BF"/>
          <w:sz w:val="23"/>
          <w:szCs w:val="23"/>
        </w:rPr>
        <w:t>这里</w:t>
      </w:r>
      <w:r w:rsidR="0087497D" w:rsidRPr="00F27C19">
        <w:rPr>
          <w:rFonts w:cs="Arial"/>
          <w:color w:val="2F5496" w:themeColor="accent5" w:themeShade="BF"/>
          <w:sz w:val="23"/>
          <w:szCs w:val="23"/>
        </w:rPr>
        <w:t>选择不提交，就可以对对应的回查者提出任务</w:t>
      </w:r>
      <w:r w:rsidR="0087497D" w:rsidRPr="00F27C19">
        <w:rPr>
          <w:rFonts w:cs="Arial" w:hint="eastAsia"/>
          <w:color w:val="2F5496" w:themeColor="accent5" w:themeShade="BF"/>
          <w:sz w:val="23"/>
          <w:szCs w:val="23"/>
        </w:rPr>
        <w:t>；</w:t>
      </w:r>
      <w:r w:rsidR="0087497D" w:rsidRPr="00F27C19">
        <w:rPr>
          <w:rFonts w:cs="Arial"/>
          <w:color w:val="2F5496" w:themeColor="accent5" w:themeShade="BF"/>
          <w:sz w:val="23"/>
          <w:szCs w:val="23"/>
        </w:rPr>
        <w:t>否则，会提示</w:t>
      </w:r>
      <w:r w:rsidR="0087497D" w:rsidRPr="00F27C19">
        <w:rPr>
          <w:rFonts w:cs="Arial" w:hint="eastAsia"/>
          <w:color w:val="2F5496" w:themeColor="accent5" w:themeShade="BF"/>
          <w:sz w:val="23"/>
          <w:szCs w:val="23"/>
        </w:rPr>
        <w:t>“选择</w:t>
      </w:r>
      <w:r w:rsidR="0087497D" w:rsidRPr="00F27C19">
        <w:rPr>
          <w:rFonts w:cs="Arial"/>
          <w:color w:val="2F5496" w:themeColor="accent5" w:themeShade="BF"/>
          <w:sz w:val="23"/>
          <w:szCs w:val="23"/>
        </w:rPr>
        <w:t>了错误的提交范围”</w:t>
      </w:r>
      <w:r w:rsidR="0087497D" w:rsidRPr="00F27C19">
        <w:rPr>
          <w:rFonts w:cs="Arial" w:hint="eastAsia"/>
          <w:color w:val="2F5496" w:themeColor="accent5" w:themeShade="BF"/>
          <w:sz w:val="23"/>
          <w:szCs w:val="23"/>
        </w:rPr>
        <w:t>。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当分支上的所有修改都已提交，你就可以发送你感兴趣的修改进行回查。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Courier New"/>
          <w:color w:val="000080"/>
        </w:rPr>
      </w:pPr>
      <w:r w:rsidRPr="00F27C19">
        <w:rPr>
          <w:rFonts w:cs="Arial"/>
          <w:color w:val="000000"/>
          <w:sz w:val="23"/>
          <w:szCs w:val="23"/>
        </w:rPr>
        <w:t>你可以使用以下命令来对现有范围进行替换：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 w:val="23"/>
          <w:szCs w:val="23"/>
        </w:rPr>
      </w:pPr>
      <w:r w:rsidRPr="00F27C19">
        <w:rPr>
          <w:rFonts w:cs="Courier New"/>
          <w:color w:val="000080"/>
        </w:rPr>
        <w:t>$ arc diff &lt;commit&gt;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Courier New"/>
          <w:color w:val="766510"/>
        </w:rPr>
      </w:pPr>
      <w:r w:rsidRPr="00F27C19">
        <w:rPr>
          <w:rFonts w:cs="Arial"/>
          <w:color w:val="000000"/>
          <w:sz w:val="23"/>
          <w:szCs w:val="23"/>
        </w:rPr>
        <w:t>这意味着使用以下范围：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 w:val="23"/>
          <w:szCs w:val="23"/>
        </w:rPr>
      </w:pPr>
      <w:r w:rsidRPr="00F27C19">
        <w:rPr>
          <w:rFonts w:cs="Courier New"/>
          <w:color w:val="766510"/>
        </w:rPr>
        <w:t>`git merge-base &lt;commit&gt; HEAD`</w:t>
      </w:r>
      <w:r w:rsidRPr="00F27C19">
        <w:rPr>
          <w:rFonts w:cs="Courier New"/>
          <w:color w:val="AA2211"/>
        </w:rPr>
        <w:t>..</w:t>
      </w:r>
      <w:r w:rsidRPr="00F27C19">
        <w:rPr>
          <w:rFonts w:cs="Courier New"/>
          <w:color w:val="000A65"/>
        </w:rPr>
        <w:t>HEAD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不过，这是相对高级的功能。如果你没有创建新的分支，默认值通常是正确的。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Courier New"/>
          <w:color w:val="000080"/>
        </w:rPr>
      </w:pPr>
      <w:r w:rsidRPr="00F27C19">
        <w:rPr>
          <w:rFonts w:cs="Arial"/>
          <w:color w:val="000000"/>
          <w:sz w:val="23"/>
          <w:szCs w:val="23"/>
        </w:rPr>
        <w:t>为了更新版本，你只需要重复执行下面的指令即可：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80"/>
        </w:rPr>
      </w:pPr>
      <w:r w:rsidRPr="00F27C19">
        <w:rPr>
          <w:rFonts w:cs="Courier New"/>
          <w:color w:val="000080"/>
        </w:rPr>
        <w:t xml:space="preserve">$ nano source_code.c  </w:t>
      </w:r>
      <w:r w:rsidRPr="00F27C19">
        <w:rPr>
          <w:rFonts w:cs="Courier New"/>
          <w:color w:val="AA4000"/>
        </w:rPr>
        <w:t># Make more changes.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80"/>
        </w:rPr>
      </w:pPr>
      <w:r w:rsidRPr="00F27C19">
        <w:rPr>
          <w:rFonts w:cs="Courier New"/>
          <w:color w:val="000080"/>
        </w:rPr>
        <w:t xml:space="preserve">$ git commit -a       </w:t>
      </w:r>
      <w:r w:rsidRPr="00F27C19">
        <w:rPr>
          <w:rFonts w:cs="Courier New"/>
          <w:color w:val="AA4000"/>
        </w:rPr>
        <w:t># Commit them.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 w:val="23"/>
          <w:szCs w:val="23"/>
        </w:rPr>
      </w:pPr>
      <w:r w:rsidRPr="00F27C19">
        <w:rPr>
          <w:rFonts w:cs="Courier New"/>
          <w:color w:val="000080"/>
        </w:rPr>
        <w:t xml:space="preserve">$ arc diff            </w:t>
      </w:r>
      <w:r w:rsidRPr="00F27C19">
        <w:rPr>
          <w:rFonts w:cs="Courier New"/>
          <w:color w:val="AA4000"/>
        </w:rPr>
        <w:t># This prompts you to update revision information.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 </w:t>
      </w:r>
      <w:r w:rsidRPr="00F27C19">
        <w:rPr>
          <w:color w:val="333333"/>
          <w:sz w:val="20"/>
          <w:szCs w:val="20"/>
          <w:shd w:val="clear" w:color="auto" w:fill="EBEBEB"/>
        </w:rPr>
        <w:t>git commit</w:t>
      </w:r>
      <w:r w:rsidRPr="00F27C19">
        <w:rPr>
          <w:rFonts w:cs="Arial"/>
          <w:color w:val="000000"/>
          <w:sz w:val="23"/>
          <w:szCs w:val="23"/>
        </w:rPr>
        <w:t> 是可选指令。如果是未提交的修改，Arcanist将会提示你，为这些修改创建一个提交版本。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Courier New"/>
          <w:color w:val="000080"/>
        </w:rPr>
      </w:pPr>
      <w:r w:rsidRPr="00F27C19">
        <w:rPr>
          <w:rFonts w:cs="Arial"/>
          <w:color w:val="000000"/>
          <w:sz w:val="23"/>
          <w:szCs w:val="23"/>
        </w:rPr>
        <w:t>当你的修订被接收，你就可以使用以下指令进行提交：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33333"/>
          <w:sz w:val="20"/>
          <w:szCs w:val="20"/>
          <w:shd w:val="clear" w:color="auto" w:fill="EBEBEB"/>
        </w:rPr>
      </w:pPr>
      <w:r w:rsidRPr="00F27C19">
        <w:rPr>
          <w:rFonts w:cs="Courier New"/>
          <w:color w:val="000080"/>
        </w:rPr>
        <w:t xml:space="preserve">$ arc land &lt;branch&gt;   </w:t>
      </w:r>
      <w:r w:rsidRPr="00F27C19">
        <w:rPr>
          <w:rFonts w:cs="Courier New"/>
          <w:color w:val="AA4000"/>
        </w:rPr>
        <w:t># Merges &lt;branch&gt; into master and pushes.</w:t>
      </w:r>
    </w:p>
    <w:p w:rsidR="00E4537C" w:rsidRPr="00F27C19" w:rsidRDefault="00E4537C">
      <w:pPr>
        <w:shd w:val="clear" w:color="auto" w:fill="FFFFFF"/>
        <w:spacing w:after="180" w:line="326" w:lineRule="atLeast"/>
      </w:pPr>
      <w:r w:rsidRPr="00F27C19">
        <w:rPr>
          <w:color w:val="333333"/>
          <w:sz w:val="20"/>
          <w:szCs w:val="20"/>
          <w:shd w:val="clear" w:color="auto" w:fill="EBEBEB"/>
        </w:rPr>
        <w:t>arc land</w:t>
      </w:r>
      <w:r w:rsidRPr="00F27C19">
        <w:rPr>
          <w:rFonts w:cs="Arial"/>
          <w:color w:val="000000"/>
          <w:sz w:val="23"/>
          <w:szCs w:val="23"/>
        </w:rPr>
        <w:t> 会对你的工作流做出一些猜测，这些猜测可能不是正确的。在使用之前，可以看看相关文档。你应该去看看arc amend，它可能更合适于你的工作流。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110" w:name="mercurial"/>
      <w:bookmarkStart w:id="111" w:name="_Toc385544133"/>
      <w:bookmarkEnd w:id="110"/>
      <w:r w:rsidRPr="00F27C19">
        <w:lastRenderedPageBreak/>
        <w:t>Mercurial</w:t>
      </w:r>
      <w:bookmarkEnd w:id="111"/>
    </w:p>
    <w:p w:rsidR="00E4537C" w:rsidRPr="00F27C19" w:rsidRDefault="00E4537C">
      <w:pPr>
        <w:shd w:val="clear" w:color="auto" w:fill="FFFFFF"/>
        <w:spacing w:after="180" w:line="326" w:lineRule="atLeast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在 Mercurial中, </w:t>
      </w:r>
      <w:r w:rsidRPr="00F27C19">
        <w:rPr>
          <w:color w:val="333333"/>
          <w:sz w:val="20"/>
          <w:szCs w:val="20"/>
          <w:shd w:val="clear" w:color="auto" w:fill="EBEBEB"/>
        </w:rPr>
        <w:t>arc diff</w:t>
      </w:r>
      <w:r w:rsidRPr="00F27C19">
        <w:rPr>
          <w:rFonts w:cs="Arial"/>
          <w:color w:val="000000"/>
          <w:sz w:val="23"/>
          <w:szCs w:val="23"/>
        </w:rPr>
        <w:t> </w:t>
      </w:r>
      <w:r w:rsidRPr="00F27C19">
        <w:rPr>
          <w:rFonts w:cs="Arial"/>
          <w:b/>
          <w:bCs/>
          <w:color w:val="000000"/>
          <w:sz w:val="23"/>
          <w:szCs w:val="23"/>
        </w:rPr>
        <w:t>范围内的所有提交</w:t>
      </w:r>
      <w:r w:rsidRPr="00F27C19">
        <w:rPr>
          <w:rFonts w:cs="Arial"/>
          <w:color w:val="000000"/>
          <w:sz w:val="23"/>
          <w:szCs w:val="23"/>
        </w:rPr>
        <w:t> 来进行回查。默认情况下，这个范围是在第一个非外向父版本与当前目录的状态变化之间。就是说“自从上次合并后，产生的每个变化”。它将会包括副本中任何为提交的修改，并进行提示。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Courier New"/>
          <w:color w:val="000080"/>
        </w:rPr>
      </w:pPr>
      <w:r w:rsidRPr="00F27C19">
        <w:rPr>
          <w:rFonts w:cs="Arial"/>
          <w:color w:val="000000"/>
          <w:sz w:val="23"/>
          <w:szCs w:val="23"/>
        </w:rPr>
        <w:t>要在Mercurial中创建一个修订，需要运行：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80"/>
        </w:rPr>
      </w:pPr>
      <w:r w:rsidRPr="00F27C19">
        <w:rPr>
          <w:rFonts w:cs="Courier New"/>
          <w:color w:val="000080"/>
        </w:rPr>
        <w:t xml:space="preserve">$ nano source_code.c  </w:t>
      </w:r>
      <w:r w:rsidRPr="00F27C19">
        <w:rPr>
          <w:rFonts w:cs="Courier New"/>
          <w:color w:val="AA4000"/>
        </w:rPr>
        <w:t># Make changes.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80"/>
        </w:rPr>
      </w:pPr>
      <w:r w:rsidRPr="00F27C19">
        <w:rPr>
          <w:rFonts w:cs="Courier New"/>
          <w:color w:val="000080"/>
        </w:rPr>
        <w:t xml:space="preserve">$ hg commit           </w:t>
      </w:r>
      <w:r w:rsidRPr="00F27C19">
        <w:rPr>
          <w:rFonts w:cs="Courier New"/>
          <w:color w:val="AA4000"/>
        </w:rPr>
        <w:t># Commit changes.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808080"/>
        </w:rPr>
      </w:pPr>
      <w:r w:rsidRPr="00F27C19">
        <w:rPr>
          <w:rFonts w:cs="Courier New"/>
          <w:color w:val="000080"/>
        </w:rPr>
        <w:t xml:space="preserve">$ arc diff            </w:t>
      </w:r>
      <w:r w:rsidRPr="00F27C19">
        <w:rPr>
          <w:rFonts w:cs="Courier New"/>
          <w:color w:val="AA4000"/>
        </w:rPr>
        <w:t># Creates a new revision out of ALL outgoing commits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 w:val="23"/>
          <w:szCs w:val="23"/>
        </w:rPr>
      </w:pPr>
      <w:r w:rsidRPr="00F27C19">
        <w:rPr>
          <w:rFonts w:cs="Courier New"/>
          <w:color w:val="808080"/>
        </w:rPr>
        <w:t xml:space="preserve">                      # on this branch since the last merge.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 </w:t>
      </w:r>
      <w:r w:rsidRPr="00F27C19">
        <w:rPr>
          <w:color w:val="333333"/>
          <w:sz w:val="20"/>
          <w:szCs w:val="20"/>
          <w:shd w:val="clear" w:color="auto" w:fill="EBEBEB"/>
        </w:rPr>
        <w:t>hg commit</w:t>
      </w:r>
      <w:r w:rsidRPr="00F27C19">
        <w:rPr>
          <w:rFonts w:cs="Arial"/>
          <w:color w:val="000000"/>
          <w:sz w:val="23"/>
          <w:szCs w:val="23"/>
        </w:rPr>
        <w:t> 是可选指令。如果是未提交的修改，Arcanist将会提示你，为这些修改创建一个提交版本。</w:t>
      </w:r>
      <w:r w:rsidR="007C2F9D" w:rsidRPr="00F27C19">
        <w:rPr>
          <w:rFonts w:cs="Arial" w:hint="eastAsia"/>
          <w:color w:val="2F5496" w:themeColor="accent5" w:themeShade="BF"/>
          <w:sz w:val="23"/>
          <w:szCs w:val="23"/>
        </w:rPr>
        <w:t>这里</w:t>
      </w:r>
      <w:r w:rsidR="007C2F9D" w:rsidRPr="00F27C19">
        <w:rPr>
          <w:rFonts w:cs="Arial"/>
          <w:color w:val="2F5496" w:themeColor="accent5" w:themeShade="BF"/>
          <w:sz w:val="23"/>
          <w:szCs w:val="23"/>
        </w:rPr>
        <w:t>选择不提交，就可以对对应的回查者提出任务</w:t>
      </w:r>
      <w:r w:rsidR="007C2F9D" w:rsidRPr="00F27C19">
        <w:rPr>
          <w:rFonts w:cs="Arial" w:hint="eastAsia"/>
          <w:color w:val="2F5496" w:themeColor="accent5" w:themeShade="BF"/>
          <w:sz w:val="23"/>
          <w:szCs w:val="23"/>
        </w:rPr>
        <w:t>；</w:t>
      </w:r>
      <w:r w:rsidR="007C2F9D" w:rsidRPr="00F27C19">
        <w:rPr>
          <w:rFonts w:cs="Arial"/>
          <w:color w:val="2F5496" w:themeColor="accent5" w:themeShade="BF"/>
          <w:sz w:val="23"/>
          <w:szCs w:val="23"/>
        </w:rPr>
        <w:t>否则，会提示</w:t>
      </w:r>
      <w:r w:rsidR="007C2F9D" w:rsidRPr="00F27C19">
        <w:rPr>
          <w:rFonts w:cs="Arial" w:hint="eastAsia"/>
          <w:color w:val="2F5496" w:themeColor="accent5" w:themeShade="BF"/>
          <w:sz w:val="23"/>
          <w:szCs w:val="23"/>
        </w:rPr>
        <w:t>“选择</w:t>
      </w:r>
      <w:r w:rsidR="007C2F9D" w:rsidRPr="00F27C19">
        <w:rPr>
          <w:rFonts w:cs="Arial"/>
          <w:color w:val="2F5496" w:themeColor="accent5" w:themeShade="BF"/>
          <w:sz w:val="23"/>
          <w:szCs w:val="23"/>
        </w:rPr>
        <w:t>了错误的提交范围”</w:t>
      </w:r>
      <w:r w:rsidR="007C2F9D" w:rsidRPr="00F27C19">
        <w:rPr>
          <w:rFonts w:cs="Arial" w:hint="eastAsia"/>
          <w:color w:val="2F5496" w:themeColor="accent5" w:themeShade="BF"/>
          <w:sz w:val="23"/>
          <w:szCs w:val="23"/>
        </w:rPr>
        <w:t>。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当分支上的所有修改都已提交，你就可以发送你感兴趣的修改进行回查。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Courier New"/>
          <w:color w:val="000080"/>
        </w:rPr>
      </w:pPr>
      <w:r w:rsidRPr="00F27C19">
        <w:rPr>
          <w:rFonts w:cs="Arial"/>
          <w:color w:val="000000"/>
          <w:sz w:val="23"/>
          <w:szCs w:val="23"/>
        </w:rPr>
        <w:t>你可以使用以下命令来对现有范围进行替换：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 w:val="23"/>
          <w:szCs w:val="23"/>
        </w:rPr>
      </w:pPr>
      <w:r w:rsidRPr="00F27C19">
        <w:rPr>
          <w:rFonts w:cs="Courier New"/>
          <w:color w:val="000080"/>
        </w:rPr>
        <w:t>$ arc diff &lt;commit&gt;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这就以为你可以去提交对应范围内的修改。不过，这是相对高级的功能，通常情况下默认值是正确的。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Courier New"/>
          <w:color w:val="000080"/>
        </w:rPr>
      </w:pPr>
      <w:r w:rsidRPr="00F27C19">
        <w:rPr>
          <w:rFonts w:cs="Arial"/>
          <w:color w:val="000000"/>
          <w:sz w:val="23"/>
          <w:szCs w:val="23"/>
        </w:rPr>
        <w:t>更新一个修订，只需要重复以下指令即可：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80"/>
        </w:rPr>
      </w:pPr>
      <w:r w:rsidRPr="00F27C19">
        <w:rPr>
          <w:rFonts w:cs="Courier New"/>
          <w:color w:val="000080"/>
        </w:rPr>
        <w:t xml:space="preserve">$ nano source_code.c  </w:t>
      </w:r>
      <w:r w:rsidRPr="00F27C19">
        <w:rPr>
          <w:rFonts w:cs="Courier New"/>
          <w:color w:val="AA4000"/>
        </w:rPr>
        <w:t># Make changes.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80"/>
        </w:rPr>
      </w:pPr>
      <w:r w:rsidRPr="00F27C19">
        <w:rPr>
          <w:rFonts w:cs="Courier New"/>
          <w:color w:val="000080"/>
        </w:rPr>
        <w:t xml:space="preserve">$ hg commit           </w:t>
      </w:r>
      <w:r w:rsidRPr="00F27C19">
        <w:rPr>
          <w:rFonts w:cs="Courier New"/>
          <w:color w:val="AA4000"/>
        </w:rPr>
        <w:t># Commit changes.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 w:val="23"/>
          <w:szCs w:val="23"/>
        </w:rPr>
      </w:pPr>
      <w:r w:rsidRPr="00F27C19">
        <w:rPr>
          <w:rFonts w:cs="Courier New"/>
          <w:color w:val="000080"/>
        </w:rPr>
        <w:t xml:space="preserve">$ arc diff            </w:t>
      </w:r>
      <w:r w:rsidRPr="00F27C19">
        <w:rPr>
          <w:rFonts w:cs="Courier New"/>
          <w:color w:val="AA4000"/>
        </w:rPr>
        <w:t># This prompts you to update revision information.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 </w:t>
      </w:r>
      <w:r w:rsidRPr="00F27C19">
        <w:rPr>
          <w:color w:val="333333"/>
          <w:sz w:val="20"/>
          <w:szCs w:val="20"/>
          <w:shd w:val="clear" w:color="auto" w:fill="EBEBEB"/>
        </w:rPr>
        <w:t>hg commit</w:t>
      </w:r>
      <w:r w:rsidRPr="00F27C19">
        <w:rPr>
          <w:rFonts w:cs="Arial"/>
          <w:color w:val="000000"/>
          <w:sz w:val="23"/>
          <w:szCs w:val="23"/>
        </w:rPr>
        <w:t> 是可选指令。如果是未提交的修改，Arcanist将会提示你，为这些修改创建一个提交版本（或在支持的情况下，对上一个提交直接进行修改）。</w:t>
      </w:r>
    </w:p>
    <w:p w:rsidR="00E4537C" w:rsidRPr="00F27C19" w:rsidRDefault="00E4537C">
      <w:pPr>
        <w:shd w:val="clear" w:color="auto" w:fill="FFFFFF"/>
        <w:spacing w:after="180" w:line="326" w:lineRule="atLeast"/>
      </w:pPr>
      <w:r w:rsidRPr="00F27C19">
        <w:rPr>
          <w:rFonts w:cs="Arial"/>
          <w:color w:val="000000"/>
          <w:sz w:val="23"/>
          <w:szCs w:val="23"/>
        </w:rPr>
        <w:t>当你的修订通过审查，就可以进行上传(arc在Mercurial上的集成并没有上传的功能，因为它不能强制合并和不能生成一些在代码合并时有用的东西)。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112" w:name="_Toc385544134"/>
      <w:r w:rsidRPr="00F27C19">
        <w:t>上传和关闭修订</w:t>
      </w:r>
      <w:bookmarkEnd w:id="112"/>
    </w:p>
    <w:p w:rsidR="00E4537C" w:rsidRPr="00F27C19" w:rsidRDefault="00E4537C">
      <w:pPr>
        <w:shd w:val="clear" w:color="auto" w:fill="FFFFFF"/>
        <w:spacing w:after="180" w:line="326" w:lineRule="atLeast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在修改被接收以后，一般情况下需要上传和关闭对应修订。arc有一些或许对你有帮助的工作流：</w:t>
      </w:r>
    </w:p>
    <w:p w:rsidR="00E4537C" w:rsidRPr="00F27C19" w:rsidRDefault="00E4537C" w:rsidP="00553E2F">
      <w:pPr>
        <w:numPr>
          <w:ilvl w:val="0"/>
          <w:numId w:val="109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lastRenderedPageBreak/>
        <w:t>舍弃或合并入一个修改中的新特性到主分支。（如果适用的话）</w:t>
      </w:r>
    </w:p>
    <w:p w:rsidR="00E4537C" w:rsidRPr="00F27C19" w:rsidRDefault="00E4537C" w:rsidP="00553E2F">
      <w:pPr>
        <w:numPr>
          <w:ilvl w:val="0"/>
          <w:numId w:val="109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通过Differential的提示信息来对提交信息进行格式化。</w:t>
      </w:r>
    </w:p>
    <w:p w:rsidR="00E4537C" w:rsidRPr="00F27C19" w:rsidRDefault="00E4537C" w:rsidP="00553E2F">
      <w:pPr>
        <w:numPr>
          <w:ilvl w:val="0"/>
          <w:numId w:val="109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自动关闭对应修订。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color w:val="333333"/>
          <w:sz w:val="20"/>
          <w:szCs w:val="20"/>
          <w:shd w:val="clear" w:color="auto" w:fill="EBEBEB"/>
        </w:rPr>
      </w:pPr>
      <w:r w:rsidRPr="00F27C19">
        <w:rPr>
          <w:rFonts w:cs="Arial"/>
          <w:color w:val="000000"/>
          <w:sz w:val="23"/>
          <w:szCs w:val="23"/>
        </w:rPr>
        <w:t>你不需要使用这些工作流程，只需要运行 </w:t>
      </w:r>
      <w:r w:rsidRPr="00F27C19">
        <w:rPr>
          <w:color w:val="333333"/>
          <w:sz w:val="20"/>
          <w:szCs w:val="20"/>
          <w:shd w:val="clear" w:color="auto" w:fill="EBEBEB"/>
        </w:rPr>
        <w:t>git push</w:t>
      </w:r>
      <w:r w:rsidRPr="00F27C19">
        <w:rPr>
          <w:rFonts w:cs="Arial"/>
          <w:color w:val="000000"/>
          <w:sz w:val="23"/>
          <w:szCs w:val="23"/>
        </w:rPr>
        <w:t>, </w:t>
      </w:r>
      <w:r w:rsidRPr="00F27C19">
        <w:rPr>
          <w:color w:val="333333"/>
          <w:sz w:val="20"/>
          <w:szCs w:val="20"/>
          <w:shd w:val="clear" w:color="auto" w:fill="EBEBEB"/>
        </w:rPr>
        <w:t>hg push</w:t>
      </w:r>
      <w:r w:rsidRPr="00F27C19">
        <w:rPr>
          <w:rFonts w:cs="Arial"/>
          <w:color w:val="000000"/>
          <w:sz w:val="23"/>
          <w:szCs w:val="23"/>
        </w:rPr>
        <w:t> 或 </w:t>
      </w:r>
      <w:r w:rsidRPr="00F27C19">
        <w:rPr>
          <w:color w:val="333333"/>
          <w:sz w:val="20"/>
          <w:szCs w:val="20"/>
          <w:shd w:val="clear" w:color="auto" w:fill="EBEBEB"/>
        </w:rPr>
        <w:t>svn commit</w:t>
      </w:r>
      <w:r w:rsidRPr="00F27C19">
        <w:rPr>
          <w:rFonts w:cs="Arial"/>
          <w:color w:val="000000"/>
          <w:sz w:val="23"/>
          <w:szCs w:val="23"/>
        </w:rPr>
        <w:t> ，然后进行手动关闭对应修订。但是，这些工作流在开发策略中是通用且很方便的，也能给你库中各个版本更好的提交信息。arc支持的工作流有：</w:t>
      </w:r>
    </w:p>
    <w:p w:rsidR="00E4537C" w:rsidRPr="00F27C19" w:rsidRDefault="00E4537C" w:rsidP="00553E2F">
      <w:pPr>
        <w:numPr>
          <w:ilvl w:val="0"/>
          <w:numId w:val="110"/>
        </w:numPr>
        <w:shd w:val="clear" w:color="auto" w:fill="FFFFFF"/>
        <w:spacing w:line="326" w:lineRule="atLeast"/>
        <w:ind w:left="450"/>
        <w:rPr>
          <w:color w:val="333333"/>
          <w:sz w:val="21"/>
          <w:szCs w:val="21"/>
          <w:shd w:val="clear" w:color="auto" w:fill="EBEBEB"/>
        </w:rPr>
      </w:pPr>
      <w:r w:rsidRPr="00F27C19">
        <w:rPr>
          <w:color w:val="333333"/>
          <w:sz w:val="21"/>
          <w:szCs w:val="21"/>
          <w:shd w:val="clear" w:color="auto" w:fill="EBEBEB"/>
        </w:rPr>
        <w:t>arc land</w:t>
      </w:r>
      <w:r w:rsidRPr="00F27C19">
        <w:rPr>
          <w:rFonts w:cs="Arial"/>
          <w:color w:val="000000"/>
          <w:sz w:val="21"/>
          <w:szCs w:val="21"/>
        </w:rPr>
        <w:t>:如果工作在Git的开发分支。当你分支要向主分支上合并，会提供详细的提交信息，上传到主分支，然后会删除你原来的分支。</w:t>
      </w:r>
    </w:p>
    <w:p w:rsidR="00E4537C" w:rsidRPr="00F27C19" w:rsidRDefault="00E4537C" w:rsidP="00553E2F">
      <w:pPr>
        <w:numPr>
          <w:ilvl w:val="0"/>
          <w:numId w:val="110"/>
        </w:numPr>
        <w:shd w:val="clear" w:color="auto" w:fill="FFFFFF"/>
        <w:spacing w:line="326" w:lineRule="atLeast"/>
        <w:ind w:left="450"/>
        <w:rPr>
          <w:color w:val="333333"/>
          <w:sz w:val="21"/>
          <w:szCs w:val="21"/>
          <w:shd w:val="clear" w:color="auto" w:fill="EBEBEB"/>
        </w:rPr>
      </w:pPr>
      <w:r w:rsidRPr="00F27C19">
        <w:rPr>
          <w:color w:val="333333"/>
          <w:sz w:val="21"/>
          <w:szCs w:val="21"/>
          <w:shd w:val="clear" w:color="auto" w:fill="EBEBEB"/>
        </w:rPr>
        <w:t>arc amend</w:t>
      </w:r>
      <w:r w:rsidRPr="00F27C19">
        <w:rPr>
          <w:rFonts w:cs="Arial"/>
          <w:color w:val="000000"/>
          <w:sz w:val="21"/>
          <w:szCs w:val="21"/>
        </w:rPr>
        <w:t>: 如果你不想用arc land指令。 通过详细的提交信息来修正 HEAD。</w:t>
      </w:r>
    </w:p>
    <w:p w:rsidR="00E4537C" w:rsidRPr="00F27C19" w:rsidRDefault="00E4537C" w:rsidP="00553E2F">
      <w:pPr>
        <w:numPr>
          <w:ilvl w:val="0"/>
          <w:numId w:val="110"/>
        </w:numPr>
        <w:shd w:val="clear" w:color="auto" w:fill="FFFFFF"/>
        <w:spacing w:line="326" w:lineRule="atLeast"/>
        <w:ind w:left="450"/>
        <w:rPr>
          <w:color w:val="333333"/>
          <w:sz w:val="21"/>
          <w:szCs w:val="21"/>
          <w:shd w:val="clear" w:color="auto" w:fill="EBEBEB"/>
        </w:rPr>
      </w:pPr>
      <w:r w:rsidRPr="00F27C19">
        <w:rPr>
          <w:color w:val="333333"/>
          <w:sz w:val="21"/>
          <w:szCs w:val="21"/>
          <w:shd w:val="clear" w:color="auto" w:fill="EBEBEB"/>
        </w:rPr>
        <w:t>arc commit</w:t>
      </w:r>
      <w:r w:rsidRPr="00F27C19">
        <w:rPr>
          <w:rFonts w:cs="Arial"/>
          <w:color w:val="000000"/>
          <w:sz w:val="21"/>
          <w:szCs w:val="21"/>
        </w:rPr>
        <w:t>: 在Subversion副本下工作。等同于运行 </w:t>
      </w:r>
      <w:r w:rsidRPr="00F27C19">
        <w:rPr>
          <w:color w:val="333333"/>
          <w:sz w:val="21"/>
          <w:szCs w:val="21"/>
          <w:shd w:val="clear" w:color="auto" w:fill="EBEBEB"/>
        </w:rPr>
        <w:t>svn commit</w:t>
      </w:r>
      <w:r w:rsidRPr="00F27C19">
        <w:rPr>
          <w:rFonts w:cs="Arial"/>
          <w:color w:val="000000"/>
          <w:sz w:val="21"/>
          <w:szCs w:val="21"/>
        </w:rPr>
        <w:t> ，获取提交的详细信息。</w:t>
      </w:r>
    </w:p>
    <w:p w:rsidR="00E4537C" w:rsidRPr="00F27C19" w:rsidRDefault="00E4537C" w:rsidP="00553E2F">
      <w:pPr>
        <w:numPr>
          <w:ilvl w:val="0"/>
          <w:numId w:val="110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color w:val="333333"/>
          <w:sz w:val="21"/>
          <w:szCs w:val="21"/>
          <w:shd w:val="clear" w:color="auto" w:fill="EBEBEB"/>
        </w:rPr>
        <w:t>arc close-revision</w:t>
      </w:r>
      <w:r w:rsidRPr="00F27C19">
        <w:rPr>
          <w:rFonts w:cs="Arial"/>
          <w:color w:val="000000"/>
          <w:sz w:val="21"/>
          <w:szCs w:val="21"/>
        </w:rPr>
        <w:t>: 可以工作在任意副本, 通过命令行的方式关闭一个修订。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你可以使用 </w:t>
      </w:r>
      <w:r w:rsidRPr="00F27C19">
        <w:rPr>
          <w:color w:val="333333"/>
          <w:sz w:val="20"/>
          <w:szCs w:val="20"/>
          <w:shd w:val="clear" w:color="auto" w:fill="EBEBEB"/>
        </w:rPr>
        <w:t>arc help &lt;command&gt;</w:t>
      </w:r>
      <w:r w:rsidRPr="00F27C19">
        <w:rPr>
          <w:rFonts w:cs="Arial"/>
          <w:color w:val="000000"/>
          <w:sz w:val="23"/>
          <w:szCs w:val="23"/>
        </w:rPr>
        <w:t> 获取详细的帮助信息。Differential 将会做出一个有关下已允许的修订的下一步计划，但是其预测可能不是你工作流程中的下一步工作。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Phabricator 将会自动关闭有关修订，当修改被上传到代码库，并且被Diffusion进行跟踪。他会根据提交的哈希值，和Differentail修订的信息来判断需要关闭的修订版本。 (你可以通过在代码库中设置“Autoclose”来关闭这项功能)</w:t>
      </w:r>
    </w:p>
    <w:p w:rsidR="00E4537C" w:rsidRPr="00F27C19" w:rsidRDefault="00E4537C">
      <w:pPr>
        <w:shd w:val="clear" w:color="auto" w:fill="FFFFFF"/>
        <w:spacing w:after="180" w:line="326" w:lineRule="atLeast"/>
      </w:pPr>
      <w:r w:rsidRPr="00F27C19">
        <w:rPr>
          <w:rFonts w:cs="Arial"/>
          <w:color w:val="000000"/>
          <w:sz w:val="23"/>
          <w:szCs w:val="23"/>
        </w:rPr>
        <w:t>如果你上传了一个未跟踪的代码库（或没有为这个库配置arc），arc land, arc amend和arc commit将会隐式调用arc close-revision。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113" w:name="_Toc385544135"/>
      <w:r w:rsidRPr="00F27C19">
        <w:t>一般性信息</w:t>
      </w:r>
      <w:bookmarkEnd w:id="113"/>
    </w:p>
    <w:p w:rsidR="00E4537C" w:rsidRPr="00F27C19" w:rsidRDefault="00E4537C">
      <w:pPr>
        <w:shd w:val="clear" w:color="auto" w:fill="FFFFFF"/>
        <w:spacing w:after="180" w:line="326" w:lineRule="atLeast"/>
      </w:pPr>
      <w:r w:rsidRPr="00F27C19">
        <w:rPr>
          <w:rFonts w:cs="Arial"/>
          <w:color w:val="000000"/>
          <w:sz w:val="23"/>
          <w:szCs w:val="23"/>
        </w:rPr>
        <w:t>一个特定版本控制系统独有的信息。</w:t>
      </w:r>
    </w:p>
    <w:p w:rsidR="00E4537C" w:rsidRPr="00F27C19" w:rsidRDefault="00E4537C">
      <w:pPr>
        <w:pStyle w:val="4"/>
        <w:rPr>
          <w:rFonts w:ascii="Adobe 黑体 Std R" w:hAnsi="Adobe 黑体 Std R" w:cs="Arial"/>
          <w:color w:val="000000"/>
          <w:sz w:val="23"/>
          <w:szCs w:val="23"/>
        </w:rPr>
      </w:pPr>
      <w:r w:rsidRPr="00F27C19">
        <w:rPr>
          <w:rFonts w:ascii="Adobe 黑体 Std R" w:hAnsi="Adobe 黑体 Std R"/>
        </w:rPr>
        <w:t>只关注Diff</w:t>
      </w:r>
    </w:p>
    <w:p w:rsidR="00E4537C" w:rsidRPr="00F27C19" w:rsidRDefault="00E4537C">
      <w:pPr>
        <w:shd w:val="clear" w:color="auto" w:fill="FFFFFF"/>
        <w:spacing w:after="180" w:line="326" w:lineRule="atLeast"/>
      </w:pPr>
      <w:r w:rsidRPr="00F27C19">
        <w:rPr>
          <w:rFonts w:cs="Arial"/>
          <w:color w:val="000000"/>
          <w:sz w:val="23"/>
          <w:szCs w:val="23"/>
        </w:rPr>
        <w:t>你可以通过--preview参数（或--only，但是这个参数会关闭别的功能）仅创建一个diff（好过一个修订）。你之后可以通过web图形界面创建或更新一个修订。</w:t>
      </w:r>
    </w:p>
    <w:p w:rsidR="00E4537C" w:rsidRPr="00F27C19" w:rsidRDefault="00E4537C">
      <w:pPr>
        <w:pStyle w:val="4"/>
        <w:rPr>
          <w:rFonts w:ascii="Adobe 黑体 Std R" w:hAnsi="Adobe 黑体 Std R" w:cs="Arial"/>
          <w:color w:val="000000"/>
          <w:sz w:val="23"/>
          <w:szCs w:val="23"/>
        </w:rPr>
      </w:pPr>
      <w:r w:rsidRPr="00F27C19">
        <w:rPr>
          <w:rFonts w:ascii="Adobe 黑体 Std R" w:hAnsi="Adobe 黑体 Std R"/>
        </w:rPr>
        <w:t>其他Diff 源</w:t>
      </w:r>
    </w:p>
    <w:p w:rsidR="00E4537C" w:rsidRPr="00F27C19" w:rsidRDefault="00E4537C">
      <w:pPr>
        <w:shd w:val="clear" w:color="auto" w:fill="FFFFFF"/>
        <w:spacing w:after="180" w:line="326" w:lineRule="atLeast"/>
      </w:pPr>
      <w:r w:rsidRPr="00F27C19">
        <w:rPr>
          <w:rFonts w:cs="Arial"/>
          <w:color w:val="000000"/>
          <w:sz w:val="23"/>
          <w:szCs w:val="23"/>
        </w:rPr>
        <w:t>你可以通过任意的补丁文件创建一个diff，使用--raw或通道作为标准输入。在大多数情况下，这将创建一个diff，而不是一个修订。你可以使用web图形界面，通过diff创建一个修订，或这更新一个已有修订。</w:t>
      </w:r>
    </w:p>
    <w:p w:rsidR="00E4537C" w:rsidRPr="00F27C19" w:rsidRDefault="00E4537C">
      <w:pPr>
        <w:pStyle w:val="4"/>
        <w:rPr>
          <w:rFonts w:ascii="Adobe 黑体 Std R" w:hAnsi="Adobe 黑体 Std R" w:cs="Arial"/>
          <w:color w:val="000000"/>
          <w:sz w:val="23"/>
          <w:szCs w:val="23"/>
        </w:rPr>
      </w:pPr>
      <w:r w:rsidRPr="00F27C19">
        <w:rPr>
          <w:rFonts w:ascii="Adobe 黑体 Std R" w:hAnsi="Adobe 黑体 Std R"/>
        </w:rPr>
        <w:lastRenderedPageBreak/>
        <w:t>强行创建/更新</w:t>
      </w:r>
    </w:p>
    <w:p w:rsidR="00E4537C" w:rsidRPr="00F27C19" w:rsidRDefault="00E4537C">
      <w:pPr>
        <w:shd w:val="clear" w:color="auto" w:fill="FFFFFF"/>
        <w:spacing w:after="180" w:line="326" w:lineRule="atLeast"/>
        <w:rPr>
          <w:rFonts w:cs="Courier New"/>
          <w:color w:val="000080"/>
        </w:rPr>
      </w:pPr>
      <w:r w:rsidRPr="00F27C19">
        <w:rPr>
          <w:rFonts w:cs="Arial"/>
          <w:color w:val="000000"/>
          <w:sz w:val="23"/>
          <w:szCs w:val="23"/>
        </w:rPr>
        <w:t>arc 使用副本信息（比如，路径，分支名，本地提交哈希和本地哈希树，版本控制系统的依赖）来指出，你是否想创建或更新一个修订。如果它的预测是不正确的，你可以强行创建或更新一个修订。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80"/>
        </w:rPr>
      </w:pPr>
      <w:r w:rsidRPr="00F27C19">
        <w:rPr>
          <w:rFonts w:cs="Courier New"/>
          <w:color w:val="000080"/>
        </w:rPr>
        <w:t xml:space="preserve">$ arc diff --create             </w:t>
      </w:r>
      <w:r w:rsidRPr="00F27C19">
        <w:rPr>
          <w:rFonts w:cs="Courier New"/>
          <w:color w:val="AA4000"/>
        </w:rPr>
        <w:t># Force "create".</w:t>
      </w:r>
    </w:p>
    <w:p w:rsidR="00E4537C" w:rsidRPr="00F27C19" w:rsidRDefault="00E4537C">
      <w:pPr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 w:val="23"/>
          <w:szCs w:val="23"/>
        </w:rPr>
      </w:pPr>
      <w:r w:rsidRPr="00F27C19">
        <w:rPr>
          <w:rFonts w:cs="Courier New"/>
          <w:color w:val="000080"/>
        </w:rPr>
        <w:t xml:space="preserve">$ arc diff --update &lt;revision&gt;  </w:t>
      </w:r>
      <w:r w:rsidRPr="00F27C19">
        <w:rPr>
          <w:rFonts w:cs="Courier New"/>
          <w:color w:val="AA4000"/>
        </w:rPr>
        <w:t># Force "update".</w:t>
      </w:r>
    </w:p>
    <w:p w:rsidR="00E4537C" w:rsidRPr="00F27C19" w:rsidRDefault="00E4537C" w:rsidP="00D0332E">
      <w:pPr>
        <w:shd w:val="clear" w:color="auto" w:fill="FFFFFF"/>
        <w:spacing w:line="326" w:lineRule="atLeast"/>
        <w:rPr>
          <w:rFonts w:hint="eastAsia"/>
        </w:rPr>
      </w:pPr>
      <w:r w:rsidRPr="00F27C19">
        <w:rPr>
          <w:rFonts w:cs="Arial"/>
          <w:color w:val="000000"/>
          <w:sz w:val="23"/>
          <w:szCs w:val="23"/>
        </w:rPr>
        <w:t>你可以通过arc which来指明你工作的工作副本。</w:t>
      </w:r>
    </w:p>
    <w:p w:rsidR="00E4537C" w:rsidRPr="00F27C19" w:rsidRDefault="00E4537C">
      <w:pPr>
        <w:pStyle w:val="2"/>
      </w:pPr>
      <w:bookmarkStart w:id="114" w:name="_Toc385544136"/>
      <w:r w:rsidRPr="00F27C19">
        <w:t>Arcanist 使用教程: Code Coverage</w:t>
      </w:r>
      <w:bookmarkEnd w:id="114"/>
    </w:p>
    <w:p w:rsidR="00E4537C" w:rsidRPr="00F27C19" w:rsidRDefault="00E4537C">
      <w:r w:rsidRPr="00F27C19">
        <w:t>介绍 code coverage在 Arcanist 和 Phabricator中的特性。</w:t>
      </w:r>
    </w:p>
    <w:p w:rsidR="00E4537C" w:rsidRPr="00F27C19" w:rsidRDefault="00E4537C">
      <w:r w:rsidRPr="00F27C19">
        <w:t>这个配置教程可以帮助你安装/应用一些code coverage的高级功能。如果你是刚开始使用Phabricator，那么你暂时还不用看这节的内容；你应该从这里</w:t>
      </w:r>
      <w:hyperlink r:id="rId94" w:history="1">
        <w:r w:rsidRPr="00F27C19">
          <w:rPr>
            <w:rStyle w:val="a5"/>
          </w:rPr>
          <w:t>Arcanist User Guide</w:t>
        </w:r>
      </w:hyperlink>
      <w:r w:rsidRPr="00F27C19">
        <w:t>开始。</w:t>
      </w:r>
    </w:p>
    <w:p w:rsidR="00E4537C" w:rsidRPr="00F27C19" w:rsidRDefault="00E4537C"/>
    <w:p w:rsidR="00E4537C" w:rsidRPr="00F27C19" w:rsidRDefault="00E4537C">
      <w:pPr>
        <w:rPr>
          <w:color w:val="000000"/>
        </w:rPr>
      </w:pPr>
      <w:r w:rsidRPr="00F27C19">
        <w:rPr>
          <w:color w:val="000000"/>
        </w:rPr>
        <w:t>在你开始配置coverage的功能前，你需要在工程里面集成单元测试。</w:t>
      </w:r>
    </w:p>
    <w:p w:rsidR="00E4537C" w:rsidRPr="00F27C19" w:rsidRDefault="00E4537C">
      <w:pPr>
        <w:rPr>
          <w:color w:val="000000"/>
        </w:rPr>
      </w:pPr>
      <w:r w:rsidRPr="00F27C19">
        <w:rPr>
          <w:color w:val="000000"/>
        </w:rPr>
        <w:t>相关的内容可以参考</w:t>
      </w:r>
      <w:r w:rsidRPr="00F27C19">
        <w:rPr>
          <w:rStyle w:val="apple-converted-space"/>
          <w:color w:val="000000"/>
        </w:rPr>
        <w:t> </w:t>
      </w:r>
      <w:hyperlink r:id="rId95" w:history="1">
        <w:r w:rsidRPr="00F27C19">
          <w:rPr>
            <w:rStyle w:val="a5"/>
          </w:rPr>
          <w:t>Arcanist User Guide: Configuring a New Project</w:t>
        </w:r>
      </w:hyperlink>
      <w:r w:rsidRPr="00F27C19">
        <w:rPr>
          <w:rStyle w:val="apple-converted-space"/>
          <w:color w:val="000000"/>
        </w:rPr>
        <w:t> </w:t>
      </w:r>
      <w:r w:rsidRPr="00F27C19">
        <w:rPr>
          <w:color w:val="000000"/>
        </w:rPr>
        <w:t>和</w:t>
      </w:r>
      <w:r w:rsidRPr="00F27C19">
        <w:rPr>
          <w:rStyle w:val="apple-converted-space"/>
          <w:color w:val="000000"/>
        </w:rPr>
        <w:t> </w:t>
      </w:r>
      <w:hyperlink r:id="rId96" w:history="1">
        <w:r w:rsidRPr="00F27C19">
          <w:rPr>
            <w:rStyle w:val="a5"/>
          </w:rPr>
          <w:t>Arcanist User Guide: Customizing Lint, Unit Tests and Workflows</w:t>
        </w:r>
      </w:hyperlink>
      <w:r w:rsidRPr="00F27C19">
        <w:rPr>
          <w:color w:val="000000"/>
        </w:rPr>
        <w:t>。</w:t>
      </w:r>
    </w:p>
    <w:p w:rsidR="00E4537C" w:rsidRPr="00F27C19" w:rsidRDefault="00E4537C">
      <w:pPr>
        <w:rPr>
          <w:color w:val="000000"/>
        </w:rPr>
      </w:pPr>
    </w:p>
    <w:p w:rsidR="00E4537C" w:rsidRPr="00F27C19" w:rsidRDefault="00E4537C">
      <w:pPr>
        <w:pStyle w:val="3"/>
      </w:pPr>
      <w:bookmarkStart w:id="115" w:name="using-coverage-features"/>
      <w:bookmarkStart w:id="116" w:name="_Toc385544137"/>
      <w:bookmarkEnd w:id="115"/>
      <w:r w:rsidRPr="00F27C19">
        <w:t>使用Coverage特性</w:t>
      </w:r>
      <w:bookmarkEnd w:id="116"/>
    </w:p>
    <w:p w:rsidR="00E4537C" w:rsidRPr="00F27C19" w:rsidRDefault="00E4537C">
      <w:r w:rsidRPr="00F27C19">
        <w:t xml:space="preserve">如果你的工程已经使用coverage集成了单元测试（可以参考下面的内容来进行安装/配置），你可以使用 </w:t>
      </w:r>
      <w:r w:rsidRPr="00F27C19">
        <w:rPr>
          <w:color w:val="ED7D31"/>
        </w:rPr>
        <w:t>arc</w:t>
      </w:r>
      <w:r w:rsidRPr="00F27C19">
        <w:t xml:space="preserve"> 指令来查看覆盖性报告。</w:t>
      </w:r>
    </w:p>
    <w:p w:rsidR="00E4537C" w:rsidRPr="00F27C19" w:rsidRDefault="00E4537C"/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例如: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 w:cs="Helvetica"/>
          <w:color w:val="000000"/>
          <w:sz w:val="20"/>
          <w:szCs w:val="20"/>
        </w:rPr>
      </w:pPr>
      <w:r w:rsidRPr="00F27C19">
        <w:rPr>
          <w:rStyle w:val="no"/>
          <w:rFonts w:eastAsia="Adobe 黑体 Std R" w:cs="Courier New"/>
          <w:color w:val="000A65"/>
        </w:rPr>
        <w:t>arc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unit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--</w:t>
      </w:r>
      <w:r w:rsidRPr="00F27C19">
        <w:rPr>
          <w:rStyle w:val="no"/>
          <w:rFonts w:eastAsia="Adobe 黑体 Std R" w:cs="Courier New"/>
          <w:color w:val="000A65"/>
        </w:rPr>
        <w:t>detailed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coverage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src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some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file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php</w:t>
      </w:r>
    </w:p>
    <w:p w:rsidR="00E4537C" w:rsidRPr="00F27C19" w:rsidRDefault="00E4537C">
      <w:pPr>
        <w:pStyle w:val="ab"/>
        <w:shd w:val="clear" w:color="auto" w:fill="FFFFFF"/>
        <w:spacing w:before="0" w:after="240" w:line="283" w:lineRule="atLeast"/>
        <w:rPr>
          <w:rFonts w:eastAsia="Adobe 黑体 Std R"/>
        </w:rPr>
      </w:pPr>
      <w:r w:rsidRPr="00F27C19">
        <w:rPr>
          <w:rFonts w:eastAsia="Adobe 黑体 Std R" w:cs="Helvetica"/>
          <w:color w:val="000000"/>
          <w:sz w:val="20"/>
          <w:szCs w:val="20"/>
        </w:rPr>
        <w:t>这条指令将会运行有关src/some/file.php的测试，并且给出一个详细的覆盖性报告。详细到何种地步，这取决与你如何配置测试引擎</w:t>
      </w:r>
    </w:p>
    <w:p w:rsidR="00E4537C" w:rsidRPr="00F27C19" w:rsidRDefault="00E4537C">
      <w:r w:rsidRPr="00F27C19">
        <w:t>如果测试引擎默认使用coverage，那么coverage将会把报告发送到Differential，并且在用户查看时显示在正确的位置。</w:t>
      </w:r>
    </w:p>
    <w:p w:rsidR="00E4537C" w:rsidRPr="00F27C19" w:rsidRDefault="00E4537C"/>
    <w:p w:rsidR="00E4537C" w:rsidRPr="00F27C19" w:rsidRDefault="00E4537C">
      <w:pPr>
        <w:pStyle w:val="3"/>
      </w:pPr>
      <w:bookmarkStart w:id="117" w:name="enabling-coverage-for-li"/>
      <w:bookmarkStart w:id="118" w:name="_Toc385544138"/>
      <w:bookmarkEnd w:id="117"/>
      <w:r w:rsidRPr="00F27C19">
        <w:lastRenderedPageBreak/>
        <w:t xml:space="preserve">启动Coverage </w:t>
      </w:r>
      <w:r w:rsidRPr="00F27C19">
        <w:rPr>
          <w:sz w:val="15"/>
          <w:szCs w:val="15"/>
        </w:rPr>
        <w:t>(libphutil，Arcanist和Phabricator)</w:t>
      </w:r>
      <w:bookmarkEnd w:id="118"/>
    </w:p>
    <w:p w:rsidR="00E4537C" w:rsidRPr="00F27C19" w:rsidRDefault="00E4537C">
      <w:pPr>
        <w:rPr>
          <w:rStyle w:val="nx"/>
          <w:rFonts w:cs="Courier New"/>
          <w:color w:val="004012"/>
        </w:rPr>
      </w:pPr>
      <w:r w:rsidRPr="00F27C19">
        <w:t>在安装完Xdebug后，libphutil, Arcanist 和 Phabricator 都支持coverage功能。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/>
        </w:rPr>
      </w:pPr>
      <w:r w:rsidRPr="00F27C19">
        <w:rPr>
          <w:rStyle w:val="nx"/>
          <w:rFonts w:eastAsia="Adobe 黑体 Std R" w:cs="Courier New"/>
          <w:color w:val="004012"/>
        </w:rPr>
        <w:t>http</w:t>
      </w:r>
      <w:r w:rsidRPr="00F27C19">
        <w:rPr>
          <w:rStyle w:val="k"/>
          <w:rFonts w:eastAsia="Adobe 黑体 Std R" w:cs="Courier New"/>
          <w:color w:val="AA4000"/>
        </w:rPr>
        <w:t>:</w:t>
      </w:r>
      <w:r w:rsidRPr="00F27C19">
        <w:rPr>
          <w:rStyle w:val="c"/>
          <w:rFonts w:eastAsia="Adobe 黑体 Std R" w:cs="Courier New"/>
          <w:color w:val="74777D"/>
        </w:rPr>
        <w:t>//xdebug.org/</w:t>
      </w:r>
    </w:p>
    <w:p w:rsidR="00E4537C" w:rsidRPr="00F27C19" w:rsidRDefault="00E4537C">
      <w:r w:rsidRPr="00F27C19">
        <w:t>在这个页面的指导下，应该能正确的安装Xdebug；在安装完毕后，将会自动激活并启动。</w:t>
      </w:r>
    </w:p>
    <w:p w:rsidR="00E4537C" w:rsidRPr="00F27C19" w:rsidRDefault="00E4537C">
      <w:pPr>
        <w:pStyle w:val="3"/>
        <w:rPr>
          <w:color w:val="000000"/>
        </w:rPr>
      </w:pPr>
      <w:bookmarkStart w:id="119" w:name="building-coverage-suppor"/>
      <w:bookmarkStart w:id="120" w:name="_Toc385544139"/>
      <w:bookmarkEnd w:id="119"/>
      <w:r w:rsidRPr="00F27C19">
        <w:t>构建coverage支持</w:t>
      </w:r>
      <w:bookmarkEnd w:id="120"/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rPr>
          <w:color w:val="000000"/>
        </w:rPr>
        <w:t>为了在一个测试引擎里添加coverage支持,仅仅需要调用</w:t>
      </w:r>
      <w:r w:rsidRPr="00F27C19">
        <w:rPr>
          <w:color w:val="7030A0"/>
        </w:rPr>
        <w:t>setCoverage()</w:t>
      </w:r>
      <w:r w:rsidRPr="00F27C19">
        <w:rPr>
          <w:color w:val="000000"/>
        </w:rPr>
        <w:t>就能构建</w:t>
      </w:r>
      <w:hyperlink r:id="rId97" w:history="1">
        <w:r w:rsidRPr="00F27C19">
          <w:rPr>
            <w:rStyle w:val="a5"/>
          </w:rPr>
          <w:t>ArcanistUnitTestResult</w:t>
        </w:r>
      </w:hyperlink>
      <w:r w:rsidRPr="00F27C19">
        <w:rPr>
          <w:color w:val="000000"/>
        </w:rPr>
        <w:t xml:space="preserve">对象。提供文件名映射(相对于工作空间的路径)，Coverage报告的字符串，就像下面这样： 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NNNNNCCCNNNNNNNNCCCCCCNNNUUUNNNNN</w:t>
      </w:r>
    </w:p>
    <w:p w:rsidR="00E4537C" w:rsidRPr="00F27C19" w:rsidRDefault="00E4537C">
      <w:pPr>
        <w:rPr>
          <w:rStyle w:val="11"/>
          <w:color w:val="00B0F0"/>
          <w:sz w:val="21"/>
          <w:szCs w:val="21"/>
        </w:rPr>
      </w:pPr>
      <w:r w:rsidRPr="00F27C19">
        <w:t>文件中的每一行都是由一个字符表示。有效的字符有：</w:t>
      </w:r>
    </w:p>
    <w:p w:rsidR="00E4537C" w:rsidRPr="00F27C19" w:rsidRDefault="00E4537C" w:rsidP="00553E2F">
      <w:pPr>
        <w:numPr>
          <w:ilvl w:val="0"/>
          <w:numId w:val="34"/>
        </w:numPr>
        <w:shd w:val="clear" w:color="auto" w:fill="FFFFFF"/>
        <w:spacing w:line="283" w:lineRule="atLeast"/>
        <w:rPr>
          <w:rStyle w:val="11"/>
          <w:color w:val="00B0F0"/>
          <w:sz w:val="21"/>
          <w:szCs w:val="21"/>
        </w:rPr>
      </w:pPr>
      <w:r w:rsidRPr="00F27C19">
        <w:rPr>
          <w:rStyle w:val="11"/>
          <w:color w:val="00B0F0"/>
          <w:sz w:val="21"/>
          <w:szCs w:val="21"/>
        </w:rPr>
        <w:t>N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color w:val="000000"/>
          <w:sz w:val="21"/>
          <w:szCs w:val="21"/>
        </w:rPr>
        <w:t>Not executable(不可执行)。这代表注释或者空格，这行在测试coverage时会被忽略。</w:t>
      </w:r>
    </w:p>
    <w:p w:rsidR="00E4537C" w:rsidRPr="00F27C19" w:rsidRDefault="00E4537C" w:rsidP="00553E2F">
      <w:pPr>
        <w:numPr>
          <w:ilvl w:val="0"/>
          <w:numId w:val="34"/>
        </w:numPr>
        <w:shd w:val="clear" w:color="auto" w:fill="FFFFFF"/>
        <w:spacing w:line="283" w:lineRule="atLeast"/>
        <w:rPr>
          <w:rStyle w:val="11"/>
          <w:color w:val="00B0F0"/>
          <w:sz w:val="21"/>
          <w:szCs w:val="21"/>
        </w:rPr>
      </w:pPr>
      <w:r w:rsidRPr="00F27C19">
        <w:rPr>
          <w:rStyle w:val="11"/>
          <w:color w:val="00B0F0"/>
          <w:sz w:val="21"/>
          <w:szCs w:val="21"/>
        </w:rPr>
        <w:t>C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color w:val="000000"/>
          <w:sz w:val="21"/>
          <w:szCs w:val="21"/>
        </w:rPr>
        <w:t>Covered(已覆盖)。这行已经在测试coverage中覆盖。</w:t>
      </w:r>
    </w:p>
    <w:p w:rsidR="00E4537C" w:rsidRPr="00F27C19" w:rsidRDefault="00E4537C" w:rsidP="00553E2F">
      <w:pPr>
        <w:numPr>
          <w:ilvl w:val="0"/>
          <w:numId w:val="34"/>
        </w:numPr>
        <w:shd w:val="clear" w:color="auto" w:fill="FFFFFF"/>
        <w:spacing w:line="283" w:lineRule="atLeast"/>
        <w:rPr>
          <w:rStyle w:val="11"/>
          <w:color w:val="00B0F0"/>
          <w:sz w:val="21"/>
          <w:szCs w:val="21"/>
        </w:rPr>
      </w:pPr>
      <w:r w:rsidRPr="00F27C19">
        <w:rPr>
          <w:rStyle w:val="11"/>
          <w:color w:val="00B0F0"/>
          <w:sz w:val="21"/>
          <w:szCs w:val="21"/>
        </w:rPr>
        <w:t>U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color w:val="000000"/>
          <w:sz w:val="21"/>
          <w:szCs w:val="21"/>
        </w:rPr>
        <w:t>Uncovered(未覆盖)。 这行可以执行，但是没有在测试测试coverage中覆盖。</w:t>
      </w:r>
    </w:p>
    <w:p w:rsidR="00E4537C" w:rsidRPr="00F27C19" w:rsidRDefault="00E4537C" w:rsidP="00553E2F">
      <w:pPr>
        <w:numPr>
          <w:ilvl w:val="0"/>
          <w:numId w:val="34"/>
        </w:numPr>
        <w:shd w:val="clear" w:color="auto" w:fill="FFFFFF"/>
        <w:spacing w:line="283" w:lineRule="atLeast"/>
        <w:rPr>
          <w:color w:val="000000"/>
          <w:sz w:val="21"/>
          <w:szCs w:val="21"/>
        </w:rPr>
      </w:pPr>
      <w:r w:rsidRPr="00F27C19">
        <w:rPr>
          <w:rStyle w:val="11"/>
          <w:color w:val="00B0F0"/>
          <w:sz w:val="21"/>
          <w:szCs w:val="21"/>
        </w:rPr>
        <w:t>X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color w:val="000000"/>
          <w:sz w:val="21"/>
          <w:szCs w:val="21"/>
        </w:rPr>
        <w:t>Unreachable(无法访问)。 如果你的coverage分析可以检测到无法访问的代码，它将会报告中显示字符‘X’。</w:t>
      </w:r>
    </w:p>
    <w:p w:rsidR="00E4537C" w:rsidRPr="00F27C19" w:rsidRDefault="00E4537C">
      <w:pPr>
        <w:shd w:val="clear" w:color="auto" w:fill="FFFFFF"/>
        <w:spacing w:line="283" w:lineRule="atLeast"/>
        <w:ind w:left="720"/>
        <w:rPr>
          <w:color w:val="000000"/>
          <w:sz w:val="21"/>
          <w:szCs w:val="21"/>
        </w:rPr>
      </w:pPr>
    </w:p>
    <w:p w:rsidR="00E4537C" w:rsidRPr="00F27C19" w:rsidRDefault="00E4537C">
      <w:pPr>
        <w:rPr>
          <w:rStyle w:val="k"/>
          <w:rFonts w:cs="Courier New"/>
          <w:color w:val="AA4000"/>
        </w:rPr>
      </w:pPr>
      <w:r w:rsidRPr="00F27C19">
        <w:t>这中格式的目的是为了尽可能的简单。有效的coverage结果，类似如下内容：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 w:cs="Courier New"/>
          <w:color w:val="000000"/>
        </w:rPr>
      </w:pPr>
      <w:r w:rsidRPr="00F27C19">
        <w:rPr>
          <w:rStyle w:val="k"/>
          <w:rFonts w:eastAsia="Adobe 黑体 Std R" w:cs="Courier New"/>
          <w:color w:val="AA4000"/>
        </w:rPr>
        <w:t>array(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"/>
          <w:rFonts w:eastAsia="Adobe 黑体 Std R" w:cs="Courier New"/>
          <w:color w:val="766510"/>
        </w:rPr>
        <w:t>'src/example.php'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=&gt;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"/>
          <w:rFonts w:eastAsia="Adobe 黑体 Std R" w:cs="Courier New"/>
          <w:color w:val="766510"/>
        </w:rPr>
        <w:t>'NNCNNNCNUNNNUNUNUNUNUNC'</w:t>
      </w:r>
      <w:r w:rsidRPr="00F27C19">
        <w:rPr>
          <w:rStyle w:val="k"/>
          <w:rFonts w:eastAsia="Adobe 黑体 Std R" w:cs="Courier New"/>
          <w:color w:val="AA4000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k"/>
          <w:rFonts w:eastAsia="Adobe 黑体 Std R" w:cs="Courier New"/>
          <w:color w:val="AA4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"/>
          <w:rFonts w:eastAsia="Adobe 黑体 Std R" w:cs="Courier New"/>
          <w:color w:val="766510"/>
        </w:rPr>
        <w:t>'src/other.php'</w:t>
      </w:r>
      <w:r w:rsidRPr="00F27C19">
        <w:rPr>
          <w:rFonts w:eastAsia="Adobe 黑体 Std R" w:cs="Courier New"/>
          <w:color w:val="000000"/>
        </w:rPr>
        <w:t xml:space="preserve">   </w:t>
      </w:r>
      <w:r w:rsidRPr="00F27C19">
        <w:rPr>
          <w:rStyle w:val="k"/>
          <w:rFonts w:eastAsia="Adobe 黑体 Std R" w:cs="Courier New"/>
          <w:color w:val="AA4000"/>
        </w:rPr>
        <w:t>=&gt;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"/>
          <w:rFonts w:eastAsia="Adobe 黑体 Std R" w:cs="Courier New"/>
          <w:color w:val="766510"/>
        </w:rPr>
        <w:t>'NNUNNNUNCNNNUNUNCNCNCNU'</w:t>
      </w:r>
      <w:r w:rsidRPr="00F27C19">
        <w:rPr>
          <w:rStyle w:val="k"/>
          <w:rFonts w:eastAsia="Adobe 黑体 Std R" w:cs="Courier New"/>
          <w:color w:val="AA4000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/>
          <w:color w:val="000000"/>
        </w:rPr>
      </w:pPr>
      <w:r w:rsidRPr="00F27C19">
        <w:rPr>
          <w:rStyle w:val="k"/>
          <w:rFonts w:eastAsia="Adobe 黑体 Std R" w:cs="Courier New"/>
          <w:color w:val="AA4000"/>
        </w:rPr>
        <w:t>);</w:t>
      </w:r>
    </w:p>
    <w:p w:rsidR="00E4537C" w:rsidRPr="00F27C19" w:rsidRDefault="00E4537C">
      <w:r w:rsidRPr="00F27C19">
        <w:rPr>
          <w:color w:val="000000"/>
        </w:rPr>
        <w:t>你可能想要使用过滤器过滤coverage的信息，并传送给单元测试引擎。这里可参考</w:t>
      </w:r>
      <w:r w:rsidRPr="00F27C19">
        <w:rPr>
          <w:rStyle w:val="apple-converted-space"/>
          <w:color w:val="000000"/>
        </w:rPr>
        <w:t> </w:t>
      </w:r>
      <w:hyperlink r:id="rId98" w:history="1">
        <w:r w:rsidRPr="00F27C19">
          <w:rPr>
            <w:rStyle w:val="a5"/>
          </w:rPr>
          <w:t>ArcanistPhutilTestCase</w:t>
        </w:r>
      </w:hyperlink>
      <w:r w:rsidRPr="00F27C19">
        <w:rPr>
          <w:rStyle w:val="apple-converted-space"/>
          <w:color w:val="000000"/>
        </w:rPr>
        <w:t> </w:t>
      </w:r>
      <w:r w:rsidRPr="00F27C19">
        <w:rPr>
          <w:color w:val="000000"/>
        </w:rPr>
        <w:t>和</w:t>
      </w:r>
      <w:hyperlink r:id="rId99" w:history="1">
        <w:r w:rsidRPr="00F27C19">
          <w:rPr>
            <w:rStyle w:val="a5"/>
          </w:rPr>
          <w:t>PhutilUnitTestEngine</w:t>
        </w:r>
      </w:hyperlink>
      <w:r w:rsidRPr="00F27C19">
        <w:rPr>
          <w:rStyle w:val="apple-converted-space"/>
          <w:color w:val="000000"/>
        </w:rPr>
        <w:t> ，</w:t>
      </w:r>
      <w:r w:rsidRPr="00F27C19">
        <w:rPr>
          <w:rStyle w:val="apple-converted-space"/>
        </w:rPr>
        <w:t>作为</w:t>
      </w:r>
      <w:r w:rsidRPr="00F27C19">
        <w:rPr>
          <w:rFonts w:cs="Arial"/>
          <w:shd w:val="clear" w:color="auto" w:fill="FFFFFF"/>
        </w:rPr>
        <w:t>在PHP中使用Xdebug集成coverage的一个例子</w:t>
      </w:r>
      <w:r w:rsidRPr="00F27C19">
        <w:rPr>
          <w:rStyle w:val="apple-converted-space"/>
        </w:rPr>
        <w:t>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121" w:name="_Toc385544140"/>
      <w:r w:rsidRPr="00F27C19">
        <w:t>Arcanist使用教程: Commit Ranges</w:t>
      </w:r>
      <w:bookmarkEnd w:id="121"/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下面将会说明如何让commit ranges 在 Arcanist上正常工作。</w:t>
      </w:r>
    </w:p>
    <w:p w:rsidR="00E4537C" w:rsidRPr="00F27C19" w:rsidRDefault="00E4537C">
      <w:pPr>
        <w:pStyle w:val="ab"/>
        <w:shd w:val="clear" w:color="auto" w:fill="FFFFFF"/>
        <w:spacing w:before="0" w:after="240" w:line="326" w:lineRule="atLeast"/>
        <w:rPr>
          <w:rFonts w:eastAsia="Adobe 黑体 Std R"/>
        </w:rPr>
      </w:pPr>
      <w:r w:rsidRPr="00F27C19">
        <w:rPr>
          <w:rFonts w:eastAsia="Adobe 黑体 Std R" w:cs="Arial"/>
          <w:color w:val="000000"/>
          <w:sz w:val="23"/>
          <w:szCs w:val="23"/>
        </w:rPr>
        <w:t>这属于进阶教程，如果你刚开始看，你可以不看本节，而是去关注</w:t>
      </w:r>
      <w:hyperlink r:id="rId100" w:history="1">
        <w:r w:rsidRPr="00F27C19">
          <w:rPr>
            <w:rStyle w:val="a5"/>
            <w:rFonts w:eastAsia="Adobe 黑体 Std R"/>
          </w:rPr>
          <w:t>Arcanist User Guide</w:t>
        </w:r>
      </w:hyperlink>
      <w:r w:rsidRPr="00F27C19">
        <w:rPr>
          <w:rFonts w:eastAsia="Adobe 黑体 Std R" w:cs="Arial"/>
          <w:color w:val="000000"/>
          <w:sz w:val="23"/>
          <w:szCs w:val="23"/>
        </w:rPr>
        <w:t>。</w:t>
      </w:r>
    </w:p>
    <w:p w:rsidR="00E4537C" w:rsidRPr="00F27C19" w:rsidRDefault="00E4537C">
      <w:pPr>
        <w:pStyle w:val="3"/>
        <w:rPr>
          <w:rStyle w:val="a6"/>
          <w:rFonts w:cs="Arial"/>
          <w:color w:val="000000"/>
          <w:sz w:val="23"/>
          <w:szCs w:val="23"/>
        </w:rPr>
      </w:pPr>
      <w:bookmarkStart w:id="122" w:name="_Toc385544141"/>
      <w:r w:rsidRPr="00F27C19">
        <w:lastRenderedPageBreak/>
        <w:t>概述</w:t>
      </w:r>
      <w:bookmarkEnd w:id="122"/>
    </w:p>
    <w:p w:rsidR="00E4537C" w:rsidRPr="00F27C19" w:rsidRDefault="00E4537C">
      <w:pPr>
        <w:pStyle w:val="ab"/>
        <w:shd w:val="clear" w:color="auto" w:fill="FFFFFF"/>
        <w:spacing w:before="0" w:after="240" w:line="326" w:lineRule="atLeast"/>
        <w:rPr>
          <w:rFonts w:eastAsia="Adobe 黑体 Std R"/>
        </w:rPr>
      </w:pPr>
      <w:r w:rsidRPr="00F27C19">
        <w:rPr>
          <w:rStyle w:val="a6"/>
          <w:rFonts w:eastAsia="Adobe 黑体 Std R" w:cs="Arial"/>
          <w:color w:val="000000"/>
          <w:sz w:val="23"/>
          <w:szCs w:val="23"/>
        </w:rPr>
        <w:t>在Subversion中，</w:t>
      </w:r>
      <w:r w:rsidRPr="00F27C19">
        <w:rPr>
          <w:rStyle w:val="a6"/>
          <w:rFonts w:eastAsia="Adobe 黑体 Std R" w:cs="Arial"/>
          <w:color w:val="ED7D31"/>
          <w:sz w:val="23"/>
          <w:szCs w:val="23"/>
        </w:rPr>
        <w:t>arc</w:t>
      </w:r>
      <w:r w:rsidRPr="00F27C19">
        <w:rPr>
          <w:rStyle w:val="a6"/>
          <w:rFonts w:eastAsia="Adobe 黑体 Std R" w:cs="Arial"/>
          <w:color w:val="000000"/>
          <w:sz w:val="23"/>
          <w:szCs w:val="23"/>
        </w:rPr>
        <w:t>命令始终在未提交修改的副本上进行操作。如果你使用的是Subversion，本节内容对你来说无关紧要。</w:t>
      </w:r>
    </w:p>
    <w:p w:rsidR="00E4537C" w:rsidRPr="00F27C19" w:rsidRDefault="00E4537C">
      <w:r w:rsidRPr="00F27C19">
        <w:t>在使用 Git 和 Mercurial,有很多</w:t>
      </w:r>
      <w:r w:rsidRPr="00F27C19">
        <w:rPr>
          <w:color w:val="ED7D31"/>
        </w:rPr>
        <w:t>arc</w:t>
      </w:r>
      <w:r w:rsidRPr="00F27C19">
        <w:t>命令(特别是</w:t>
      </w:r>
      <w:r w:rsidRPr="00F27C19">
        <w:rPr>
          <w:color w:val="ED7D31"/>
        </w:rPr>
        <w:t xml:space="preserve"> arc diff</w:t>
      </w:r>
      <w:r w:rsidRPr="00F27C19">
        <w:t>) 可在一定的提交范围内进行操作。这个范围的起始位置可由你自行指定，通过工作副本状态来决定结束位置。</w:t>
      </w:r>
    </w:p>
    <w:p w:rsidR="00E4537C" w:rsidRPr="00F27C19" w:rsidRDefault="00E4537C">
      <w:pPr>
        <w:rPr>
          <w:rStyle w:val="gp"/>
          <w:rFonts w:cs="Courier New"/>
          <w:color w:val="000080"/>
        </w:rPr>
      </w:pPr>
      <w:r w:rsidRPr="00F27C19">
        <w:t>当结束位置已固定(工作副本状态)，你只需要指定开始位置即可。这个叫做“基提交”(base commit")。你可以参照如下的方式运行命令：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gp"/>
          <w:rFonts w:eastAsia="Adobe 黑体 Std R" w:cs="Courier New"/>
          <w:color w:val="000080"/>
        </w:rPr>
      </w:pPr>
      <w:r w:rsidRPr="00F27C19">
        <w:rPr>
          <w:rStyle w:val="gp"/>
          <w:rFonts w:eastAsia="Adobe 黑体 Std R" w:cs="Courier New"/>
          <w:color w:val="000080"/>
        </w:rPr>
        <w:t xml:space="preserve">$ arc diff HEAD^ </w:t>
      </w:r>
      <w:r w:rsidRPr="00F27C19">
        <w:rPr>
          <w:rStyle w:val="k"/>
          <w:rFonts w:eastAsia="Adobe 黑体 Std R" w:cs="Courier New"/>
          <w:color w:val="AA4000"/>
        </w:rPr>
        <w:t># git: just the most recent commit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/>
        </w:rPr>
      </w:pPr>
      <w:r w:rsidRPr="00F27C19">
        <w:rPr>
          <w:rStyle w:val="gp"/>
          <w:rFonts w:eastAsia="Adobe 黑体 Std R" w:cs="Courier New"/>
          <w:color w:val="000080"/>
        </w:rPr>
        <w:t xml:space="preserve">$ arc diff .^    </w:t>
      </w:r>
      <w:r w:rsidRPr="00F27C19">
        <w:rPr>
          <w:rStyle w:val="k"/>
          <w:rFonts w:eastAsia="Adobe 黑体 Std R" w:cs="Courier New"/>
          <w:color w:val="AA4000"/>
        </w:rPr>
        <w:t>#  hg: just the most recent commit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你同样可以配置</w:t>
      </w:r>
      <w:r w:rsidRPr="00F27C19">
        <w:rPr>
          <w:color w:val="ED7D31"/>
        </w:rPr>
        <w:t>arc</w:t>
      </w:r>
      <w:r w:rsidRPr="00F27C19">
        <w:t>，代替一些基提交命令；或者，声明基提交正在使用一个(可能复杂的)规则集。</w:t>
      </w:r>
    </w:p>
    <w:p w:rsidR="00E4537C" w:rsidRPr="00F27C19" w:rsidRDefault="00E4537C">
      <w:pPr>
        <w:shd w:val="clear" w:color="auto" w:fill="F3F3FF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NOTE: 本节介绍了一种新的机制，确定基提交。它可以接受改变。当然，目前还有一些其他的机制(将在其他章节进行介绍)。不过，由于这种机制比较成熟，它将代替其他机制，或者成为系统默认使用的机制。</w:t>
      </w:r>
    </w:p>
    <w:p w:rsidR="00E4537C" w:rsidRPr="00F27C19" w:rsidRDefault="00E4537C">
      <w:pPr>
        <w:pStyle w:val="3"/>
      </w:pPr>
      <w:bookmarkStart w:id="123" w:name="configuring-base-commit"/>
      <w:bookmarkStart w:id="124" w:name="_Toc385544142"/>
      <w:bookmarkEnd w:id="123"/>
      <w:r w:rsidRPr="00F27C19">
        <w:t>配置基提交规则</w:t>
      </w:r>
      <w:bookmarkEnd w:id="124"/>
    </w:p>
    <w:p w:rsidR="00E4537C" w:rsidRPr="00F27C19" w:rsidRDefault="00E4537C">
      <w:r w:rsidRPr="00F27C19">
        <w:t>基提交规则配置起来可要比你想象得复杂。这是因为在Git和Mercurial上，不同的人会使用不同工作流程，并且在使用arc进行提交和过滤时，都有不同的期待。更糟的是，默认的提交规则在很多时候与我们的期望相去甚远。</w:t>
      </w:r>
    </w:p>
    <w:p w:rsidR="00E4537C" w:rsidRPr="00F27C19" w:rsidRDefault="00E4537C">
      <w:r w:rsidRPr="00F27C19">
        <w:t>在过去，我们也尝试采用启发式算法，以及一些简单的办法来过滤基提交。但是相较使用者们对版本控制的多样化想法，我们的方式显得过于单一。</w:t>
      </w:r>
    </w:p>
    <w:p w:rsidR="00E4537C" w:rsidRPr="00F27C19" w:rsidRDefault="00E4537C">
      <w:r w:rsidRPr="00F27C19">
        <w:t>规则集的配置的确比较复杂，但是我们认为它足够强大，并能完成你预期的功能。</w:t>
      </w:r>
    </w:p>
    <w:p w:rsidR="00E4537C" w:rsidRPr="00F27C19" w:rsidRDefault="00E4537C">
      <w:r w:rsidRPr="00F27C19">
        <w:t>为了确定基提交的合法性，arc会逐一去匹配规则集中的规则，直到匹配到为止（这里我们认为规则集中的规则才是合法的）。一个匹配得规则将会决定基提交的提交域。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一条规则的形式，如下所示：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arc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Style w:val="no"/>
          <w:rFonts w:eastAsia="Adobe 黑体 Std R" w:cs="Courier New"/>
          <w:color w:val="000A65"/>
        </w:rPr>
        <w:t>upstream</w:t>
      </w:r>
    </w:p>
    <w:p w:rsidR="00E4537C" w:rsidRPr="00F27C19" w:rsidRDefault="00E4537C">
      <w:r w:rsidRPr="00F27C19">
        <w:t xml:space="preserve">只有一条规则意味着，如果提交行不是就是对工作副本的合法操作，就是一次非法的提交操作。例如：当只有一条规则“arc:upstream”时，要匹配成功，需要当前追踪的是Git库中的upstream分支; 如果匹配失败，就意味着当前追踪的分支不是Git库中的upstrea分支，或者当前工作副本，并不是一个有效的Git工作副本。 </w:t>
      </w:r>
    </w:p>
    <w:p w:rsidR="00E4537C" w:rsidRPr="00F27C19" w:rsidRDefault="00E4537C">
      <w:r w:rsidRPr="00F27C19">
        <w:t>当有多条规则时，一条规则匹配失败，系统将会自动对下一条规则进行匹配。有些规则可能永远不会被匹配到，但是会产生积极的作用。下面来介绍一下这种情况：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lastRenderedPageBreak/>
        <w:t>规则集中，使用逗号分隔不同的规则：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HTML"/>
          <w:rFonts w:ascii="Adobe 黑体 Std R" w:eastAsia="Adobe 黑体 Std R" w:hAnsi="Adobe 黑体 Std R" w:cs="Adobe 黑体 Std R"/>
          <w:color w:val="333333"/>
        </w:rPr>
      </w:pPr>
      <w:r w:rsidRPr="00F27C19">
        <w:rPr>
          <w:rStyle w:val="no"/>
          <w:rFonts w:eastAsia="Adobe 黑体 Std R" w:cs="Courier New"/>
          <w:color w:val="000A65"/>
        </w:rPr>
        <w:t>arc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Style w:val="no"/>
          <w:rFonts w:eastAsia="Adobe 黑体 Std R" w:cs="Courier New"/>
          <w:color w:val="000A65"/>
        </w:rPr>
        <w:t>upstream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arc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Style w:val="no"/>
          <w:rFonts w:eastAsia="Adobe 黑体 Std R" w:cs="Courier New"/>
          <w:color w:val="000A65"/>
        </w:rPr>
        <w:t>prompt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/>
          <w:color w:val="333333"/>
          <w:sz w:val="18"/>
          <w:szCs w:val="18"/>
        </w:rPr>
      </w:pP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arc</w:t>
      </w:r>
      <w:r w:rsidRPr="00F27C19">
        <w:rPr>
          <w:rStyle w:val="apple-converted-space"/>
          <w:color w:val="000000"/>
        </w:rPr>
        <w:t> </w:t>
      </w:r>
      <w:r w:rsidRPr="00F27C19">
        <w:t>读取五个规则集：</w:t>
      </w:r>
    </w:p>
    <w:p w:rsidR="00E4537C" w:rsidRPr="00F27C19" w:rsidRDefault="00E4537C" w:rsidP="00553E2F">
      <w:pPr>
        <w:numPr>
          <w:ilvl w:val="0"/>
          <w:numId w:val="25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args</w:t>
      </w:r>
      <w:r w:rsidRPr="00F27C19">
        <w:rPr>
          <w:rFonts w:cs="Arial"/>
          <w:color w:val="000000"/>
          <w:sz w:val="21"/>
          <w:szCs w:val="21"/>
        </w:rPr>
        <w:t>, 通过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--base &lt;ruleset&gt;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在命令行来指定。</w:t>
      </w:r>
      <w:r w:rsidRPr="00F27C19">
        <w:rPr>
          <w:rFonts w:cs="Arial"/>
          <w:color w:val="000000"/>
          <w:sz w:val="21"/>
          <w:szCs w:val="21"/>
        </w:rPr>
        <w:t>是第一个处理的规则集。</w:t>
      </w:r>
    </w:p>
    <w:p w:rsidR="00E4537C" w:rsidRPr="00F27C19" w:rsidRDefault="00E4537C" w:rsidP="00553E2F">
      <w:pPr>
        <w:numPr>
          <w:ilvl w:val="0"/>
          <w:numId w:val="25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local</w:t>
      </w:r>
      <w:r w:rsidRPr="00F27C19">
        <w:rPr>
          <w:rFonts w:cs="Arial"/>
          <w:color w:val="000000"/>
          <w:sz w:val="21"/>
          <w:szCs w:val="21"/>
        </w:rPr>
        <w:t>, 通过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arc set-config --local base &lt;ruleset&gt;</w:t>
      </w:r>
      <w:r w:rsidRPr="00F27C19">
        <w:rPr>
          <w:rFonts w:cs="Arial"/>
          <w:color w:val="000000"/>
          <w:sz w:val="21"/>
          <w:szCs w:val="21"/>
        </w:rPr>
        <w:t>在命令行来指定。这个规则集是根据本地工作副本的设置产生，是第二个处理的规则集。</w:t>
      </w:r>
    </w:p>
    <w:p w:rsidR="00E4537C" w:rsidRPr="00F27C19" w:rsidRDefault="00E4537C" w:rsidP="00553E2F">
      <w:pPr>
        <w:numPr>
          <w:ilvl w:val="0"/>
          <w:numId w:val="25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project</w:t>
      </w:r>
      <w:r w:rsidRPr="00F27C19">
        <w:rPr>
          <w:rFonts w:cs="Arial"/>
          <w:color w:val="000000"/>
          <w:sz w:val="21"/>
          <w:szCs w:val="21"/>
        </w:rPr>
        <w:t>, 通过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.arcconfig</w:t>
      </w:r>
      <w:r w:rsidRPr="00F27C19">
        <w:rPr>
          <w:rFonts w:cs="Arial"/>
          <w:color w:val="000000"/>
          <w:sz w:val="21"/>
          <w:szCs w:val="21"/>
        </w:rPr>
        <w:t>中的“base”值来指定。 这个规则集结合了工程的配置，是第三个处理的规则集。</w:t>
      </w:r>
    </w:p>
    <w:p w:rsidR="00E4537C" w:rsidRPr="00F27C19" w:rsidRDefault="00E4537C" w:rsidP="00553E2F">
      <w:pPr>
        <w:numPr>
          <w:ilvl w:val="0"/>
          <w:numId w:val="25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global</w:t>
      </w:r>
      <w:r w:rsidRPr="00F27C19">
        <w:rPr>
          <w:rFonts w:cs="Arial"/>
          <w:color w:val="000000"/>
          <w:sz w:val="21"/>
          <w:szCs w:val="21"/>
        </w:rPr>
        <w:t>, 通过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arc set-config base &lt;ruleset&gt;</w:t>
      </w:r>
      <w:r w:rsidRPr="00F27C19">
        <w:rPr>
          <w:rFonts w:cs="Arial"/>
          <w:color w:val="000000"/>
          <w:sz w:val="21"/>
          <w:szCs w:val="21"/>
        </w:rPr>
        <w:t>进行指定。这个规则集是面对当前用户的全局规则集，是第四个处理的规则集。</w:t>
      </w:r>
    </w:p>
    <w:p w:rsidR="00E4537C" w:rsidRPr="00F27C19" w:rsidRDefault="00E4537C" w:rsidP="00553E2F">
      <w:pPr>
        <w:numPr>
          <w:ilvl w:val="0"/>
          <w:numId w:val="25"/>
        </w:numPr>
        <w:shd w:val="clear" w:color="auto" w:fill="FFFFFF"/>
        <w:spacing w:line="326" w:lineRule="atLeast"/>
        <w:rPr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system</w:t>
      </w:r>
      <w:r w:rsidRPr="00F27C19">
        <w:rPr>
          <w:rFonts w:cs="Arial"/>
          <w:color w:val="000000"/>
          <w:sz w:val="21"/>
          <w:szCs w:val="21"/>
        </w:rPr>
        <w:t>, 通过一个全系统级别的文件来指定。这个规则集是面对系统中所有用户的全局规则集，是最后处理得规则集。</w:t>
      </w:r>
    </w:p>
    <w:p w:rsidR="00E4537C" w:rsidRPr="00F27C19" w:rsidRDefault="00E4537C">
      <w:r w:rsidRPr="00F27C19">
        <w:t>规则集中得规则会被逐一匹配，直到匹配成功。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/>
          <w:color w:val="333333"/>
          <w:sz w:val="18"/>
          <w:szCs w:val="18"/>
          <w:shd w:val="clear" w:color="auto" w:fill="EBEBEB"/>
        </w:rPr>
      </w:pPr>
      <w:r w:rsidRPr="00F27C19">
        <w:t>在下面列出一些合法的规则：（其中“*”代表任意的字符串）</w:t>
      </w:r>
    </w:p>
    <w:p w:rsidR="00E4537C" w:rsidRPr="00F27C19" w:rsidRDefault="00E4537C" w:rsidP="00553E2F">
      <w:pPr>
        <w:numPr>
          <w:ilvl w:val="0"/>
          <w:numId w:val="45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git:*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当规则存在时，需要使用特定的指令进行提交。</w:t>
      </w:r>
    </w:p>
    <w:p w:rsidR="00E4537C" w:rsidRPr="00F27C19" w:rsidRDefault="00E4537C" w:rsidP="00553E2F">
      <w:pPr>
        <w:numPr>
          <w:ilvl w:val="0"/>
          <w:numId w:val="45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git:merge-base(*)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当规则存在时，使用基于HEAD的合并，并且使用特定的指令进行提交。</w:t>
      </w:r>
    </w:p>
    <w:p w:rsidR="00E4537C" w:rsidRPr="00F27C19" w:rsidRDefault="00E4537C" w:rsidP="00553E2F">
      <w:pPr>
        <w:numPr>
          <w:ilvl w:val="0"/>
          <w:numId w:val="45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git:branch-unique(*)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尝试去选择在一个分支上的独特修订（这里，修订在分支节点和HEAD之间）。这条规则有些复杂，并且有局限性，可参考下面的“规则详解”。</w:t>
      </w:r>
    </w:p>
    <w:p w:rsidR="00E4537C" w:rsidRPr="00F27C19" w:rsidRDefault="00E4537C" w:rsidP="00553E2F">
      <w:pPr>
        <w:numPr>
          <w:ilvl w:val="0"/>
          <w:numId w:val="45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hg:*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当规则存在时，需要使用特定的指令进行提交。</w:t>
      </w:r>
    </w:p>
    <w:p w:rsidR="00E4537C" w:rsidRPr="00F27C19" w:rsidRDefault="00E4537C" w:rsidP="00553E2F">
      <w:pPr>
        <w:numPr>
          <w:ilvl w:val="0"/>
          <w:numId w:val="45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hg:gca(*)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当规则存在时，</w:t>
      </w:r>
      <w:r w:rsidRPr="00F27C19">
        <w:rPr>
          <w:rFonts w:cs="Arial"/>
          <w:color w:val="000000"/>
          <w:sz w:val="21"/>
          <w:szCs w:val="21"/>
        </w:rPr>
        <w:t>与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当前代码拥有共同的原始节点，并且使用特定的指令进行提交。</w:t>
      </w:r>
    </w:p>
    <w:p w:rsidR="00E4537C" w:rsidRPr="00F27C19" w:rsidRDefault="00E4537C" w:rsidP="00553E2F">
      <w:pPr>
        <w:numPr>
          <w:ilvl w:val="0"/>
          <w:numId w:val="45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arc:upstream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当规则存在时，使用合并方式处理当前分支的upstream和HEAD。（仅限GIt）</w:t>
      </w:r>
    </w:p>
    <w:p w:rsidR="00E4537C" w:rsidRPr="00F27C19" w:rsidRDefault="00E4537C" w:rsidP="00553E2F">
      <w:pPr>
        <w:numPr>
          <w:ilvl w:val="0"/>
          <w:numId w:val="45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arc:outgoing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使用工作副本中，最近产生的非外向原始节点。（仅限hg）</w:t>
      </w:r>
    </w:p>
    <w:p w:rsidR="00E4537C" w:rsidRPr="00F27C19" w:rsidRDefault="00E4537C" w:rsidP="00553E2F">
      <w:pPr>
        <w:numPr>
          <w:ilvl w:val="0"/>
          <w:numId w:val="45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 w:cs="Arial"/>
          <w:color w:val="000000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arc:exec(*)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执行特定指令。指令应该能决定使用的基础版本，以及打印标准输出，然后带返回值退出。如果指令退出并返回其他值，则匹配失败。指令将会把工作副本的根目录作为当前工作目录，在这里执行。</w:t>
      </w:r>
    </w:p>
    <w:p w:rsidR="00E4537C" w:rsidRPr="00F27C19" w:rsidRDefault="00E4537C" w:rsidP="00553E2F">
      <w:pPr>
        <w:numPr>
          <w:ilvl w:val="0"/>
          <w:numId w:val="45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arc:bookmark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 xml:space="preserve"> 使用最近产生的非外向原始节点上的祖副本，或者使用最近的书签。这个规则比较复杂，也有局限性，可参考下面得“规则详解”。</w:t>
      </w:r>
    </w:p>
    <w:p w:rsidR="00E4537C" w:rsidRPr="00F27C19" w:rsidRDefault="00E4537C" w:rsidP="00553E2F">
      <w:pPr>
        <w:numPr>
          <w:ilvl w:val="0"/>
          <w:numId w:val="45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arc:amended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如果库被修改为包含“Differential Revision：”域时，使用最近一次提交（Git中是HEAD，Mercurial中是'.'）。否则，匹配失败。</w:t>
      </w:r>
    </w:p>
    <w:p w:rsidR="00E4537C" w:rsidRPr="00F27C19" w:rsidRDefault="00E4537C" w:rsidP="00553E2F">
      <w:pPr>
        <w:numPr>
          <w:ilvl w:val="0"/>
          <w:numId w:val="45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arc:prompt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提示用户提供一个版本提交。</w:t>
      </w:r>
    </w:p>
    <w:p w:rsidR="00E4537C" w:rsidRPr="00F27C19" w:rsidRDefault="00E4537C" w:rsidP="00553E2F">
      <w:pPr>
        <w:numPr>
          <w:ilvl w:val="0"/>
          <w:numId w:val="45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arc:empty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使用空状态（虽然库完全是空的，但是在原始节点的工作拷贝中还是会包含所有提交的信息）。</w:t>
      </w:r>
    </w:p>
    <w:p w:rsidR="00E4537C" w:rsidRPr="00F27C19" w:rsidRDefault="00E4537C" w:rsidP="00553E2F">
      <w:pPr>
        <w:numPr>
          <w:ilvl w:val="0"/>
          <w:numId w:val="4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arc:this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使用当前提交版本。这就意味着使用'.'（Mercurial）和HEAD（Git）。</w:t>
      </w:r>
    </w:p>
    <w:p w:rsidR="00E4537C" w:rsidRPr="00F27C19" w:rsidRDefault="00E4537C">
      <w:pPr>
        <w:pStyle w:val="ab"/>
        <w:shd w:val="clear" w:color="auto" w:fill="FFFFFF"/>
        <w:spacing w:before="0" w:after="240"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rFonts w:eastAsia="Adobe 黑体 Std R" w:cs="Arial"/>
          <w:color w:val="000000"/>
          <w:sz w:val="21"/>
          <w:szCs w:val="21"/>
        </w:rPr>
        <w:t xml:space="preserve"> 以下规则都是可用与修改处理规则集的顺序：</w:t>
      </w:r>
    </w:p>
    <w:p w:rsidR="00E4537C" w:rsidRPr="00F27C19" w:rsidRDefault="00E4537C" w:rsidP="00553E2F">
      <w:pPr>
        <w:numPr>
          <w:ilvl w:val="0"/>
          <w:numId w:val="18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arc:args</w:t>
      </w:r>
      <w:r w:rsidRPr="00F27C19">
        <w:rPr>
          <w:rFonts w:cs="Arial"/>
          <w:color w:val="000000"/>
          <w:sz w:val="21"/>
          <w:szCs w:val="21"/>
        </w:rPr>
        <w:t>,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arc:local</w:t>
      </w:r>
      <w:r w:rsidRPr="00F27C19">
        <w:rPr>
          <w:rFonts w:cs="Arial"/>
          <w:color w:val="000000"/>
          <w:sz w:val="21"/>
          <w:szCs w:val="21"/>
        </w:rPr>
        <w:t>,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arc:project</w:t>
      </w:r>
      <w:r w:rsidRPr="00F27C19">
        <w:rPr>
          <w:rFonts w:cs="Arial"/>
          <w:color w:val="000000"/>
          <w:sz w:val="21"/>
          <w:szCs w:val="21"/>
        </w:rPr>
        <w:t>,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arc:global</w:t>
      </w:r>
      <w:r w:rsidRPr="00F27C19">
        <w:rPr>
          <w:rFonts w:cs="Arial"/>
          <w:color w:val="000000"/>
          <w:sz w:val="21"/>
          <w:szCs w:val="21"/>
        </w:rPr>
        <w:t>,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arc:system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停止处理正在处理的规则集，开始处理指定的规则集。当前正在处理的规则集，将在指定规则集处理完毕后，继续处理。</w:t>
      </w:r>
    </w:p>
    <w:p w:rsidR="00E4537C" w:rsidRPr="00F27C19" w:rsidRDefault="00E4537C" w:rsidP="00553E2F">
      <w:pPr>
        <w:numPr>
          <w:ilvl w:val="0"/>
          <w:numId w:val="18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lastRenderedPageBreak/>
        <w:t>arc:yield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停止处理当前正在处理的规则集，开始处理下一个规则集。当前正在处理的规则集，将在之后的规则集处理完成之后处理;当当前处理的规则集在指定处理集的顺序之后，则继续按顺序处理。</w:t>
      </w:r>
    </w:p>
    <w:p w:rsidR="00E4537C" w:rsidRPr="00F27C19" w:rsidRDefault="00E4537C" w:rsidP="00553E2F">
      <w:pPr>
        <w:numPr>
          <w:ilvl w:val="0"/>
          <w:numId w:val="18"/>
        </w:numPr>
        <w:shd w:val="clear" w:color="auto" w:fill="FFFFFF"/>
        <w:spacing w:line="326" w:lineRule="atLeast"/>
        <w:rPr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arc:halt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停止处理所有的规则集。这个操作将会是你的指令都执行失败，但是可以避免后面的规则进行运行/匹配。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sz w:val="21"/>
          <w:szCs w:val="21"/>
        </w:rPr>
        <w:t>此外，还有一些用来测试和调试的规则集：</w:t>
      </w:r>
    </w:p>
    <w:p w:rsidR="00E4537C" w:rsidRPr="00F27C19" w:rsidRDefault="00E4537C" w:rsidP="00553E2F">
      <w:pPr>
        <w:numPr>
          <w:ilvl w:val="0"/>
          <w:numId w:val="26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arc:verbose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开启规则处理的冗余记录。</w:t>
      </w:r>
    </w:p>
    <w:p w:rsidR="00E4537C" w:rsidRPr="00F27C19" w:rsidRDefault="00E4537C" w:rsidP="00553E2F">
      <w:pPr>
        <w:numPr>
          <w:ilvl w:val="0"/>
          <w:numId w:val="26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arc:skip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这条规则没有作用。</w:t>
      </w:r>
    </w:p>
    <w:p w:rsidR="00E4537C" w:rsidRPr="00F27C19" w:rsidRDefault="00E4537C" w:rsidP="00553E2F">
      <w:pPr>
        <w:numPr>
          <w:ilvl w:val="0"/>
          <w:numId w:val="26"/>
        </w:numPr>
        <w:shd w:val="clear" w:color="auto" w:fill="FFFFFF"/>
        <w:spacing w:line="326" w:lineRule="atLeast"/>
        <w:rPr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  <w:shd w:val="clear" w:color="auto" w:fill="EBEBEB"/>
        </w:rPr>
        <w:t>literal:*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使用指定的提交指令。在产生规则时，几乎可以肯定是错的。</w:t>
      </w:r>
    </w:p>
    <w:p w:rsidR="00E4537C" w:rsidRPr="00F27C19" w:rsidRDefault="00E4537C">
      <w:pPr>
        <w:pStyle w:val="3"/>
      </w:pPr>
      <w:bookmarkStart w:id="125" w:name="_Toc385544143"/>
      <w:r w:rsidRPr="00F27C19">
        <w:t>范例</w:t>
      </w:r>
      <w:bookmarkEnd w:id="125"/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对比（Diff against）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</w:rPr>
        <w:t>origin/master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（如果存在的话）</w:t>
      </w:r>
      <w:r w:rsidRPr="00F27C19">
        <w:t>;并且当不存在时，进行提示：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git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Style w:val="no"/>
          <w:rFonts w:eastAsia="Adobe 黑体 Std R" w:cs="Courier New"/>
          <w:color w:val="000A65"/>
        </w:rPr>
        <w:t>merge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f"/>
          <w:rFonts w:eastAsia="Adobe 黑体 Std R" w:cs="Courier New"/>
          <w:color w:val="004012"/>
        </w:rPr>
        <w:t>base</w:t>
      </w:r>
      <w:r w:rsidRPr="00F27C19">
        <w:rPr>
          <w:rStyle w:val="o"/>
          <w:rFonts w:eastAsia="Adobe 黑体 Std R" w:cs="Courier New"/>
          <w:color w:val="AA2211"/>
        </w:rPr>
        <w:t>(</w:t>
      </w:r>
      <w:r w:rsidRPr="00F27C19">
        <w:rPr>
          <w:rStyle w:val="no"/>
          <w:rFonts w:eastAsia="Adobe 黑体 Std R" w:cs="Courier New"/>
          <w:color w:val="000A65"/>
        </w:rPr>
        <w:t>origin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master</w:t>
      </w:r>
      <w:r w:rsidRPr="00F27C19">
        <w:rPr>
          <w:rStyle w:val="o"/>
          <w:rFonts w:eastAsia="Adobe 黑体 Std R" w:cs="Courier New"/>
          <w:color w:val="AA2211"/>
        </w:rPr>
        <w:t>),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arc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Style w:val="no"/>
          <w:rFonts w:eastAsia="Adobe 黑体 Std R" w:cs="Courier New"/>
          <w:color w:val="000A65"/>
        </w:rPr>
        <w:t>prompt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对比upstream 分支（如果存在的话）;或者使用最后一次提交得版本（如果不存在）: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arc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Style w:val="no"/>
          <w:rFonts w:eastAsia="Adobe 黑体 Std R" w:cs="Courier New"/>
          <w:color w:val="000A65"/>
        </w:rPr>
        <w:t>upstream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git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Style w:val="no"/>
          <w:rFonts w:eastAsia="Adobe 黑体 Std R" w:cs="Courier New"/>
          <w:color w:val="000A65"/>
        </w:rPr>
        <w:t>HEAD</w:t>
      </w:r>
      <w:r w:rsidRPr="00F27C19">
        <w:rPr>
          <w:rStyle w:val="o"/>
          <w:rFonts w:eastAsia="Adobe 黑体 Std R" w:cs="Courier New"/>
          <w:color w:val="AA2211"/>
        </w:rPr>
        <w:t>^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作为用户，可忽略工程规则，并且总是使用自己的规则：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(</w:t>
      </w:r>
      <w:r w:rsidRPr="00F27C19">
        <w:rPr>
          <w:rStyle w:val="no"/>
          <w:rFonts w:eastAsia="Adobe 黑体 Std R" w:cs="Courier New"/>
          <w:color w:val="000A65"/>
        </w:rPr>
        <w:t>local</w:t>
      </w:r>
      <w:r w:rsidRPr="00F27C19">
        <w:rPr>
          <w:rStyle w:val="o"/>
          <w:rFonts w:eastAsia="Adobe 黑体 Std R" w:cs="Courier New"/>
          <w:color w:val="AA2211"/>
        </w:rPr>
        <w:t>)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arc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Style w:val="k"/>
          <w:rFonts w:eastAsia="Adobe 黑体 Std R" w:cs="Courier New"/>
          <w:color w:val="AA4000"/>
        </w:rPr>
        <w:t>global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arc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Style w:val="no"/>
          <w:rFonts w:eastAsia="Adobe 黑体 Std R" w:cs="Courier New"/>
          <w:color w:val="000A65"/>
        </w:rPr>
        <w:t>halt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作为项目的维护者，同意用户的规则在工程规则之上：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(</w:t>
      </w:r>
      <w:r w:rsidRPr="00F27C19">
        <w:rPr>
          <w:rStyle w:val="no"/>
          <w:rFonts w:eastAsia="Adobe 黑体 Std R" w:cs="Courier New"/>
          <w:color w:val="000A65"/>
        </w:rPr>
        <w:t>project</w:t>
      </w:r>
      <w:r w:rsidRPr="00F27C19">
        <w:rPr>
          <w:rStyle w:val="o"/>
          <w:rFonts w:eastAsia="Adobe 黑体 Std R" w:cs="Courier New"/>
          <w:color w:val="AA2211"/>
        </w:rPr>
        <w:t>)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arc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Style w:val="no"/>
          <w:rFonts w:eastAsia="Adobe 黑体 Std R" w:cs="Courier New"/>
          <w:color w:val="000A65"/>
        </w:rPr>
        <w:t>yield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defaults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rPr>
          <w:rStyle w:val="gp"/>
          <w:rFonts w:cs="Courier New"/>
          <w:color w:val="000080"/>
        </w:rPr>
      </w:pPr>
      <w:r w:rsidRPr="00F27C19">
        <w:t>调试你的规则：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/>
        </w:rPr>
      </w:pPr>
      <w:r w:rsidRPr="00F27C19">
        <w:rPr>
          <w:rStyle w:val="gp"/>
          <w:rFonts w:eastAsia="Adobe 黑体 Std R" w:cs="Courier New"/>
          <w:color w:val="000080"/>
        </w:rPr>
        <w:t>$ arc diff --base arc:verbose</w:t>
      </w:r>
    </w:p>
    <w:p w:rsidR="00E4537C" w:rsidRPr="00F27C19" w:rsidRDefault="00E4537C">
      <w:pPr>
        <w:rPr>
          <w:rStyle w:val="gp"/>
          <w:rFonts w:cs="Courier New"/>
          <w:color w:val="000080"/>
        </w:rPr>
      </w:pPr>
      <w:r w:rsidRPr="00F27C19">
        <w:t>了解规则处理流程：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gp"/>
          <w:rFonts w:eastAsia="Adobe 黑体 Std R" w:cs="Courier New"/>
          <w:color w:val="000080"/>
        </w:rPr>
      </w:pPr>
      <w:r w:rsidRPr="00F27C19">
        <w:rPr>
          <w:rStyle w:val="gp"/>
          <w:rFonts w:eastAsia="Adobe 黑体 Std R" w:cs="Courier New"/>
          <w:color w:val="000080"/>
        </w:rPr>
        <w:t>$ arc which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gp"/>
          <w:rFonts w:eastAsia="Adobe 黑体 Std R" w:cs="Courier New"/>
          <w:color w:val="000080"/>
        </w:rPr>
      </w:pPr>
      <w:r w:rsidRPr="00F27C19">
        <w:rPr>
          <w:rStyle w:val="gp"/>
          <w:rFonts w:eastAsia="Adobe 黑体 Std R" w:cs="Courier New"/>
          <w:color w:val="000080"/>
        </w:rPr>
        <w:t>$ arc which --base '&lt;ruleset&gt;'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/>
        </w:rPr>
      </w:pPr>
      <w:r w:rsidRPr="00F27C19">
        <w:rPr>
          <w:rStyle w:val="gp"/>
          <w:rFonts w:eastAsia="Adobe 黑体 Std R" w:cs="Courier New"/>
          <w:color w:val="000080"/>
        </w:rPr>
        <w:t>$ arc which --base 'arc:verbose, &lt;ruleset&gt;'</w:t>
      </w:r>
    </w:p>
    <w:p w:rsidR="00E4537C" w:rsidRPr="00F27C19" w:rsidRDefault="00E4537C">
      <w:pPr>
        <w:pStyle w:val="3"/>
      </w:pPr>
      <w:bookmarkStart w:id="126" w:name="detailed-rule-descriptio"/>
      <w:bookmarkStart w:id="127" w:name="_Toc385544144"/>
      <w:bookmarkEnd w:id="126"/>
      <w:r w:rsidRPr="00F27C19">
        <w:t>规则详解</w:t>
      </w:r>
      <w:bookmarkEnd w:id="127"/>
    </w:p>
    <w:p w:rsidR="00E4537C" w:rsidRPr="00F27C19" w:rsidRDefault="00E4537C">
      <w:r w:rsidRPr="00F27C19">
        <w:t>有些规则有复杂的操作，这里会给出比较详细描述。 这些规则的高级特性是针对专家级用户设计，希望通过规则的设置对工作流程进行优化，并减少一些输入。这里，你不需要了解这些规则是怎样使用arc的（你可以明确的指定一个基提交）。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bookmarkStart w:id="128" w:name="git-branch-unique"/>
      <w:bookmarkEnd w:id="128"/>
      <w:r w:rsidRPr="00F27C19">
        <w:rPr>
          <w:rFonts w:ascii="Adobe 黑体 Std R" w:hAnsi="Adobe 黑体 Std R"/>
        </w:rPr>
        <w:lastRenderedPageBreak/>
        <w:t>git:branch-unique(*)</w:t>
      </w:r>
    </w:p>
    <w:p w:rsidR="00E4537C" w:rsidRPr="00F27C19" w:rsidRDefault="00E4537C">
      <w:r w:rsidRPr="00F27C19">
        <w:t>这条规则仅在Git下可用。</w:t>
      </w:r>
    </w:p>
    <w:p w:rsidR="00E4537C" w:rsidRPr="00F27C19" w:rsidRDefault="00E4537C">
      <w:r w:rsidRPr="00F27C19">
        <w:t>这条规则试图在当前分支找到独特的提交。如果你在一个分支上进行每个特性的开发，这个功能就会很有用，通过修改提交版本，进行更新（代替追踪提交操作）;并且，可以通过注册的形式合并修改（代替合并操作）。</w:t>
      </w:r>
    </w:p>
    <w:p w:rsidR="00E4537C" w:rsidRPr="00F27C19" w:rsidRDefault="00E4537C">
      <w:r w:rsidRPr="00F27C19">
        <w:t>规则需要首先确定指定合并基点和HEAD（如果存在的话），再进行操作。如果不存在，规则匹配失败。如果有一个提交存在，规则将会统计HEAD里面包含了多少个分支。然后在到合并基点端，统计在每一个提交中包含有多少个分支。当发现一个提交中的分支数多余HEAD中的分支数，或者当统计走到合并基点的提交是，统计将会结束。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对于下面的代码树，这条规则工作正常：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  </w:t>
      </w:r>
      <w:r w:rsidRPr="00F27C19">
        <w:rPr>
          <w:rStyle w:val="o"/>
          <w:rFonts w:eastAsia="Adobe 黑体 Std R" w:cs="Courier New"/>
          <w:color w:val="AA2211"/>
        </w:rPr>
        <w:t>*</w:t>
      </w: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no"/>
          <w:rFonts w:eastAsia="Adobe 黑体 Std R" w:cs="Courier New"/>
          <w:color w:val="000A65"/>
        </w:rPr>
        <w:t>Commit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B1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on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branch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"subfeature"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(</w:t>
      </w:r>
      <w:r w:rsidRPr="00F27C19">
        <w:rPr>
          <w:rStyle w:val="no"/>
          <w:rFonts w:eastAsia="Adobe 黑体 Std R" w:cs="Courier New"/>
          <w:color w:val="000A65"/>
        </w:rPr>
        <w:t>HEAD</w:t>
      </w:r>
      <w:r w:rsidRPr="00F27C19">
        <w:rPr>
          <w:rStyle w:val="o"/>
          <w:rFonts w:eastAsia="Adobe 黑体 Std R" w:cs="Courier New"/>
          <w:color w:val="AA2211"/>
        </w:rPr>
        <w:t>)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*</w:t>
      </w: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no"/>
          <w:rFonts w:eastAsia="Adobe 黑体 Std R" w:cs="Courier New"/>
          <w:color w:val="000A65"/>
        </w:rPr>
        <w:t>Commit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A1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on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branch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"feature"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*</w:t>
      </w:r>
      <w:r w:rsidRPr="00F27C19">
        <w:rPr>
          <w:rFonts w:eastAsia="Adobe 黑体 Std R" w:cs="Courier New"/>
          <w:color w:val="000000"/>
        </w:rPr>
        <w:t xml:space="preserve">      </w:t>
      </w:r>
      <w:r w:rsidRPr="00F27C19">
        <w:rPr>
          <w:rStyle w:val="no"/>
          <w:rFonts w:eastAsia="Adobe 黑体 Std R" w:cs="Courier New"/>
          <w:color w:val="000A65"/>
        </w:rPr>
        <w:t>Commit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M1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on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branch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"master"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</w:p>
    <w:p w:rsidR="00E4537C" w:rsidRPr="00F27C19" w:rsidRDefault="00E4537C">
      <w:r w:rsidRPr="00F27C19">
        <w:t>这棵树代表使用feature分支来开发一个“feature”节点，然后创建一个子分支来进行依赖于feature的节点（subfeature）。</w:t>
      </w:r>
    </w:p>
    <w:p w:rsidR="00E4537C" w:rsidRPr="00F27C19" w:rsidRDefault="00E4537C">
      <w:r w:rsidRPr="00F27C19">
        <w:t>通常，如果你在subfeature(同 HEAD 一起，在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</w:rPr>
        <w:t>B1</w:t>
      </w:r>
      <w:r w:rsidRPr="00F27C19">
        <w:t>)分支上运行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</w:rPr>
        <w:t>arc diff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t>, 并存在一条规则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</w:rPr>
        <w:t>arc:merge-base(master)</w:t>
      </w:r>
      <w:r w:rsidRPr="00F27C19">
        <w:rPr>
          <w:rStyle w:val="apple-converted-space"/>
          <w:rFonts w:cs="Arial"/>
          <w:color w:val="000000"/>
        </w:rPr>
        <w:t> 将会选择 </w:t>
      </w:r>
      <w:r w:rsidRPr="00F27C19">
        <w:rPr>
          <w:rStyle w:val="HTML"/>
          <w:rFonts w:ascii="Adobe 黑体 Std R" w:eastAsia="Adobe 黑体 Std R" w:hAnsi="Adobe 黑体 Std R"/>
          <w:color w:val="333333"/>
        </w:rPr>
        <w:t>M1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t xml:space="preserve">作为基提交，这样的话 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</w:rPr>
        <w:t>A1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t>在将错误的包含提交域中。</w:t>
      </w:r>
    </w:p>
    <w:p w:rsidR="00E4537C" w:rsidRPr="00F27C19" w:rsidRDefault="00E4537C">
      <w:r w:rsidRPr="00F27C19">
        <w:t>对于这样得树,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</w:rPr>
        <w:t>git:branch-unique(master)</w:t>
      </w:r>
      <w:r w:rsidRPr="00F27C19">
        <w:rPr>
          <w:rStyle w:val="apple-converted-space"/>
          <w:rFonts w:cs="Arial"/>
          <w:color w:val="000000"/>
        </w:rPr>
        <w:t> 规则将不会把 </w:t>
      </w:r>
      <w:r w:rsidRPr="00F27C19">
        <w:rPr>
          <w:rStyle w:val="HTML"/>
          <w:rFonts w:ascii="Adobe 黑体 Std R" w:eastAsia="Adobe 黑体 Std R" w:hAnsi="Adobe 黑体 Std R"/>
          <w:color w:val="333333"/>
        </w:rPr>
        <w:t>A1</w:t>
      </w:r>
      <w:r w:rsidRPr="00F27C19">
        <w:rPr>
          <w:rStyle w:val="apple-converted-space"/>
          <w:rFonts w:cs="Arial"/>
          <w:color w:val="000000"/>
        </w:rPr>
        <w:t> 选作为基提交</w:t>
      </w:r>
      <w:r w:rsidRPr="00F27C19">
        <w:t>(因为它是在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</w:rPr>
        <w:t>B1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t>和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</w:rPr>
        <w:t>M1</w:t>
      </w:r>
      <w:r w:rsidRPr="00F27C19">
        <w:rPr>
          <w:rStyle w:val="apple-converted-space"/>
          <w:rFonts w:cs="Arial"/>
          <w:color w:val="000000"/>
        </w:rPr>
        <w:t> 之间的第一次提交，比 </w:t>
      </w:r>
      <w:r w:rsidRPr="00F27C19">
        <w:rPr>
          <w:rStyle w:val="HTML"/>
          <w:rFonts w:ascii="Adobe 黑体 Std R" w:eastAsia="Adobe 黑体 Std R" w:hAnsi="Adobe 黑体 Std R"/>
          <w:color w:val="333333"/>
        </w:rPr>
        <w:t>B1</w:t>
      </w:r>
      <w:r w:rsidRPr="00F27C19">
        <w:rPr>
          <w:rStyle w:val="apple-converted-space"/>
          <w:rFonts w:cs="Arial"/>
          <w:color w:val="000000"/>
        </w:rPr>
        <w:t> 出现在更多的分支中</w:t>
      </w:r>
      <w:r w:rsidRPr="00F27C19">
        <w:t>--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</w:rPr>
        <w:t>B1</w:t>
      </w:r>
      <w:r w:rsidRPr="00F27C19">
        <w:rPr>
          <w:rStyle w:val="apple-converted-space"/>
          <w:rFonts w:cs="Arial"/>
          <w:color w:val="000000"/>
        </w:rPr>
        <w:t> 只出现在</w:t>
      </w:r>
      <w:r w:rsidRPr="00F27C19">
        <w:t>"subfeature”，但是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</w:rPr>
        <w:t xml:space="preserve">A1 </w:t>
      </w:r>
      <w:r w:rsidRPr="00F27C19">
        <w:t>出现在"subfeature"和"feature"分支上)，所以仅在提交域中包含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</w:rPr>
        <w:t>B1</w:t>
      </w:r>
      <w:r w:rsidRPr="00F27C19">
        <w:rPr>
          <w:rStyle w:val="apple-converted-space"/>
          <w:rFonts w:cs="Arial"/>
          <w:color w:val="000000"/>
        </w:rPr>
        <w:t> 点。</w:t>
      </w:r>
    </w:p>
    <w:p w:rsidR="00E4537C" w:rsidRPr="00F27C19" w:rsidRDefault="00E4537C">
      <w:r w:rsidRPr="00F27C19">
        <w:t>当这条规则在“feature”分支上执行，同样能得到正确的结果。</w:t>
      </w:r>
    </w:p>
    <w:p w:rsidR="00E4537C" w:rsidRPr="00F27C19" w:rsidRDefault="00E4537C">
      <w:r w:rsidRPr="00F27C19">
        <w:t>不过，这条规则在某些情况下也会选择错误的提交域。</w:t>
      </w:r>
    </w:p>
    <w:p w:rsidR="00E4537C" w:rsidRPr="00F27C19" w:rsidRDefault="00E4537C">
      <w:pPr>
        <w:rPr>
          <w:rFonts w:hint="eastAsia"/>
        </w:rPr>
      </w:pPr>
      <w:r w:rsidRPr="00F27C19">
        <w:t>例如，在下面的这棵树上，他的选择将会出错：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*</w:t>
      </w: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no"/>
          <w:rFonts w:eastAsia="Adobe 黑体 Std R" w:cs="Courier New"/>
          <w:color w:val="000A65"/>
        </w:rPr>
        <w:t>Commit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A2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on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branch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"feature"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(</w:t>
      </w:r>
      <w:r w:rsidRPr="00F27C19">
        <w:rPr>
          <w:rStyle w:val="no"/>
          <w:rFonts w:eastAsia="Adobe 黑体 Std R" w:cs="Courier New"/>
          <w:color w:val="000A65"/>
        </w:rPr>
        <w:t>HEAD</w:t>
      </w:r>
      <w:r w:rsidRPr="00F27C19">
        <w:rPr>
          <w:rStyle w:val="o"/>
          <w:rFonts w:eastAsia="Adobe 黑体 Std R" w:cs="Courier New"/>
          <w:color w:val="AA2211"/>
        </w:rPr>
        <w:t>)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|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*</w:t>
      </w: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no"/>
          <w:rFonts w:eastAsia="Adobe 黑体 Std R" w:cs="Courier New"/>
          <w:color w:val="000A65"/>
        </w:rPr>
        <w:t>Commit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B1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on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branch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"subfeature"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lastRenderedPageBreak/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|/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*</w:t>
      </w: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no"/>
          <w:rFonts w:eastAsia="Adobe 黑体 Std R" w:cs="Courier New"/>
          <w:color w:val="000A65"/>
        </w:rPr>
        <w:t>Commit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A1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on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branch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"feature"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*</w:t>
      </w:r>
      <w:r w:rsidRPr="00F27C19">
        <w:rPr>
          <w:rFonts w:eastAsia="Adobe 黑体 Std R" w:cs="Courier New"/>
          <w:color w:val="000000"/>
        </w:rPr>
        <w:t xml:space="preserve">      </w:t>
      </w:r>
      <w:r w:rsidRPr="00F27C19">
        <w:rPr>
          <w:rStyle w:val="no"/>
          <w:rFonts w:eastAsia="Adobe 黑体 Std R" w:cs="Courier New"/>
          <w:color w:val="000A65"/>
        </w:rPr>
        <w:t>Commit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M1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on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branch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"master"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/>
          <w:sz w:val="21"/>
          <w:szCs w:val="2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</w:p>
    <w:p w:rsidR="00E4537C" w:rsidRPr="00F27C19" w:rsidRDefault="00E4537C">
      <w:r w:rsidRPr="00F27C19">
        <w:t>这棵树在"feature"分支，在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A1</w:t>
      </w:r>
      <w:r w:rsidRPr="00F27C19">
        <w:rPr>
          <w:rStyle w:val="HTML"/>
          <w:rFonts w:ascii="Adobe 黑体 Std R" w:eastAsia="Adobe 黑体 Std R" w:hAnsi="Adobe 黑体 Std R" w:cs="Arial"/>
          <w:color w:val="000000"/>
        </w:rPr>
        <w:t>上存在一个另一个提交，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A2</w:t>
      </w:r>
      <w:r w:rsidRPr="00F27C19">
        <w:t>节点 。</w:t>
      </w:r>
    </w:p>
    <w:p w:rsidR="00E4537C" w:rsidRPr="00F27C19" w:rsidRDefault="00E4537C">
      <w:r w:rsidRPr="00F27C19">
        <w:t>这里，当我们在“feature”分支上的A2（和HEAD一起）点运行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 w:cs="Adobe Gothic Std B"/>
          <w:color w:val="333333"/>
          <w:sz w:val="20"/>
          <w:szCs w:val="20"/>
        </w:rPr>
        <w:t>arc diff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，</w:t>
      </w:r>
      <w:r w:rsidRPr="00F27C19">
        <w:t>这条规则将会错误的选择A2，因为A2只出现在一个分支上，而A1出现在两个分支上（"feature", "subfeature"）。</w:t>
      </w:r>
    </w:p>
    <w:p w:rsidR="00E4537C" w:rsidRPr="00F27C19" w:rsidRDefault="00E4537C">
      <w:r w:rsidRPr="00F27C19">
        <w:t>你可以通过修改A1的修订避免这种错误（而不是进行新的提交），或者以“subfeature”分支为基点运行arc diff。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下面得树也会让这条规则选择错误得提交域：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s1"/>
          <w:rFonts w:eastAsia="Adobe 黑体 Std R" w:cs="Courier New"/>
          <w:color w:val="766510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*</w:t>
      </w: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no"/>
          <w:rFonts w:eastAsia="Adobe 黑体 Std R" w:cs="Courier New"/>
          <w:color w:val="000A65"/>
        </w:rPr>
        <w:t>Commit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A1</w:t>
      </w:r>
      <w:r w:rsidRPr="00F27C19">
        <w:rPr>
          <w:rStyle w:val="s1"/>
          <w:rFonts w:eastAsia="Adobe 黑体 Std R" w:cs="Courier New"/>
          <w:color w:val="766510"/>
        </w:rPr>
        <w:t>', on branch "feature", created by amending A1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s1"/>
          <w:rFonts w:eastAsia="Adobe 黑体 Std R" w:cs="Courier New"/>
          <w:color w:val="766510"/>
        </w:rPr>
      </w:pPr>
      <w:r w:rsidRPr="00F27C19">
        <w:rPr>
          <w:rStyle w:val="s1"/>
          <w:rFonts w:eastAsia="Adobe 黑体 Std R" w:cs="Courier New"/>
          <w:color w:val="766510"/>
        </w:rPr>
        <w:t>| |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s1"/>
          <w:rFonts w:eastAsia="Adobe 黑体 Std R" w:cs="Courier New"/>
          <w:color w:val="766510"/>
        </w:rPr>
      </w:pPr>
      <w:r w:rsidRPr="00F27C19">
        <w:rPr>
          <w:rStyle w:val="s1"/>
          <w:rFonts w:eastAsia="Adobe 黑体 Std R" w:cs="Courier New"/>
          <w:color w:val="766510"/>
        </w:rPr>
        <w:t>| | *  Commit B1, on branch "subfeature" (HEAD)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s1"/>
          <w:rFonts w:eastAsia="Adobe 黑体 Std R" w:cs="Courier New"/>
          <w:color w:val="766510"/>
        </w:rPr>
      </w:pPr>
      <w:r w:rsidRPr="00F27C19">
        <w:rPr>
          <w:rStyle w:val="s1"/>
          <w:rFonts w:eastAsia="Adobe 黑体 Std R" w:cs="Courier New"/>
          <w:color w:val="766510"/>
        </w:rPr>
        <w:t>| |/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s1"/>
          <w:rFonts w:eastAsia="Adobe 黑体 Std R" w:cs="Courier New"/>
          <w:color w:val="766510"/>
        </w:rPr>
      </w:pPr>
      <w:r w:rsidRPr="00F27C19">
        <w:rPr>
          <w:rStyle w:val="s1"/>
          <w:rFonts w:eastAsia="Adobe 黑体 Std R" w:cs="Courier New"/>
          <w:color w:val="766510"/>
        </w:rPr>
        <w:t>| o    Commit A1, no longer on "feature" but still on "subfeature"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s1"/>
          <w:rFonts w:eastAsia="Adobe 黑体 Std R" w:cs="Courier New"/>
          <w:color w:val="766510"/>
        </w:rPr>
      </w:pPr>
      <w:r w:rsidRPr="00F27C19">
        <w:rPr>
          <w:rStyle w:val="s1"/>
          <w:rFonts w:eastAsia="Adobe 黑体 Std R" w:cs="Courier New"/>
          <w:color w:val="766510"/>
        </w:rPr>
        <w:t>|/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s1"/>
          <w:rFonts w:eastAsia="Adobe 黑体 Std R" w:cs="Courier New"/>
          <w:color w:val="766510"/>
        </w:rPr>
      </w:pPr>
      <w:r w:rsidRPr="00F27C19">
        <w:rPr>
          <w:rStyle w:val="s1"/>
          <w:rFonts w:eastAsia="Adobe 黑体 Std R" w:cs="Courier New"/>
          <w:color w:val="766510"/>
        </w:rPr>
        <w:t>*      Commit M1, on branch "master"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/>
        </w:rPr>
      </w:pPr>
      <w:r w:rsidRPr="00F27C19">
        <w:rPr>
          <w:rStyle w:val="s1"/>
          <w:rFonts w:eastAsia="Adobe 黑体 Std R" w:cs="Courier New"/>
          <w:color w:val="766510"/>
        </w:rPr>
        <w:t>|</w:t>
      </w:r>
    </w:p>
    <w:p w:rsidR="00E4537C" w:rsidRPr="00F27C19" w:rsidRDefault="00E4537C">
      <w:r w:rsidRPr="00F27C19">
        <w:t>这棵树表明A1的修改不是基于“subfeature”分支，所以A1将不会在“feature”，但是将会在“subfeature”（这里的判断是根据HEAD做出的）。在这种情况下，在“subfeature”分支上运行arc diff将会错误得选择到B1和A1，因为他们现在都包含有同样数量的分支。</w:t>
      </w:r>
    </w:p>
    <w:p w:rsidR="00E4537C" w:rsidRPr="00F27C19" w:rsidRDefault="00E4537C">
      <w:r w:rsidRPr="00F27C19">
        <w:t>你可以通过在子分支上运行arc diff，或者在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git:branch-unique(*)</w:t>
      </w:r>
      <w:r w:rsidRPr="00F27C19">
        <w:rPr>
          <w:rStyle w:val="HTML"/>
          <w:rFonts w:ascii="Adobe 黑体 Std R" w:eastAsia="Adobe 黑体 Std R" w:hAnsi="Adobe 黑体 Std R" w:cs="Arial"/>
          <w:color w:val="000000"/>
        </w:rPr>
        <w:t>之前执行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arc:amended</w:t>
      </w:r>
      <w:r w:rsidRPr="00F27C19">
        <w:rPr>
          <w:rStyle w:val="HTML"/>
          <w:rFonts w:ascii="Adobe 黑体 Std R" w:eastAsia="Adobe 黑体 Std R" w:hAnsi="Adobe 黑体 Std R" w:cs="Arial"/>
          <w:color w:val="000000"/>
        </w:rPr>
        <w:t>规则，来避免这种错误的产生。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bookmarkStart w:id="129" w:name="arc-bookmark"/>
      <w:bookmarkEnd w:id="129"/>
      <w:r w:rsidRPr="00F27C19">
        <w:rPr>
          <w:rFonts w:ascii="Adobe 黑体 Std R" w:hAnsi="Adobe 黑体 Std R"/>
        </w:rPr>
        <w:t>arc:bookmark</w:t>
      </w:r>
    </w:p>
    <w:p w:rsidR="00E4537C" w:rsidRPr="00F27C19" w:rsidRDefault="00E4537C">
      <w:r w:rsidRPr="00F27C19">
        <w:t>这条规则仅适用于Mercurial。</w:t>
      </w:r>
    </w:p>
    <w:p w:rsidR="00E4537C" w:rsidRPr="00F27C19" w:rsidRDefault="00E4537C">
      <w:r w:rsidRPr="00F27C19">
        <w:t>这条规则去寻找外向改动，当遇到书签时停止。如果你对每个特性使用一个书签，这个规则会有很大的用处。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lastRenderedPageBreak/>
        <w:t>这条规则的操作类似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</w:rPr>
        <w:t>arc:outgoing</w:t>
      </w:r>
      <w:r w:rsidRPr="00F27C19">
        <w:t>,                                                                                                                                                                                                                                                           但是会扫描在当前提交'.'和所选基提交之间的节点。当遇到书签的时候，停止运行。例如，有树如下所示：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*</w:t>
      </w: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nf"/>
          <w:rFonts w:eastAsia="Adobe 黑体 Std R" w:cs="Courier New"/>
          <w:color w:val="004012"/>
        </w:rPr>
        <w:t>C4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(</w:t>
      </w:r>
      <w:r w:rsidRPr="00F27C19">
        <w:rPr>
          <w:rStyle w:val="no"/>
          <w:rFonts w:eastAsia="Adobe 黑体 Std R" w:cs="Courier New"/>
          <w:color w:val="000A65"/>
        </w:rPr>
        <w:t>outgoing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bookmark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stripes</w:t>
      </w:r>
      <w:r w:rsidRPr="00F27C19">
        <w:rPr>
          <w:rStyle w:val="o"/>
          <w:rFonts w:eastAsia="Adobe 黑体 Std R" w:cs="Courier New"/>
          <w:color w:val="AA2211"/>
        </w:rPr>
        <w:t>)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|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*</w:t>
      </w: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nf"/>
          <w:rFonts w:eastAsia="Adobe 黑体 Std R" w:cs="Courier New"/>
          <w:color w:val="004012"/>
        </w:rPr>
        <w:t>C3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(</w:t>
      </w:r>
      <w:r w:rsidRPr="00F27C19">
        <w:rPr>
          <w:rStyle w:val="no"/>
          <w:rFonts w:eastAsia="Adobe 黑体 Std R" w:cs="Courier New"/>
          <w:color w:val="000A65"/>
        </w:rPr>
        <w:t>outgoing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bookmark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zebra</w:t>
      </w:r>
      <w:r w:rsidRPr="00F27C19">
        <w:rPr>
          <w:rStyle w:val="o"/>
          <w:rFonts w:eastAsia="Adobe 黑体 Std R" w:cs="Courier New"/>
          <w:color w:val="AA2211"/>
        </w:rPr>
        <w:t>)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|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*</w:t>
      </w: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nf"/>
          <w:rFonts w:eastAsia="Adobe 黑体 Std R" w:cs="Courier New"/>
          <w:color w:val="004012"/>
        </w:rPr>
        <w:t>C2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(</w:t>
      </w:r>
      <w:r w:rsidRPr="00F27C19">
        <w:rPr>
          <w:rStyle w:val="no"/>
          <w:rFonts w:eastAsia="Adobe 黑体 Std R" w:cs="Courier New"/>
          <w:color w:val="000A65"/>
        </w:rPr>
        <w:t>outgoing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no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bookmark</w:t>
      </w:r>
      <w:r w:rsidRPr="00F27C19">
        <w:rPr>
          <w:rStyle w:val="o"/>
          <w:rFonts w:eastAsia="Adobe 黑体 Std R" w:cs="Courier New"/>
          <w:color w:val="AA2211"/>
        </w:rPr>
        <w:t>)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*</w:t>
      </w: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nf"/>
          <w:rFonts w:eastAsia="Adobe 黑体 Std R" w:cs="Courier New"/>
          <w:color w:val="004012"/>
        </w:rPr>
        <w:t>C1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(</w:t>
      </w:r>
      <w:r w:rsidRPr="00F27C19">
        <w:rPr>
          <w:rStyle w:val="no"/>
          <w:rFonts w:eastAsia="Adobe 黑体 Std R" w:cs="Courier New"/>
          <w:color w:val="000A65"/>
        </w:rPr>
        <w:t>pushed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no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bookmark</w:t>
      </w:r>
      <w:r w:rsidRPr="00F27C19">
        <w:rPr>
          <w:rStyle w:val="o"/>
          <w:rFonts w:eastAsia="Adobe 黑体 Std R" w:cs="Courier New"/>
          <w:color w:val="AA2211"/>
        </w:rPr>
        <w:t>)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</w:p>
    <w:p w:rsidR="00E4537C" w:rsidRPr="00F27C19" w:rsidRDefault="00E4537C">
      <w:r w:rsidRPr="00F27C19">
        <w:t>当从C4开始运行这条规则，规则将会选择C4，在C3处停止，因为它有一个不同的书签。当在C3开始运行是， 它将会选择C2和C3。</w:t>
      </w:r>
    </w:p>
    <w:p w:rsidR="00E4537C" w:rsidRPr="00F27C19" w:rsidRDefault="00E4537C">
      <w:r w:rsidRPr="00F27C19">
        <w:t>但是，这个规则将会在一些情况下选择到错误的提交域（例如，当“zebra”书签被移除，在C4运行规则时，规则将不会在C3处停下，并且会选择C2, C3和C4）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bookmarkStart w:id="130" w:name="arc-exec"/>
      <w:bookmarkEnd w:id="130"/>
      <w:r w:rsidRPr="00F27C19">
        <w:rPr>
          <w:rFonts w:ascii="Adobe 黑体 Std R" w:hAnsi="Adobe 黑体 Std R"/>
        </w:rPr>
        <w:t>arc:exec(*)</w:t>
      </w:r>
    </w:p>
    <w:p w:rsidR="00E4537C" w:rsidRPr="00F27C19" w:rsidRDefault="00E4537C">
      <w:r w:rsidRPr="00F27C19">
        <w:t>这条规则运行一些外部脚本或者是shell命令。它的目的是为了高级用户，他们想用一些无法用其他规则表达得行为来进行操作。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为了使用这个规则， 需要提供一些脚本或者shell命令。例如：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Style w:val="no"/>
          <w:rFonts w:eastAsia="Adobe 黑体 Std R" w:cs="Courier New"/>
          <w:color w:val="000A65"/>
        </w:rPr>
      </w:pPr>
      <w:r w:rsidRPr="00F27C19">
        <w:rPr>
          <w:rStyle w:val="no"/>
          <w:rFonts w:eastAsia="Adobe 黑体 Std R" w:cs="Courier New"/>
          <w:color w:val="000A65"/>
        </w:rPr>
        <w:t>arc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Style w:val="nf"/>
          <w:rFonts w:eastAsia="Adobe 黑体 Std R" w:cs="Courier New"/>
          <w:color w:val="004012"/>
        </w:rPr>
        <w:t>exec</w:t>
      </w:r>
      <w:r w:rsidRPr="00F27C19">
        <w:rPr>
          <w:rStyle w:val="o"/>
          <w:rFonts w:eastAsia="Adobe 黑体 Std R" w:cs="Courier New"/>
          <w:color w:val="AA2211"/>
        </w:rPr>
        <w:t>(</w:t>
      </w:r>
      <w:r w:rsidRPr="00F27C19">
        <w:rPr>
          <w:rStyle w:val="no"/>
          <w:rFonts w:eastAsia="Adobe 黑体 Std R" w:cs="Courier New"/>
          <w:color w:val="000A65"/>
        </w:rPr>
        <w:t>git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merge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base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origin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master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HEAD</w:t>
      </w:r>
      <w:r w:rsidRPr="00F27C19">
        <w:rPr>
          <w:rStyle w:val="o"/>
          <w:rFonts w:eastAsia="Adobe 黑体 Std R" w:cs="Courier New"/>
          <w:color w:val="AA2211"/>
        </w:rPr>
        <w:t>)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12" w:color="FFFF00"/>
          <w:bottom w:val="single" w:sz="6" w:space="6" w:color="FFFF00"/>
          <w:right w:val="single" w:sz="6" w:space="12" w:color="FFFF00"/>
        </w:pBdr>
        <w:shd w:val="clear" w:color="auto" w:fill="FDFAE7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arc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Style w:val="nf"/>
          <w:rFonts w:eastAsia="Adobe 黑体 Std R" w:cs="Courier New"/>
          <w:color w:val="004012"/>
        </w:rPr>
        <w:t>exec</w:t>
      </w:r>
      <w:r w:rsidRPr="00F27C19">
        <w:rPr>
          <w:rStyle w:val="o"/>
          <w:rFonts w:eastAsia="Adobe 黑体 Std R" w:cs="Courier New"/>
          <w:color w:val="AA2211"/>
        </w:rPr>
        <w:t>(/</w:t>
      </w:r>
      <w:r w:rsidRPr="00F27C19">
        <w:rPr>
          <w:rStyle w:val="no"/>
          <w:rFonts w:eastAsia="Adobe 黑体 Std R" w:cs="Courier New"/>
          <w:color w:val="000A65"/>
        </w:rPr>
        <w:t>path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to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some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script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sh</w:t>
      </w:r>
      <w:r w:rsidRPr="00F27C19">
        <w:rPr>
          <w:rStyle w:val="o"/>
          <w:rFonts w:eastAsia="Adobe 黑体 Std R" w:cs="Courier New"/>
          <w:color w:val="AA2211"/>
        </w:rPr>
        <w:t>)</w:t>
      </w:r>
    </w:p>
    <w:p w:rsidR="00E4537C" w:rsidRPr="00F27C19" w:rsidRDefault="00E4537C">
      <w:r w:rsidRPr="00F27C19">
        <w:t xml:space="preserve">命令可以以工作副本为工作目录，进行运行，以及传递参数。为了与之相匹配，它应该通过标准输出打印一个基提交的名字，然后退出，并返回0。当匹配失败，它将会退出，并返回非0值。 </w:t>
      </w:r>
    </w:p>
    <w:p w:rsidR="00E4537C" w:rsidRPr="00F27C19" w:rsidRDefault="00E4537C">
      <w:pPr>
        <w:pStyle w:val="3"/>
      </w:pPr>
      <w:bookmarkStart w:id="131" w:name="_Toc385544145"/>
      <w:r w:rsidRPr="00F27C19">
        <w:t>下一步</w:t>
      </w:r>
      <w:bookmarkEnd w:id="131"/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可进入如下章节：</w:t>
      </w:r>
    </w:p>
    <w:p w:rsidR="00E4537C" w:rsidRPr="00F27C19" w:rsidRDefault="00E4537C" w:rsidP="00553E2F">
      <w:pPr>
        <w:numPr>
          <w:ilvl w:val="0"/>
          <w:numId w:val="40"/>
        </w:numPr>
        <w:shd w:val="clear" w:color="auto" w:fill="FFFFFF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了解有关arc diff 更为详细的信息，可参见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101" w:history="1">
        <w:r w:rsidRPr="00F27C19">
          <w:rPr>
            <w:rStyle w:val="a5"/>
          </w:rPr>
          <w:t>Arcanist User Guide: arc diff</w:t>
        </w:r>
      </w:hyperlink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132" w:name="_Toc385544146"/>
      <w:r w:rsidRPr="00F27C19">
        <w:lastRenderedPageBreak/>
        <w:t>Arcanist 使用教程: 配置一个新工程</w:t>
      </w:r>
      <w:bookmarkEnd w:id="132"/>
    </w:p>
    <w:p w:rsidR="00E4537C" w:rsidRPr="00F27C19" w:rsidRDefault="00E4537C">
      <w:r w:rsidRPr="00F27C19">
        <w:t>描述如何通过.arcconfig文件配置Arcanist 工程。</w:t>
      </w:r>
    </w:p>
    <w:p w:rsidR="00E4537C" w:rsidRPr="00F27C19" w:rsidRDefault="00E4537C">
      <w:pPr>
        <w:pStyle w:val="3"/>
      </w:pPr>
      <w:bookmarkStart w:id="133" w:name="_Toc385544147"/>
      <w:r w:rsidRPr="00F27C19">
        <w:t>概述</w:t>
      </w:r>
      <w:bookmarkEnd w:id="133"/>
    </w:p>
    <w:p w:rsidR="00E4537C" w:rsidRPr="00F27C19" w:rsidRDefault="00E4537C">
      <w:r w:rsidRPr="00F27C19">
        <w:t>在大多数例子中，你需要使用到arc，而不需要特别的去为了使用arc而配置项目。如果你想要调整arc的行为，你可以创建一个.arcconfig文件在你的工程中，来提供对项目的特定配置。</w:t>
      </w:r>
    </w:p>
    <w:p w:rsidR="00E4537C" w:rsidRPr="00F27C19" w:rsidRDefault="00E4537C">
      <w:pPr>
        <w:pStyle w:val="3"/>
      </w:pPr>
      <w:bookmarkStart w:id="134" w:name="arcconfig-basics"/>
      <w:bookmarkStart w:id="135" w:name="_Toc385544148"/>
      <w:bookmarkEnd w:id="134"/>
      <w:r w:rsidRPr="00F27C19">
        <w:t>.arcconfig 基础篇</w:t>
      </w:r>
      <w:bookmarkEnd w:id="135"/>
    </w:p>
    <w:p w:rsidR="00E4537C" w:rsidRPr="00F27C19" w:rsidRDefault="00E4537C">
      <w:r w:rsidRPr="00F27C19">
        <w:t>.arcconfig 文件是一个JSON文件，你可以在你的工程根目录下找到它。</w:t>
      </w:r>
    </w:p>
    <w:p w:rsidR="00E4537C" w:rsidRPr="00F27C19" w:rsidRDefault="00E4537C">
      <w:pPr>
        <w:rPr>
          <w:rFonts w:cs="Consolas"/>
          <w:b/>
          <w:bCs/>
          <w:sz w:val="17"/>
          <w:szCs w:val="17"/>
        </w:rPr>
      </w:pPr>
      <w:r w:rsidRPr="00F27C19">
        <w:t>Arcanist 使用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</w:rPr>
        <w:t>.arcconfig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文件来自定义一系列关于它的行为。</w:t>
      </w:r>
      <w:r w:rsidRPr="00F27C19">
        <w:t>第一件事，你可能想要配置已安装 Phabricator系统得URI。简单，合法的写法如下所示：</w:t>
      </w:r>
    </w:p>
    <w:p w:rsidR="00E4537C" w:rsidRPr="00F27C19" w:rsidRDefault="00E4537C">
      <w:pPr>
        <w:rPr>
          <w:rFonts w:cs="Consolas"/>
          <w:b/>
          <w:bCs/>
          <w:sz w:val="17"/>
          <w:szCs w:val="17"/>
        </w:rPr>
      </w:pPr>
    </w:p>
    <w:p w:rsidR="00E4537C" w:rsidRPr="00F27C19" w:rsidRDefault="00E4537C">
      <w:pPr>
        <w:shd w:val="clear" w:color="auto" w:fill="FDF5D4"/>
        <w:rPr>
          <w:rStyle w:val="o"/>
          <w:rFonts w:cs="Courier New"/>
          <w:color w:val="AA2211"/>
        </w:rPr>
      </w:pPr>
      <w:r w:rsidRPr="00F27C19">
        <w:rPr>
          <w:rFonts w:cs="Consolas"/>
          <w:b/>
          <w:bCs/>
          <w:color w:val="000000"/>
          <w:sz w:val="21"/>
          <w:szCs w:val="21"/>
        </w:rPr>
        <w:t>.arcconfig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2"/>
          <w:rFonts w:eastAsia="Adobe 黑体 Std R" w:cs="Courier New"/>
          <w:color w:val="766510"/>
        </w:rPr>
        <w:t>"phabricator.uri"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"https://phabricator.example.com/"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pPr>
        <w:rPr>
          <w:rFonts w:hint="eastAsia"/>
        </w:rPr>
      </w:pPr>
      <w:r w:rsidRPr="00F27C19">
        <w:t>更为详细的可用选项，在接下来的章节中介绍。</w:t>
      </w:r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NOTE: 你必须提交你的.arcconfig文件！它包含有工程配置，而不包含用户配置。</w:t>
      </w:r>
    </w:p>
    <w:p w:rsidR="00E4537C" w:rsidRPr="00F27C19" w:rsidRDefault="00E4537C">
      <w:pPr>
        <w:pStyle w:val="3"/>
        <w:rPr>
          <w:sz w:val="21"/>
          <w:szCs w:val="21"/>
        </w:rPr>
      </w:pPr>
      <w:bookmarkStart w:id="136" w:name="_Toc385544149"/>
      <w:r w:rsidRPr="00F27C19">
        <w:t>.arcconfig 进阶篇</w:t>
      </w:r>
      <w:bookmarkEnd w:id="136"/>
    </w:p>
    <w:p w:rsidR="00E4537C" w:rsidRPr="00F27C19" w:rsidRDefault="00E4537C">
      <w:pPr>
        <w:rPr>
          <w:rStyle w:val="11"/>
          <w:rFonts w:cs="Arial"/>
          <w:color w:val="000000"/>
          <w:sz w:val="21"/>
          <w:szCs w:val="21"/>
        </w:rPr>
      </w:pPr>
      <w:r w:rsidRPr="00F27C19">
        <w:rPr>
          <w:sz w:val="21"/>
          <w:szCs w:val="21"/>
        </w:rPr>
        <w:t>公共选项有：</w:t>
      </w:r>
    </w:p>
    <w:p w:rsidR="00E4537C" w:rsidRPr="00F27C19" w:rsidRDefault="00E4537C" w:rsidP="00553E2F">
      <w:pPr>
        <w:numPr>
          <w:ilvl w:val="0"/>
          <w:numId w:val="47"/>
        </w:numPr>
        <w:shd w:val="clear" w:color="auto" w:fill="FFFFFF"/>
        <w:spacing w:line="326" w:lineRule="atLeast"/>
        <w:rPr>
          <w:rStyle w:val="11"/>
          <w:rFonts w:cs="Arial"/>
          <w:color w:val="000000"/>
          <w:sz w:val="21"/>
          <w:szCs w:val="21"/>
        </w:rPr>
      </w:pPr>
      <w:r w:rsidRPr="00F27C19">
        <w:rPr>
          <w:rStyle w:val="11"/>
          <w:rFonts w:cs="Arial"/>
          <w:color w:val="000000"/>
          <w:sz w:val="21"/>
          <w:szCs w:val="21"/>
        </w:rPr>
        <w:t>phabricator.uri</w:t>
      </w:r>
      <w:r w:rsidRPr="00F27C19">
        <w:rPr>
          <w:rFonts w:cs="Arial"/>
          <w:color w:val="000000"/>
          <w:sz w:val="21"/>
          <w:szCs w:val="21"/>
        </w:rPr>
        <w:t>: Phabricator 的URI地址，当arc在工程中运行时，它将会连接这个地址。这个选项在之前的版本中叫做 conduit-uri 。</w:t>
      </w:r>
    </w:p>
    <w:p w:rsidR="00E4537C" w:rsidRPr="00F27C19" w:rsidRDefault="00E4537C" w:rsidP="00553E2F">
      <w:pPr>
        <w:numPr>
          <w:ilvl w:val="0"/>
          <w:numId w:val="47"/>
        </w:numPr>
        <w:shd w:val="clear" w:color="auto" w:fill="FFFFFF"/>
        <w:spacing w:line="326" w:lineRule="atLeast"/>
        <w:rPr>
          <w:rStyle w:val="11"/>
          <w:rFonts w:cs="Arial"/>
          <w:color w:val="000000"/>
          <w:sz w:val="21"/>
          <w:szCs w:val="21"/>
        </w:rPr>
      </w:pPr>
      <w:r w:rsidRPr="00F27C19">
        <w:rPr>
          <w:rStyle w:val="11"/>
          <w:rFonts w:cs="Arial"/>
          <w:color w:val="000000"/>
          <w:sz w:val="21"/>
          <w:szCs w:val="21"/>
        </w:rPr>
        <w:t>repository.callsign</w:t>
      </w:r>
      <w:r w:rsidRPr="00F27C19">
        <w:rPr>
          <w:rFonts w:cs="Arial"/>
          <w:color w:val="000000"/>
          <w:sz w:val="21"/>
          <w:szCs w:val="21"/>
        </w:rPr>
        <w:t>: 在Diffusion中代码库的签名。通常，arc可以自动检测到，但当它没有指定时，你可以明确的给以指定。使用arc which来了解检测过程。</w:t>
      </w:r>
    </w:p>
    <w:p w:rsidR="00E4537C" w:rsidRPr="00F27C19" w:rsidRDefault="00E4537C" w:rsidP="00553E2F">
      <w:pPr>
        <w:numPr>
          <w:ilvl w:val="0"/>
          <w:numId w:val="47"/>
        </w:numPr>
        <w:shd w:val="clear" w:color="auto" w:fill="FFFFFF"/>
        <w:spacing w:line="326" w:lineRule="atLeast"/>
      </w:pPr>
      <w:r w:rsidRPr="00F27C19">
        <w:rPr>
          <w:rStyle w:val="11"/>
          <w:rFonts w:cs="Arial"/>
          <w:color w:val="000000"/>
          <w:sz w:val="21"/>
          <w:szCs w:val="21"/>
        </w:rPr>
        <w:t>history.immutable</w:t>
      </w:r>
      <w:r w:rsidRPr="00F27C19">
        <w:rPr>
          <w:rFonts w:cs="Arial"/>
          <w:color w:val="000000"/>
          <w:sz w:val="21"/>
          <w:szCs w:val="21"/>
        </w:rPr>
        <w:t>:  在工作副本中，配置arc使用不重写历史记录的工作流。默认情况下，在一些Git工作流中，arc将会对一些未公开得历史记录进行重写（修改提交信息，抹去合并信息）。他们的区别将会在下面进行介绍。</w:t>
      </w:r>
    </w:p>
    <w:p w:rsidR="00E4537C" w:rsidRPr="00F27C19" w:rsidRDefault="00E4537C">
      <w:pPr>
        <w:shd w:val="clear" w:color="auto" w:fill="FFFFFF"/>
        <w:spacing w:line="326" w:lineRule="atLeast"/>
        <w:ind w:left="450" w:hanging="360"/>
      </w:pPr>
    </w:p>
    <w:p w:rsidR="00E4537C" w:rsidRPr="00F27C19" w:rsidRDefault="00E4537C">
      <w:pPr>
        <w:rPr>
          <w:rStyle w:val="11"/>
          <w:rFonts w:cs="Arial"/>
          <w:color w:val="000000"/>
          <w:sz w:val="21"/>
          <w:szCs w:val="21"/>
        </w:rPr>
      </w:pPr>
      <w:r w:rsidRPr="00F27C19">
        <w:t>其他选项有：</w:t>
      </w:r>
    </w:p>
    <w:p w:rsidR="00E4537C" w:rsidRPr="00F27C19" w:rsidRDefault="00E4537C" w:rsidP="00553E2F">
      <w:pPr>
        <w:numPr>
          <w:ilvl w:val="0"/>
          <w:numId w:val="57"/>
        </w:numPr>
        <w:shd w:val="clear" w:color="auto" w:fill="FFFFFF"/>
        <w:spacing w:line="326" w:lineRule="atLeast"/>
        <w:rPr>
          <w:rStyle w:val="11"/>
          <w:rFonts w:cs="Arial"/>
          <w:color w:val="000000"/>
          <w:sz w:val="21"/>
          <w:szCs w:val="21"/>
        </w:rPr>
      </w:pPr>
      <w:r w:rsidRPr="00F27C19">
        <w:rPr>
          <w:rStyle w:val="11"/>
          <w:rFonts w:cs="Arial"/>
          <w:color w:val="000000"/>
          <w:sz w:val="21"/>
          <w:szCs w:val="21"/>
        </w:rPr>
        <w:t>load</w:t>
      </w:r>
      <w:r w:rsidRPr="00F27C19">
        <w:rPr>
          <w:rFonts w:cs="Arial"/>
          <w:color w:val="000000"/>
          <w:sz w:val="21"/>
          <w:szCs w:val="21"/>
        </w:rPr>
        <w:t>: 列出依赖的Phutil库，并在启动之时加载他们。下面的内容中会介绍到路径的解决办法，或者参考</w:t>
      </w:r>
      <w:hyperlink r:id="rId102" w:history="1">
        <w:r w:rsidRPr="00F27C19">
          <w:rPr>
            <w:rStyle w:val="a5"/>
            <w:sz w:val="21"/>
            <w:szCs w:val="21"/>
          </w:rPr>
          <w:t>libphutil Libraries User Guide</w:t>
        </w:r>
      </w:hyperlink>
      <w:r w:rsidRPr="00F27C19">
        <w:rPr>
          <w:rStyle w:val="apple-converted-space"/>
          <w:rFonts w:cs="Arial"/>
          <w:color w:val="000000"/>
          <w:sz w:val="21"/>
          <w:szCs w:val="21"/>
        </w:rPr>
        <w:t> 对liphutil库的通用介绍。</w:t>
      </w:r>
    </w:p>
    <w:p w:rsidR="00E4537C" w:rsidRPr="00F27C19" w:rsidRDefault="00E4537C" w:rsidP="00553E2F">
      <w:pPr>
        <w:numPr>
          <w:ilvl w:val="0"/>
          <w:numId w:val="57"/>
        </w:numPr>
        <w:shd w:val="clear" w:color="auto" w:fill="FFFFFF"/>
        <w:spacing w:line="326" w:lineRule="atLeast"/>
        <w:rPr>
          <w:rStyle w:val="11"/>
          <w:rFonts w:cs="Arial"/>
          <w:color w:val="000000"/>
          <w:sz w:val="21"/>
          <w:szCs w:val="21"/>
        </w:rPr>
      </w:pPr>
      <w:r w:rsidRPr="00F27C19">
        <w:rPr>
          <w:rStyle w:val="11"/>
          <w:rFonts w:cs="Arial"/>
          <w:color w:val="000000"/>
          <w:sz w:val="21"/>
          <w:szCs w:val="21"/>
        </w:rPr>
        <w:t>project.name</w:t>
      </w:r>
      <w:r w:rsidRPr="00F27C19">
        <w:rPr>
          <w:rFonts w:cs="Arial"/>
          <w:color w:val="000000"/>
          <w:sz w:val="21"/>
          <w:szCs w:val="21"/>
        </w:rPr>
        <w:t>: 名为“Arcanist Project”是一个工作副本（对于Git，Mercurial）或者目录（SVN）。以前，这是个必须添加得选项，但是arc现在可以独立与Git和Mercurial执行，所以就不是必须要添加的选项了。这个选项在之前叫做project_id。</w:t>
      </w:r>
    </w:p>
    <w:p w:rsidR="00E4537C" w:rsidRPr="00F27C19" w:rsidRDefault="00E4537C" w:rsidP="00553E2F">
      <w:pPr>
        <w:numPr>
          <w:ilvl w:val="0"/>
          <w:numId w:val="57"/>
        </w:numPr>
        <w:shd w:val="clear" w:color="auto" w:fill="FFFFFF"/>
        <w:spacing w:line="326" w:lineRule="atLeast"/>
        <w:rPr>
          <w:rStyle w:val="11"/>
          <w:rFonts w:cs="Arial"/>
          <w:color w:val="000000"/>
          <w:sz w:val="21"/>
          <w:szCs w:val="21"/>
        </w:rPr>
      </w:pPr>
      <w:r w:rsidRPr="00F27C19">
        <w:rPr>
          <w:rStyle w:val="11"/>
          <w:rFonts w:cs="Arial"/>
          <w:color w:val="000000"/>
          <w:sz w:val="21"/>
          <w:szCs w:val="21"/>
        </w:rPr>
        <w:t>https.cabundle</w:t>
      </w:r>
      <w:r w:rsidRPr="00F27C19">
        <w:rPr>
          <w:rFonts w:cs="Arial"/>
          <w:color w:val="000000"/>
          <w:sz w:val="21"/>
          <w:szCs w:val="21"/>
        </w:rPr>
        <w:t>: 指定一个备用证书集的路径，以便在使用HTTPS连接时使用。</w:t>
      </w:r>
    </w:p>
    <w:p w:rsidR="00E4537C" w:rsidRPr="00F27C19" w:rsidRDefault="00E4537C" w:rsidP="00553E2F">
      <w:pPr>
        <w:numPr>
          <w:ilvl w:val="0"/>
          <w:numId w:val="57"/>
        </w:numPr>
        <w:shd w:val="clear" w:color="auto" w:fill="FFFFFF"/>
        <w:spacing w:line="326" w:lineRule="atLeast"/>
        <w:rPr>
          <w:rStyle w:val="11"/>
          <w:rFonts w:cs="Arial"/>
          <w:color w:val="000000"/>
          <w:sz w:val="21"/>
          <w:szCs w:val="21"/>
        </w:rPr>
      </w:pPr>
      <w:r w:rsidRPr="00F27C19">
        <w:rPr>
          <w:rStyle w:val="11"/>
          <w:rFonts w:cs="Arial"/>
          <w:color w:val="000000"/>
          <w:sz w:val="21"/>
          <w:szCs w:val="21"/>
        </w:rPr>
        <w:lastRenderedPageBreak/>
        <w:t>lint.engine</w:t>
      </w:r>
      <w:r w:rsidRPr="00F27C19">
        <w:rPr>
          <w:rFonts w:cs="Arial"/>
          <w:color w:val="000000"/>
          <w:sz w:val="21"/>
          <w:szCs w:val="21"/>
        </w:rPr>
        <w:t xml:space="preserve">: 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03" w:history="1">
        <w:r w:rsidRPr="00F27C19">
          <w:rPr>
            <w:rStyle w:val="a5"/>
            <w:sz w:val="21"/>
            <w:szCs w:val="21"/>
          </w:rPr>
          <w:t>ArcanistLintEngine</w:t>
        </w:r>
      </w:hyperlink>
      <w:r w:rsidRPr="00F27C19">
        <w:rPr>
          <w:rFonts w:cs="Arial"/>
          <w:color w:val="000000"/>
          <w:sz w:val="21"/>
          <w:szCs w:val="21"/>
        </w:rPr>
        <w:t>的一个子类名，它可以在该项目中使用lint规则。有关lint的内容，可见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04" w:history="1">
        <w:r w:rsidRPr="00F27C19">
          <w:rPr>
            <w:rStyle w:val="a5"/>
            <w:sz w:val="21"/>
            <w:szCs w:val="21"/>
          </w:rPr>
          <w:t>Arcanist User Guide: Lint</w:t>
        </w:r>
      </w:hyperlink>
      <w:r w:rsidRPr="00F27C19">
        <w:rPr>
          <w:rFonts w:cs="Arial"/>
          <w:color w:val="000000"/>
          <w:sz w:val="21"/>
          <w:szCs w:val="21"/>
        </w:rPr>
        <w:t xml:space="preserve">. </w:t>
      </w:r>
    </w:p>
    <w:p w:rsidR="00E4537C" w:rsidRPr="00F27C19" w:rsidRDefault="00E4537C" w:rsidP="00553E2F">
      <w:pPr>
        <w:numPr>
          <w:ilvl w:val="0"/>
          <w:numId w:val="57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Style w:val="11"/>
          <w:rFonts w:cs="Arial"/>
          <w:color w:val="000000"/>
          <w:sz w:val="21"/>
          <w:szCs w:val="21"/>
        </w:rPr>
        <w:t>unit.engine</w:t>
      </w:r>
      <w:r w:rsidRPr="00F27C19">
        <w:rPr>
          <w:rFonts w:cs="Arial"/>
          <w:color w:val="000000"/>
          <w:sz w:val="21"/>
          <w:szCs w:val="21"/>
        </w:rPr>
        <w:t xml:space="preserve">: 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05" w:history="1">
        <w:r w:rsidRPr="00F27C19">
          <w:rPr>
            <w:rStyle w:val="a5"/>
            <w:sz w:val="21"/>
            <w:szCs w:val="21"/>
          </w:rPr>
          <w:t>ArcanistBaseUnitTestEngine</w:t>
        </w:r>
      </w:hyperlink>
      <w:r w:rsidRPr="00F27C19">
        <w:rPr>
          <w:rFonts w:cs="Arial"/>
          <w:color w:val="000000"/>
          <w:sz w:val="21"/>
          <w:szCs w:val="21"/>
        </w:rPr>
        <w:t>,的一个子类名，它会在该项目中使用单元测规则。有关单元测试的内容，可见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06" w:history="1">
        <w:r w:rsidRPr="00F27C19">
          <w:rPr>
            <w:rStyle w:val="a5"/>
            <w:sz w:val="21"/>
            <w:szCs w:val="21"/>
          </w:rPr>
          <w:t>Arcanist User Guide: Customizing Lint, Unit Tests and Workflows</w:t>
        </w:r>
      </w:hyperlink>
      <w:r w:rsidRPr="00F27C19">
        <w:rPr>
          <w:rFonts w:cs="Arial"/>
          <w:color w:val="000000"/>
          <w:sz w:val="21"/>
          <w:szCs w:val="21"/>
        </w:rPr>
        <w:t>.</w:t>
      </w:r>
    </w:p>
    <w:p w:rsidR="00E4537C" w:rsidRPr="00F27C19" w:rsidRDefault="00E4537C">
      <w:pPr>
        <w:pStyle w:val="ab"/>
        <w:shd w:val="clear" w:color="auto" w:fill="FFFFFF"/>
        <w:spacing w:before="0" w:after="180" w:line="326" w:lineRule="atLeast"/>
        <w:rPr>
          <w:rFonts w:eastAsia="Adobe 黑体 Std R" w:cs="Arial"/>
          <w:color w:val="000000"/>
          <w:sz w:val="23"/>
          <w:szCs w:val="23"/>
        </w:rPr>
      </w:pPr>
    </w:p>
    <w:p w:rsidR="00E4537C" w:rsidRPr="00F27C19" w:rsidRDefault="00E4537C">
      <w:pPr>
        <w:rPr>
          <w:rStyle w:val="11"/>
          <w:rFonts w:cs="Arial"/>
          <w:color w:val="000000"/>
          <w:sz w:val="21"/>
          <w:szCs w:val="21"/>
        </w:rPr>
      </w:pPr>
      <w:r w:rsidRPr="00F27C19">
        <w:t>还有些选项是支持的，不过不推荐使用：</w:t>
      </w:r>
    </w:p>
    <w:p w:rsidR="00E4537C" w:rsidRPr="00F27C19" w:rsidRDefault="00E4537C" w:rsidP="00553E2F">
      <w:pPr>
        <w:numPr>
          <w:ilvl w:val="0"/>
          <w:numId w:val="52"/>
        </w:numPr>
        <w:shd w:val="clear" w:color="auto" w:fill="FFFFFF"/>
        <w:spacing w:line="326" w:lineRule="atLeast"/>
        <w:rPr>
          <w:rStyle w:val="11"/>
          <w:rFonts w:cs="Arial"/>
          <w:color w:val="000000"/>
          <w:sz w:val="21"/>
          <w:szCs w:val="21"/>
        </w:rPr>
      </w:pPr>
      <w:r w:rsidRPr="00F27C19">
        <w:rPr>
          <w:rStyle w:val="11"/>
          <w:rFonts w:cs="Arial"/>
          <w:color w:val="000000"/>
          <w:sz w:val="21"/>
          <w:szCs w:val="21"/>
        </w:rPr>
        <w:t>http.basicauth.user</w:t>
      </w:r>
      <w:r w:rsidRPr="00F27C19">
        <w:rPr>
          <w:rFonts w:cs="Arial"/>
          <w:color w:val="000000"/>
          <w:sz w:val="21"/>
          <w:szCs w:val="21"/>
        </w:rPr>
        <w:t>: 指定一个HTTP用户名，可以用来连接Phabricator。</w:t>
      </w:r>
    </w:p>
    <w:p w:rsidR="00E4537C" w:rsidRPr="00F27C19" w:rsidRDefault="00E4537C" w:rsidP="00553E2F">
      <w:pPr>
        <w:numPr>
          <w:ilvl w:val="0"/>
          <w:numId w:val="52"/>
        </w:numPr>
        <w:shd w:val="clear" w:color="auto" w:fill="FFFFFF"/>
        <w:spacing w:line="326" w:lineRule="atLeast"/>
        <w:rPr>
          <w:rStyle w:val="11"/>
          <w:rFonts w:cs="Arial"/>
          <w:color w:val="000000"/>
          <w:sz w:val="21"/>
          <w:szCs w:val="21"/>
        </w:rPr>
      </w:pPr>
      <w:r w:rsidRPr="00F27C19">
        <w:rPr>
          <w:rStyle w:val="11"/>
          <w:rFonts w:cs="Arial"/>
          <w:color w:val="000000"/>
          <w:sz w:val="21"/>
          <w:szCs w:val="21"/>
        </w:rPr>
        <w:t>http.basicauth.pass</w:t>
      </w:r>
      <w:r w:rsidRPr="00F27C19">
        <w:rPr>
          <w:rFonts w:cs="Arial"/>
          <w:color w:val="000000"/>
          <w:sz w:val="21"/>
          <w:szCs w:val="21"/>
        </w:rPr>
        <w:t>: 指定一个HTTP密码，可以用来连接 Phabricator。</w:t>
      </w:r>
    </w:p>
    <w:p w:rsidR="00E4537C" w:rsidRPr="00F27C19" w:rsidRDefault="00E4537C" w:rsidP="00553E2F">
      <w:pPr>
        <w:numPr>
          <w:ilvl w:val="0"/>
          <w:numId w:val="52"/>
        </w:numPr>
        <w:shd w:val="clear" w:color="auto" w:fill="FFFFFF"/>
        <w:spacing w:line="326" w:lineRule="atLeast"/>
      </w:pPr>
      <w:r w:rsidRPr="00F27C19">
        <w:rPr>
          <w:rStyle w:val="11"/>
          <w:rFonts w:cs="Arial"/>
          <w:color w:val="000000"/>
          <w:sz w:val="21"/>
          <w:szCs w:val="21"/>
        </w:rPr>
        <w:t>https.blindly-trust-domains</w:t>
      </w:r>
      <w:r w:rsidRPr="00F27C19">
        <w:rPr>
          <w:rFonts w:cs="Arial"/>
          <w:color w:val="000000"/>
          <w:sz w:val="21"/>
          <w:szCs w:val="21"/>
        </w:rPr>
        <w:t>: 一个盲目的HTTPS信任域列表，即使其中有些证书无效。这是通过蛮力解决证书有效性的问题，这里我们很不推荐。这里推荐使用有效证书进行验证。</w:t>
      </w:r>
    </w:p>
    <w:p w:rsidR="00E4537C" w:rsidRPr="00F27C19" w:rsidRDefault="00E4537C">
      <w:r w:rsidRPr="00F27C19">
        <w:t>要列出所有得选项，可以用arc set-config –show。虽然全部选项都能在.arcconfig文件中进行设置，但是有些选项（例如 editor）通常不会进行设置，因为对于每一个用户来说，他们的习惯都是不一样的。</w:t>
      </w:r>
    </w:p>
    <w:p w:rsidR="00E4537C" w:rsidRPr="00F27C19" w:rsidRDefault="00E4537C">
      <w:pPr>
        <w:pStyle w:val="3"/>
      </w:pPr>
      <w:bookmarkStart w:id="137" w:name="_Toc385544150"/>
      <w:r w:rsidRPr="00F27C19">
        <w:t>历史记录的可变性</w:t>
      </w:r>
      <w:bookmarkEnd w:id="137"/>
    </w:p>
    <w:p w:rsidR="00E4537C" w:rsidRPr="00F27C19" w:rsidRDefault="00E4537C">
      <w:r w:rsidRPr="00F27C19">
        <w:t>Arcanist的工作流在两大模式下运行：可变 和 不变，两种状态。在“可变”模式得中，arc命令可能会重写工作副本的历史记录;在“不变”模式中，arc就不能对历史记录进行复写。</w:t>
      </w:r>
    </w:p>
    <w:p w:rsidR="00E4537C" w:rsidRPr="00F27C19" w:rsidRDefault="00E4537C">
      <w:r w:rsidRPr="00F27C19">
        <w:t>你可以通过配置history.immutable为true或false，来控制历史记录的可变性。在默认情况下，Git下是可变的，Mercurial下是不可变的。下面章节的内容将会来介绍，可变性是如何影响工作流的。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bookmarkStart w:id="138" w:name="history-mutability-git"/>
      <w:bookmarkEnd w:id="138"/>
      <w:r w:rsidRPr="00F27C19">
        <w:rPr>
          <w:rFonts w:ascii="Adobe 黑体 Std R" w:hAnsi="Adobe 黑体 Std R"/>
        </w:rPr>
        <w:t>历史记录可变性: Git</w:t>
      </w:r>
    </w:p>
    <w:p w:rsidR="00E4537C" w:rsidRPr="00F27C19" w:rsidRDefault="00E4537C">
      <w:r w:rsidRPr="00F27C19">
        <w:t>当工作流是历史可变时，你可以复写本地历史记录。当你在分支上进行特性开发时，可以使用git commit--amend, git rebase -i或git merge --squash来抹去或修改之前的上传信息。</w:t>
      </w:r>
    </w:p>
    <w:p w:rsidR="00E4537C" w:rsidRPr="00F27C19" w:rsidRDefault="00E4537C">
      <w:r w:rsidRPr="00F27C19">
        <w:t>当工作流是历史不可变是，你不能复写本地历史记录。当你在分支上进行特性开发，并能提交他们，且不能抹去提交信息。这时git commit –amend或git rebase -i 就不能使用了。</w:t>
      </w:r>
    </w:p>
    <w:p w:rsidR="00E4537C" w:rsidRPr="00F27C19" w:rsidRDefault="00E4537C">
      <w:r w:rsidRPr="00F27C19">
        <w:t>实际上，在这里你会看到与你的设置有差异的地方：</w:t>
      </w:r>
    </w:p>
    <w:p w:rsidR="00E4537C" w:rsidRPr="00F27C19" w:rsidRDefault="00E4537C"/>
    <w:p w:rsidR="00E4537C" w:rsidRPr="00F27C19" w:rsidRDefault="00E4537C">
      <w:p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</w:pPr>
      <w:r w:rsidRPr="00F27C19">
        <w:rPr>
          <w:rStyle w:val="11"/>
          <w:rFonts w:cs="Arial"/>
          <w:color w:val="000000"/>
          <w:sz w:val="23"/>
          <w:szCs w:val="23"/>
        </w:rPr>
        <w:t>Mutable</w:t>
      </w:r>
    </w:p>
    <w:p w:rsidR="00E4537C" w:rsidRPr="00F27C19" w:rsidRDefault="00E4537C" w:rsidP="00553E2F">
      <w:pPr>
        <w:numPr>
          <w:ilvl w:val="0"/>
          <w:numId w:val="54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arc diff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 xml:space="preserve">  </w:t>
      </w:r>
      <w:r w:rsidRPr="00F27C19">
        <w:rPr>
          <w:rFonts w:cs="Arial"/>
          <w:color w:val="000000"/>
          <w:sz w:val="21"/>
          <w:szCs w:val="21"/>
        </w:rPr>
        <w:t>将会提示你去HEAD修改lint的改动。</w:t>
      </w:r>
    </w:p>
    <w:p w:rsidR="00E4537C" w:rsidRPr="00F27C19" w:rsidRDefault="00E4537C" w:rsidP="00553E2F">
      <w:pPr>
        <w:numPr>
          <w:ilvl w:val="0"/>
          <w:numId w:val="54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arc diff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 xml:space="preserve">  </w:t>
      </w:r>
      <w:r w:rsidRPr="00F27C19">
        <w:rPr>
          <w:rFonts w:cs="Arial"/>
          <w:color w:val="000000"/>
          <w:sz w:val="21"/>
          <w:szCs w:val="21"/>
        </w:rPr>
        <w:t>在创建一个新的修订后，会修改HEAD内的提交信息。</w:t>
      </w:r>
    </w:p>
    <w:p w:rsidR="00E4537C" w:rsidRPr="00F27C19" w:rsidRDefault="00E4537C" w:rsidP="00553E2F">
      <w:pPr>
        <w:numPr>
          <w:ilvl w:val="0"/>
          <w:numId w:val="54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arc land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 将 </w:t>
      </w: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--squash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设置为默认策略。</w:t>
      </w:r>
    </w:p>
    <w:p w:rsidR="00E4537C" w:rsidRPr="00F27C19" w:rsidRDefault="00E4537C" w:rsidP="00553E2F">
      <w:pPr>
        <w:numPr>
          <w:ilvl w:val="0"/>
          <w:numId w:val="54"/>
        </w:numPr>
        <w:shd w:val="clear" w:color="auto" w:fill="FFFFFF"/>
        <w:spacing w:line="326" w:lineRule="atLeast"/>
        <w:rPr>
          <w:rStyle w:val="11"/>
          <w:rFonts w:cs="Arial"/>
          <w:color w:val="000000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arc amend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 将修改HEAD的提交信息，以及相关信息，或指定的Differential修订。</w:t>
      </w:r>
    </w:p>
    <w:p w:rsidR="00E4537C" w:rsidRPr="00F27C19" w:rsidRDefault="00E4537C">
      <w:p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</w:pPr>
      <w:r w:rsidRPr="00F27C19">
        <w:rPr>
          <w:rStyle w:val="11"/>
          <w:rFonts w:cs="Arial"/>
          <w:color w:val="000000"/>
          <w:sz w:val="23"/>
          <w:szCs w:val="23"/>
        </w:rPr>
        <w:t>Immutable</w:t>
      </w:r>
    </w:p>
    <w:p w:rsidR="00E4537C" w:rsidRPr="00F27C19" w:rsidRDefault="00E4537C" w:rsidP="00553E2F">
      <w:pPr>
        <w:numPr>
          <w:ilvl w:val="0"/>
          <w:numId w:val="53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arc diff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 xml:space="preserve"> 当它使得lint有所改动，该行为将会中止。</w:t>
      </w:r>
    </w:p>
    <w:p w:rsidR="00E4537C" w:rsidRPr="00F27C19" w:rsidRDefault="00E4537C" w:rsidP="00553E2F">
      <w:pPr>
        <w:numPr>
          <w:ilvl w:val="0"/>
          <w:numId w:val="53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lastRenderedPageBreak/>
        <w:t>arc diff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 xml:space="preserve">  </w:t>
      </w:r>
      <w:r w:rsidRPr="00F27C19">
        <w:rPr>
          <w:rFonts w:cs="Arial"/>
          <w:color w:val="000000"/>
          <w:sz w:val="21"/>
          <w:szCs w:val="21"/>
        </w:rPr>
        <w:t>在创建一个新的修订后，不会对HEAD内的提交信息进行修改。</w:t>
      </w:r>
    </w:p>
    <w:p w:rsidR="00E4537C" w:rsidRPr="00F27C19" w:rsidRDefault="00E4537C" w:rsidP="00553E2F">
      <w:pPr>
        <w:numPr>
          <w:ilvl w:val="0"/>
          <w:numId w:val="53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arc land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将 </w:t>
      </w: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--merge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 设置为默认策略。</w:t>
      </w:r>
    </w:p>
    <w:p w:rsidR="00E4537C" w:rsidRPr="00F27C19" w:rsidRDefault="00E4537C" w:rsidP="00553E2F">
      <w:pPr>
        <w:numPr>
          <w:ilvl w:val="0"/>
          <w:numId w:val="53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arc amend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将会带着一段错误信息，退出。</w:t>
      </w:r>
    </w:p>
    <w:p w:rsidR="00E4537C" w:rsidRPr="00F27C19" w:rsidRDefault="00E4537C">
      <w:pPr>
        <w:shd w:val="clear" w:color="auto" w:fill="FFFFFF"/>
        <w:spacing w:line="326" w:lineRule="atLeast"/>
        <w:ind w:left="450"/>
        <w:rPr>
          <w:rFonts w:cs="Arial"/>
          <w:color w:val="000000"/>
          <w:sz w:val="33"/>
          <w:szCs w:val="33"/>
        </w:rPr>
      </w:pPr>
    </w:p>
    <w:p w:rsidR="00E4537C" w:rsidRPr="00F27C19" w:rsidRDefault="00E4537C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历史记录可变性: Mercurial</w:t>
      </w:r>
    </w:p>
    <w:p w:rsidR="00E4537C" w:rsidRPr="00F27C19" w:rsidRDefault="00E4537C">
      <w:r w:rsidRPr="00F27C19">
        <w:t>在2.2版之前，Mercurial 还没有历史记录修改命令，所以这里的设置对它是没有影响的。在2.2版之后，就可以对历史记录进行修改。</w:t>
      </w:r>
    </w:p>
    <w:p w:rsidR="00E4537C" w:rsidRPr="00F27C19" w:rsidRDefault="00E4537C">
      <w:r w:rsidRPr="00F27C19">
        <w:t>使得历史记录可以修改的意义如下：</w:t>
      </w:r>
    </w:p>
    <w:p w:rsidR="00E4537C" w:rsidRPr="00F27C19" w:rsidRDefault="00E4537C"/>
    <w:p w:rsidR="00E4537C" w:rsidRPr="00F27C19" w:rsidRDefault="00E4537C">
      <w:p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</w:pPr>
      <w:r w:rsidRPr="00F27C19">
        <w:rPr>
          <w:rStyle w:val="11"/>
          <w:rFonts w:cs="Arial"/>
          <w:color w:val="000000"/>
          <w:sz w:val="23"/>
          <w:szCs w:val="23"/>
        </w:rPr>
        <w:t>Mutable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Fonts w:cs="Arial"/>
          <w:color w:val="000000"/>
          <w:sz w:val="23"/>
          <w:szCs w:val="23"/>
        </w:rPr>
        <w:t>(2.2版，以及更新的版本)</w:t>
      </w:r>
    </w:p>
    <w:p w:rsidR="00E4537C" w:rsidRPr="00F27C19" w:rsidRDefault="00E4537C" w:rsidP="00553E2F">
      <w:pPr>
        <w:numPr>
          <w:ilvl w:val="0"/>
          <w:numId w:val="56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arc diff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在创建一个修订后，将修改当前提交信息。</w:t>
      </w:r>
    </w:p>
    <w:p w:rsidR="00E4537C" w:rsidRPr="00F27C19" w:rsidRDefault="00E4537C" w:rsidP="00553E2F">
      <w:pPr>
        <w:numPr>
          <w:ilvl w:val="0"/>
          <w:numId w:val="56"/>
        </w:numPr>
        <w:shd w:val="clear" w:color="auto" w:fill="FFFFFF"/>
        <w:spacing w:line="326" w:lineRule="atLeast"/>
        <w:rPr>
          <w:rStyle w:val="11"/>
          <w:rFonts w:cs="Arial"/>
          <w:color w:val="000000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arc amend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将修改当前的提交信息，以及相关信息，或指定得Differential修订。</w:t>
      </w:r>
    </w:p>
    <w:p w:rsidR="00E4537C" w:rsidRPr="00F27C19" w:rsidRDefault="00E4537C">
      <w:p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11"/>
          <w:rFonts w:cs="Arial"/>
          <w:color w:val="000000"/>
          <w:sz w:val="23"/>
          <w:szCs w:val="23"/>
        </w:rPr>
        <w:t>Immutable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Fonts w:cs="Arial"/>
          <w:color w:val="000000"/>
          <w:sz w:val="23"/>
          <w:szCs w:val="23"/>
        </w:rPr>
        <w:t>(2.2版之前版本)</w:t>
      </w:r>
    </w:p>
    <w:p w:rsidR="00E4537C" w:rsidRPr="00F27C19" w:rsidRDefault="00E4537C" w:rsidP="00553E2F">
      <w:pPr>
        <w:numPr>
          <w:ilvl w:val="0"/>
          <w:numId w:val="48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arc diff</w:t>
      </w:r>
      <w:r w:rsidRPr="00F27C19">
        <w:rPr>
          <w:rStyle w:val="apple-converted-space"/>
          <w:rFonts w:cs="Arial"/>
          <w:sz w:val="21"/>
          <w:szCs w:val="21"/>
        </w:rPr>
        <w:t> </w:t>
      </w:r>
      <w:r w:rsidRPr="00F27C19">
        <w:rPr>
          <w:rFonts w:cs="Arial"/>
          <w:sz w:val="21"/>
          <w:szCs w:val="21"/>
        </w:rPr>
        <w:t>在创建一个新的修订后，不会对当前的提交信息进行修改。</w:t>
      </w:r>
    </w:p>
    <w:p w:rsidR="00E4537C" w:rsidRPr="00F27C19" w:rsidRDefault="00E4537C" w:rsidP="00553E2F">
      <w:pPr>
        <w:numPr>
          <w:ilvl w:val="0"/>
          <w:numId w:val="48"/>
        </w:numPr>
        <w:shd w:val="clear" w:color="auto" w:fill="FFFFFF"/>
        <w:spacing w:line="326" w:lineRule="atLeast"/>
        <w:rPr>
          <w:rFonts w:cs="Arial"/>
          <w:color w:val="6B748C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arc amend</w:t>
      </w:r>
      <w:r w:rsidRPr="00F27C19">
        <w:rPr>
          <w:rStyle w:val="apple-converted-space"/>
          <w:rFonts w:cs="Arial"/>
          <w:sz w:val="21"/>
          <w:szCs w:val="21"/>
        </w:rPr>
        <w:t> 将会带着一段错误信息，退出。</w:t>
      </w:r>
    </w:p>
    <w:p w:rsidR="00E4537C" w:rsidRPr="00F27C19" w:rsidRDefault="00E4537C">
      <w:pPr>
        <w:shd w:val="clear" w:color="auto" w:fill="FFFFFF"/>
        <w:spacing w:line="326" w:lineRule="atLeast"/>
        <w:rPr>
          <w:rFonts w:cs="Arial"/>
          <w:color w:val="6B748C"/>
          <w:sz w:val="30"/>
          <w:szCs w:val="30"/>
        </w:rPr>
      </w:pPr>
    </w:p>
    <w:p w:rsidR="00E4537C" w:rsidRPr="00F27C19" w:rsidRDefault="00E4537C">
      <w:pPr>
        <w:pStyle w:val="3"/>
      </w:pPr>
      <w:bookmarkStart w:id="139" w:name="how-libraries-are-locate"/>
      <w:bookmarkStart w:id="140" w:name="_Toc385544151"/>
      <w:bookmarkEnd w:id="139"/>
      <w:r w:rsidRPr="00F27C19">
        <w:t>如何定位库文件</w:t>
      </w:r>
      <w:bookmarkEnd w:id="140"/>
    </w:p>
    <w:p w:rsidR="00E4537C" w:rsidRPr="00F27C19" w:rsidRDefault="00E4537C">
      <w:pPr>
        <w:rPr>
          <w:rFonts w:hint="eastAsia"/>
        </w:rPr>
      </w:pPr>
      <w:r w:rsidRPr="00F27C19">
        <w:t>如果你需要加载外部库，比如“examplelib”，并使用相对路径，可以参考下面的例子：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2"/>
          <w:rFonts w:eastAsia="Adobe 黑体 Std R" w:cs="Courier New"/>
          <w:color w:val="766510"/>
        </w:rPr>
        <w:t>"load"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[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s2"/>
          <w:rFonts w:eastAsia="Adobe 黑体 Std R" w:cs="Courier New"/>
          <w:color w:val="766510"/>
        </w:rPr>
        <w:t>"examplelib/src"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],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...</w:t>
      </w:r>
    </w:p>
    <w:p w:rsidR="00E4537C" w:rsidRPr="00F27C19" w:rsidRDefault="00E4537C" w:rsidP="00645755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Arial" w:hint="eastAsia"/>
          <w:color w:val="000000"/>
          <w:sz w:val="23"/>
          <w:szCs w:val="23"/>
        </w:rPr>
      </w:pP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/>
          <w:sz w:val="21"/>
          <w:szCs w:val="21"/>
        </w:rPr>
      </w:pPr>
      <w:r w:rsidRPr="00F27C19">
        <w:t>...arc 会在以下路径中进行查找库文件：</w:t>
      </w:r>
    </w:p>
    <w:p w:rsidR="00E4537C" w:rsidRPr="00F27C19" w:rsidRDefault="00E4537C" w:rsidP="00553E2F">
      <w:pPr>
        <w:numPr>
          <w:ilvl w:val="0"/>
          <w:numId w:val="50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path/to/root/examplelib/src/</w:t>
      </w:r>
      <w:r w:rsidRPr="00F27C19">
        <w:rPr>
          <w:rStyle w:val="apple-converted-space"/>
          <w:rFonts w:cs="Arial"/>
          <w:sz w:val="21"/>
          <w:szCs w:val="21"/>
        </w:rPr>
        <w:t> </w:t>
      </w:r>
      <w:r w:rsidRPr="00F27C19">
        <w:rPr>
          <w:rFonts w:cs="Arial"/>
          <w:sz w:val="21"/>
          <w:szCs w:val="21"/>
        </w:rPr>
        <w:t xml:space="preserve"> 首先，arc 会在工程的根目录下（和.arcconfig同级）寻找库文件。这使得它很容易在特定项目中找到库文件。</w:t>
      </w:r>
    </w:p>
    <w:p w:rsidR="00E4537C" w:rsidRPr="00F27C19" w:rsidRDefault="00E4537C" w:rsidP="00553E2F">
      <w:pPr>
        <w:numPr>
          <w:ilvl w:val="0"/>
          <w:numId w:val="50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path/to/root/../examplelib/src/</w:t>
      </w:r>
      <w:r w:rsidRPr="00F27C19">
        <w:rPr>
          <w:rStyle w:val="apple-converted-space"/>
          <w:rFonts w:cs="Arial"/>
          <w:sz w:val="21"/>
          <w:szCs w:val="21"/>
        </w:rPr>
        <w:t> </w:t>
      </w:r>
      <w:r w:rsidRPr="00F27C19">
        <w:rPr>
          <w:rFonts w:cs="Arial"/>
          <w:sz w:val="21"/>
          <w:szCs w:val="21"/>
        </w:rPr>
        <w:t>其次，arc会在项目根目录的同级目录中查找。当你拥有很多代码库的时候，把所有的arc代码放在一个库中，并且只需要在同一个目录中查找就可以了。</w:t>
      </w:r>
    </w:p>
    <w:p w:rsidR="00E4537C" w:rsidRPr="00F27C19" w:rsidRDefault="00E4537C" w:rsidP="00553E2F">
      <w:pPr>
        <w:numPr>
          <w:ilvl w:val="0"/>
          <w:numId w:val="50"/>
        </w:numPr>
        <w:shd w:val="clear" w:color="auto" w:fill="FFFFFF"/>
        <w:spacing w:line="326" w:lineRule="atLeast"/>
        <w:rPr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php/include/path/examplelib/src</w:t>
      </w:r>
      <w:r w:rsidRPr="00F27C19">
        <w:rPr>
          <w:rStyle w:val="apple-converted-space"/>
          <w:rFonts w:cs="Arial"/>
          <w:sz w:val="21"/>
          <w:szCs w:val="21"/>
        </w:rPr>
        <w:t> </w:t>
      </w:r>
      <w:r w:rsidRPr="00F27C19">
        <w:rPr>
          <w:rFonts w:cs="Arial"/>
          <w:sz w:val="21"/>
          <w:szCs w:val="21"/>
        </w:rPr>
        <w:t>最终，arc后退到PHP，它将会去下级子目录（在php.ini中include_path设定）去寻找。这会允许你在全局位置下去安装库文件。</w:t>
      </w:r>
    </w:p>
    <w:p w:rsidR="00E4537C" w:rsidRPr="00F27C19" w:rsidRDefault="00E4537C">
      <w:pPr>
        <w:rPr>
          <w:color w:val="000000"/>
          <w:sz w:val="20"/>
          <w:szCs w:val="18"/>
        </w:rPr>
      </w:pPr>
      <w:r w:rsidRPr="00F27C19">
        <w:lastRenderedPageBreak/>
        <w:t>你可以修改，并提供一个绝对路径，比如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</w:rPr>
        <w:t>/var/arc/examplelib/src</w:t>
      </w:r>
      <w:r w:rsidRPr="00F27C19">
        <w:t>，但是之后每个人都需要在这个路径下安装库文件。</w:t>
      </w:r>
    </w:p>
    <w:p w:rsidR="00E4537C" w:rsidRPr="00F27C19" w:rsidRDefault="00E4537C">
      <w:pPr>
        <w:shd w:val="clear" w:color="auto" w:fill="DAEAF3"/>
        <w:spacing w:line="326" w:lineRule="atLeast"/>
        <w:rPr>
          <w:sz w:val="21"/>
          <w:szCs w:val="21"/>
        </w:rPr>
      </w:pPr>
      <w:r w:rsidRPr="00F27C19">
        <w:rPr>
          <w:color w:val="000000"/>
          <w:sz w:val="21"/>
          <w:szCs w:val="21"/>
        </w:rPr>
        <w:t xml:space="preserve">NOTE: </w:t>
      </w:r>
      <w:r w:rsidRPr="00F27C19">
        <w:rPr>
          <w:rFonts w:cs="Arial"/>
          <w:color w:val="000000"/>
          <w:sz w:val="21"/>
          <w:szCs w:val="21"/>
        </w:rPr>
        <w:t>指定路径到目录，需要包含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__phutil_library_init__.php</w:t>
      </w:r>
      <w:r w:rsidRPr="00F27C19">
        <w:rPr>
          <w:rFonts w:cs="Arial"/>
          <w:color w:val="000000"/>
          <w:sz w:val="21"/>
          <w:szCs w:val="21"/>
        </w:rPr>
        <w:t>。例如，如果你的</w:t>
      </w:r>
      <w:r w:rsidRPr="00F27C19">
        <w:rPr>
          <w:color w:val="000000"/>
          <w:sz w:val="21"/>
          <w:szCs w:val="21"/>
        </w:rPr>
        <w:t>init</w:t>
      </w:r>
      <w:r w:rsidRPr="00F27C19">
        <w:rPr>
          <w:rFonts w:cs="Arial"/>
          <w:color w:val="000000"/>
          <w:sz w:val="21"/>
          <w:szCs w:val="21"/>
        </w:rPr>
        <w:t>文件在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examplelib/src/__phutil_library_ini</w:t>
      </w: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t__.php</w:t>
      </w:r>
      <w:r w:rsidRPr="00F27C19">
        <w:rPr>
          <w:color w:val="000000"/>
          <w:sz w:val="21"/>
          <w:szCs w:val="21"/>
        </w:rPr>
        <w:t xml:space="preserve">, </w:t>
      </w:r>
      <w:r w:rsidRPr="00F27C19">
        <w:rPr>
          <w:rFonts w:cs="Arial"/>
          <w:color w:val="000000"/>
          <w:sz w:val="21"/>
          <w:szCs w:val="21"/>
        </w:rPr>
        <w:t>需要指定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examplelib/src</w:t>
      </w:r>
      <w:r w:rsidRPr="00F27C19">
        <w:rPr>
          <w:color w:val="000000"/>
          <w:sz w:val="21"/>
          <w:szCs w:val="21"/>
        </w:rPr>
        <w:t xml:space="preserve">, </w:t>
      </w:r>
      <w:r w:rsidRPr="00F27C19">
        <w:rPr>
          <w:rFonts w:cs="Arial"/>
          <w:color w:val="000000"/>
          <w:sz w:val="21"/>
          <w:szCs w:val="21"/>
        </w:rPr>
        <w:t>而不是仅仅是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examplelib/</w:t>
      </w:r>
      <w:r w:rsidRPr="00F27C19">
        <w:rPr>
          <w:rStyle w:val="HTML"/>
          <w:rFonts w:ascii="Adobe 黑体 Std R" w:eastAsia="Adobe 黑体 Std R" w:hAnsi="Adobe 黑体 Std R" w:cs="Arial"/>
          <w:color w:val="000000"/>
          <w:sz w:val="21"/>
          <w:szCs w:val="21"/>
        </w:rPr>
        <w:t>。</w:t>
      </w:r>
    </w:p>
    <w:p w:rsidR="00E4537C" w:rsidRPr="00F27C19" w:rsidRDefault="00E4537C">
      <w:pPr>
        <w:rPr>
          <w:rFonts w:cs="Arial"/>
          <w:sz w:val="21"/>
          <w:szCs w:val="21"/>
        </w:rPr>
      </w:pPr>
      <w:r w:rsidRPr="00F27C19">
        <w:t>这里的意图是：</w:t>
      </w:r>
    </w:p>
    <w:p w:rsidR="00E4537C" w:rsidRPr="00F27C19" w:rsidRDefault="00E4537C" w:rsidP="00553E2F">
      <w:pPr>
        <w:numPr>
          <w:ilvl w:val="0"/>
          <w:numId w:val="51"/>
        </w:numPr>
        <w:shd w:val="clear" w:color="auto" w:fill="FFFFFF"/>
        <w:spacing w:line="326" w:lineRule="atLeast"/>
        <w:rPr>
          <w:rFonts w:cs="Arial"/>
          <w:sz w:val="21"/>
          <w:szCs w:val="21"/>
        </w:rPr>
      </w:pPr>
      <w:r w:rsidRPr="00F27C19">
        <w:rPr>
          <w:rFonts w:cs="Arial"/>
          <w:sz w:val="21"/>
          <w:szCs w:val="21"/>
        </w:rPr>
        <w:t>将工程代码放在指定文档下，例如 support/arc/src/。</w:t>
      </w:r>
    </w:p>
    <w:p w:rsidR="00E4537C" w:rsidRPr="00F27C19" w:rsidRDefault="00E4537C" w:rsidP="00553E2F">
      <w:pPr>
        <w:numPr>
          <w:ilvl w:val="0"/>
          <w:numId w:val="51"/>
        </w:numPr>
        <w:shd w:val="clear" w:color="auto" w:fill="FFFFFF"/>
        <w:spacing w:line="326" w:lineRule="atLeast"/>
        <w:rPr>
          <w:sz w:val="21"/>
          <w:szCs w:val="21"/>
        </w:rPr>
      </w:pPr>
      <w:r w:rsidRPr="00F27C19">
        <w:rPr>
          <w:rFonts w:cs="Arial"/>
          <w:sz w:val="21"/>
          <w:szCs w:val="21"/>
        </w:rPr>
        <w:t>将共享代码（比如，有强制代码规范，或者自动触发单元测试等）放在另一个代码库中，再去检查其他的代码库。</w:t>
      </w:r>
    </w:p>
    <w:p w:rsidR="00E4537C" w:rsidRPr="00F27C19" w:rsidRDefault="00E4537C" w:rsidP="00553E2F">
      <w:pPr>
        <w:numPr>
          <w:ilvl w:val="0"/>
          <w:numId w:val="51"/>
        </w:numPr>
        <w:shd w:val="clear" w:color="auto" w:fill="FFFFFF"/>
        <w:spacing w:line="326" w:lineRule="atLeast"/>
        <w:rPr>
          <w:rFonts w:cs="Arial"/>
          <w:color w:val="6B748C"/>
          <w:sz w:val="30"/>
          <w:szCs w:val="30"/>
        </w:rPr>
      </w:pPr>
      <w:r w:rsidRPr="00F27C19">
        <w:rPr>
          <w:sz w:val="21"/>
          <w:szCs w:val="21"/>
        </w:rPr>
        <w:t>或者将所有的东西都放在一个标准的地址中，然后将这个地址添加到include path中。</w:t>
      </w:r>
    </w:p>
    <w:p w:rsidR="00E4537C" w:rsidRPr="00F27C19" w:rsidRDefault="00E4537C">
      <w:pPr>
        <w:shd w:val="clear" w:color="auto" w:fill="FFFFFF"/>
        <w:spacing w:line="326" w:lineRule="atLeast"/>
        <w:rPr>
          <w:rFonts w:cs="Arial"/>
          <w:color w:val="6B748C"/>
          <w:sz w:val="30"/>
          <w:szCs w:val="30"/>
        </w:rPr>
      </w:pPr>
    </w:p>
    <w:p w:rsidR="00E4537C" w:rsidRPr="00F27C19" w:rsidRDefault="00E4537C">
      <w:pPr>
        <w:pStyle w:val="3"/>
      </w:pPr>
      <w:bookmarkStart w:id="141" w:name="running-without-arcconfi"/>
      <w:bookmarkStart w:id="142" w:name="_Toc385544152"/>
      <w:bookmarkEnd w:id="141"/>
      <w:r w:rsidRPr="00F27C19">
        <w:t>无</w:t>
      </w:r>
      <w:r w:rsidRPr="00F27C19">
        <w:rPr>
          <w:rFonts w:cs="Adobe 黑体 Std R"/>
        </w:rPr>
        <w:t xml:space="preserve"> </w:t>
      </w:r>
      <w:r w:rsidRPr="00F27C19">
        <w:t>.arcconfig文件运行</w:t>
      </w:r>
      <w:bookmarkEnd w:id="142"/>
    </w:p>
    <w:p w:rsidR="00E4537C" w:rsidRPr="00F27C19" w:rsidRDefault="00E4537C">
      <w:r w:rsidRPr="00F27C19">
        <w:t>不用配置.arcconfig文件，arc指令依旧可以在Git，subversion，或Mercurial的工作副本中工作。不过其中有些特性是必须要在.arcconfig文件中进行配置的，否则它们可能会不工作。</w:t>
      </w:r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在无.arcconfig文件的情况下：</w:t>
      </w:r>
    </w:p>
    <w:p w:rsidR="00E4537C" w:rsidRPr="00F27C19" w:rsidRDefault="00E4537C" w:rsidP="00553E2F">
      <w:pPr>
        <w:numPr>
          <w:ilvl w:val="0"/>
          <w:numId w:val="5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你可以通过arc set-config default &lt;uri&gt; (命令行)的方式来设置Phabricator的默认访问地址，或者使用—confuit-uri指定一个明确的访问地址。</w:t>
      </w:r>
    </w:p>
    <w:p w:rsidR="00E4537C" w:rsidRPr="00F27C19" w:rsidRDefault="00E4537C" w:rsidP="00553E2F">
      <w:pPr>
        <w:numPr>
          <w:ilvl w:val="0"/>
          <w:numId w:val="5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你将不能通过arc命令去运行一个代码分析器（linter），除非你使用--engine选项明确指定。</w:t>
      </w:r>
    </w:p>
    <w:p w:rsidR="00E4537C" w:rsidRPr="00F27C19" w:rsidRDefault="00E4537C" w:rsidP="00553E2F">
      <w:pPr>
        <w:numPr>
          <w:ilvl w:val="0"/>
          <w:numId w:val="5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即使通过--engine选项进行指定，你依旧不能使用自定义代码分析器。</w:t>
      </w:r>
    </w:p>
    <w:p w:rsidR="00E4537C" w:rsidRPr="00F27C19" w:rsidRDefault="00E4537C" w:rsidP="00553E2F">
      <w:pPr>
        <w:numPr>
          <w:ilvl w:val="0"/>
          <w:numId w:val="5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你将不能通过arc命令去运行单元测试，除非你使用--engine选项明确指定。</w:t>
      </w:r>
    </w:p>
    <w:p w:rsidR="00E4537C" w:rsidRPr="00F27C19" w:rsidRDefault="00E4537C" w:rsidP="00553E2F">
      <w:pPr>
        <w:numPr>
          <w:ilvl w:val="0"/>
          <w:numId w:val="5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你将不能通过arc diff命令去触发代码分析器和集成单元（测试）。</w:t>
      </w:r>
    </w:p>
    <w:p w:rsidR="00E4537C" w:rsidRPr="00F27C19" w:rsidRDefault="00E4537C" w:rsidP="00553E2F">
      <w:pPr>
        <w:numPr>
          <w:ilvl w:val="0"/>
          <w:numId w:val="5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你将不能得到历史记录可变的Git工作副本。</w:t>
      </w:r>
    </w:p>
    <w:p w:rsidR="00E4537C" w:rsidRPr="00F27C19" w:rsidRDefault="00E4537C" w:rsidP="00553E2F">
      <w:pPr>
        <w:numPr>
          <w:ilvl w:val="0"/>
          <w:numId w:val="5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你将不能指定一个代码库的编码格式。如果你没有通过--encoding 选项进行设定，那么将会使用默认的编码格式UTF-8。</w:t>
      </w:r>
    </w:p>
    <w:p w:rsidR="00E4537C" w:rsidRPr="00F27C19" w:rsidRDefault="00E4537C" w:rsidP="00553E2F">
      <w:pPr>
        <w:numPr>
          <w:ilvl w:val="0"/>
          <w:numId w:val="5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你将不能为arc添加插件去修改现存的工作流程或者添加新的工作流程。</w:t>
      </w:r>
    </w:p>
    <w:p w:rsidR="00E4537C" w:rsidRPr="00F27C19" w:rsidRDefault="00E4537C" w:rsidP="00553E2F">
      <w:pPr>
        <w:numPr>
          <w:ilvl w:val="0"/>
          <w:numId w:val="5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你将不能添加依赖库，除非你使用--load-phutil-library选项进行明确的指定。</w:t>
      </w:r>
    </w:p>
    <w:p w:rsidR="00E4537C" w:rsidRPr="00F27C19" w:rsidRDefault="00E4537C" w:rsidP="00553E2F">
      <w:pPr>
        <w:numPr>
          <w:ilvl w:val="0"/>
          <w:numId w:val="5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符号集成引索，将不会工作。这个功能，允许用户在Differetial中通过鼠标点击函数名或类名称，直接跳转到其定义。</w:t>
      </w:r>
    </w:p>
    <w:p w:rsidR="00E4537C" w:rsidRPr="00F27C19" w:rsidRDefault="00E4537C" w:rsidP="00553E2F">
      <w:pPr>
        <w:numPr>
          <w:ilvl w:val="0"/>
          <w:numId w:val="5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arc patch 指令将无法检测到你应用于错误工程上的修改。</w:t>
      </w:r>
    </w:p>
    <w:p w:rsidR="00E4537C" w:rsidRPr="00F27C19" w:rsidRDefault="00E4537C" w:rsidP="00553E2F">
      <w:pPr>
        <w:numPr>
          <w:ilvl w:val="0"/>
          <w:numId w:val="5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在subversion中，arc将不能确定项目的基准根，并且会假设基准根就是工作目录（subversion1.7或更早的版本），或者去检验基准根（subversion1.7之后的版本）。这就意味着，同一路径下的文件的修改将不会标记在同一个位置，并且会产生多个不同的路径。这将会给检查者带来困扰。有时还会阻碍补丁的使用，有可能一个文件的补丁被不同路径的另一文件使用。</w:t>
      </w:r>
    </w:p>
    <w:p w:rsidR="00E4537C" w:rsidRPr="00F27C19" w:rsidRDefault="00E4537C" w:rsidP="00553E2F">
      <w:pPr>
        <w:numPr>
          <w:ilvl w:val="0"/>
          <w:numId w:val="55"/>
        </w:numPr>
        <w:shd w:val="clear" w:color="auto" w:fill="FFFFFF"/>
        <w:spacing w:line="326" w:lineRule="atLeast"/>
      </w:pPr>
      <w:r w:rsidRPr="00F27C19">
        <w:rPr>
          <w:rFonts w:cs="Arial"/>
          <w:color w:val="000000"/>
          <w:sz w:val="21"/>
          <w:szCs w:val="21"/>
        </w:rPr>
        <w:t xml:space="preserve">在subversion中，arc将无法猜测你要更新现存的哪一个版本；你必须使用--update或 --preview进行明确的指定，并且通过web借口附上diffs信息。  </w:t>
      </w:r>
    </w:p>
    <w:p w:rsidR="00E4537C" w:rsidRPr="00F27C19" w:rsidRDefault="00E4537C">
      <w:pPr>
        <w:pStyle w:val="3"/>
      </w:pPr>
      <w:bookmarkStart w:id="143" w:name="_Toc385544153"/>
      <w:r w:rsidRPr="00F27C19">
        <w:t>下一步</w:t>
      </w:r>
      <w:bookmarkEnd w:id="143"/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可以继续如下章节:</w:t>
      </w:r>
    </w:p>
    <w:p w:rsidR="00E4537C" w:rsidRPr="00F27C19" w:rsidRDefault="00E4537C" w:rsidP="00553E2F">
      <w:pPr>
        <w:numPr>
          <w:ilvl w:val="0"/>
          <w:numId w:val="49"/>
        </w:numPr>
      </w:pPr>
      <w:r w:rsidRPr="00F27C19">
        <w:rPr>
          <w:rFonts w:cs="Arial"/>
          <w:color w:val="000000"/>
          <w:sz w:val="23"/>
          <w:szCs w:val="23"/>
        </w:rPr>
        <w:lastRenderedPageBreak/>
        <w:t>返回到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107" w:history="1">
        <w:r w:rsidRPr="00F27C19">
          <w:rPr>
            <w:rStyle w:val="a5"/>
          </w:rPr>
          <w:t>Arcanist User Guide</w:t>
        </w:r>
      </w:hyperlink>
      <w:r w:rsidRPr="00F27C19">
        <w:rPr>
          <w:rFonts w:cs="Arial"/>
          <w:color w:val="000000"/>
          <w:sz w:val="23"/>
          <w:szCs w:val="23"/>
        </w:rPr>
        <w:t>.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144" w:name="_Toc385544154"/>
      <w:r w:rsidRPr="00F27C19">
        <w:t>Arcanist 使用教程: 自定义已存代码分析器</w:t>
      </w:r>
      <w:bookmarkEnd w:id="144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介绍应该如何自定义已存的代码分析器。</w:t>
      </w:r>
    </w:p>
    <w:p w:rsidR="00E4537C" w:rsidRPr="00F27C19" w:rsidRDefault="00E4537C">
      <w:r w:rsidRPr="00F27C19">
        <w:rPr>
          <w:rFonts w:cs="Arial"/>
          <w:color w:val="000000"/>
          <w:sz w:val="23"/>
          <w:szCs w:val="23"/>
        </w:rPr>
        <w:t>本节将解释如何细化代码分析器的行为。想要在一开始就配置代码分析器，可以参照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108" w:history="1">
        <w:r w:rsidRPr="00F27C19">
          <w:rPr>
            <w:rStyle w:val="a5"/>
          </w:rPr>
          <w:t>Arcanist User Guide: Configuring a New Project</w:t>
        </w:r>
      </w:hyperlink>
      <w:r w:rsidRPr="00F27C19">
        <w:rPr>
          <w:rStyle w:val="apple-converted-space"/>
          <w:rFonts w:cs="Arial"/>
          <w:color w:val="000000"/>
          <w:sz w:val="23"/>
          <w:szCs w:val="23"/>
        </w:rPr>
        <w:t> 和 </w:t>
      </w:r>
      <w:hyperlink r:id="rId109" w:history="1">
        <w:r w:rsidRPr="00F27C19">
          <w:rPr>
            <w:rStyle w:val="a5"/>
          </w:rPr>
          <w:t>Arcanist User Guide: Lint</w:t>
        </w:r>
      </w:hyperlink>
      <w:r w:rsidRPr="00F27C19">
        <w:rPr>
          <w:rFonts w:cs="Arial"/>
          <w:color w:val="000000"/>
          <w:sz w:val="23"/>
          <w:szCs w:val="23"/>
        </w:rPr>
        <w:t>章节。</w:t>
      </w:r>
    </w:p>
    <w:p w:rsidR="00E4537C" w:rsidRPr="00F27C19" w:rsidRDefault="00E4537C">
      <w:pPr>
        <w:pStyle w:val="3"/>
      </w:pPr>
      <w:bookmarkStart w:id="145" w:name="_Toc385544155"/>
      <w:r w:rsidRPr="00F27C19">
        <w:t>概述</w:t>
      </w:r>
      <w:bookmarkEnd w:id="145"/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Arcanist中可以使用的代码分析器有很多，你可能会在全部或部分项目中用到其中一（或几）个。本节将会介绍，如何自定义已存代码分析器作为新的引擎。</w:t>
      </w:r>
    </w:p>
    <w:p w:rsidR="00E4537C" w:rsidRPr="00F27C19" w:rsidRDefault="00E4537C">
      <w:r w:rsidRPr="00F27C19">
        <w:rPr>
          <w:rFonts w:cs="Arial"/>
          <w:color w:val="000000"/>
        </w:rPr>
        <w:t>首先，你需要设置一个引擎，可参考如下章节</w:t>
      </w:r>
      <w:r w:rsidRPr="00F27C19">
        <w:rPr>
          <w:rStyle w:val="apple-converted-space"/>
          <w:rFonts w:cs="Arial"/>
          <w:color w:val="000000"/>
        </w:rPr>
        <w:t> </w:t>
      </w:r>
      <w:hyperlink r:id="rId110" w:history="1">
        <w:r w:rsidRPr="00F27C19">
          <w:rPr>
            <w:rStyle w:val="a5"/>
          </w:rPr>
          <w:t>Arcanist User Guide: Lint</w:t>
        </w:r>
      </w:hyperlink>
      <w:r w:rsidRPr="00F27C19">
        <w:rPr>
          <w:rStyle w:val="apple-converted-space"/>
          <w:rFonts w:cs="Arial"/>
          <w:color w:val="000000"/>
        </w:rPr>
        <w:t> ，并且可能需要参考 </w:t>
      </w:r>
      <w:hyperlink r:id="rId111" w:history="1">
        <w:r w:rsidRPr="00F27C19">
          <w:rPr>
            <w:rStyle w:val="a5"/>
          </w:rPr>
          <w:t>Arcanist User Guide: Customizing Lint, Unit Tests and Workflows</w:t>
        </w:r>
      </w:hyperlink>
      <w:r w:rsidRPr="00F27C19">
        <w:rPr>
          <w:rFonts w:cs="Arial"/>
          <w:color w:val="000000"/>
        </w:rPr>
        <w:t>。然后，在跟着本节接下来的内容来对代码分析器进行自定义设置。</w:t>
      </w:r>
    </w:p>
    <w:p w:rsidR="00E4537C" w:rsidRPr="00F27C19" w:rsidRDefault="00E4537C">
      <w:pPr>
        <w:pStyle w:val="3"/>
      </w:pPr>
      <w:bookmarkStart w:id="146" w:name="general-guidelines"/>
      <w:bookmarkStart w:id="147" w:name="_Toc385544156"/>
      <w:bookmarkEnd w:id="146"/>
      <w:r w:rsidRPr="00F27C19">
        <w:t>普遍准则</w:t>
      </w:r>
      <w:bookmarkEnd w:id="147"/>
    </w:p>
    <w:p w:rsidR="00E4537C" w:rsidRPr="00F27C19" w:rsidRDefault="00E4537C">
      <w:r w:rsidRPr="00F27C19">
        <w:t>你需要通过配置或调节，来自定义代码分析器，而不是扩展他们——他们当中有些实现并不一定稳定。如果一个代码分析器的配置选项，对于你得需求来说，不够灵活，提交一个可以使它配置提高的补丁，让其更完善。</w:t>
      </w:r>
    </w:p>
    <w:p w:rsidR="00E4537C" w:rsidRPr="00F27C19" w:rsidRDefault="00E4537C">
      <w:pPr>
        <w:pStyle w:val="3"/>
      </w:pPr>
      <w:bookmarkStart w:id="148" w:name="_Toc385544157"/>
      <w:r w:rsidRPr="00F27C19">
        <w:t>修改严宽规则</w:t>
      </w:r>
      <w:bookmarkEnd w:id="148"/>
    </w:p>
    <w:p w:rsidR="00E4537C" w:rsidRPr="00F27C19" w:rsidRDefault="00E4537C">
      <w:pPr>
        <w:rPr>
          <w:rStyle w:val="nv"/>
          <w:rFonts w:cs="Courier New"/>
          <w:color w:val="001294"/>
        </w:rPr>
      </w:pPr>
      <w:r w:rsidRPr="00F27C19">
        <w:t>默认情况下，大多数代码分析器将会把分析信息当做错误处理。不过，你可能想对这些信息降低严宽程度（例如，把“视为错误”降低到“视为警告”）。要想降低严宽长程度，需要调用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</w:rPr>
        <w:t>setCustomSeverityMap()</w:t>
      </w:r>
      <w:r w:rsidRPr="00F27C19">
        <w:t>函数：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nv"/>
          <w:rFonts w:eastAsia="Adobe 黑体 Std R" w:cs="Courier New"/>
          <w:color w:val="001294"/>
        </w:rPr>
        <w:t>$linter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=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new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c"/>
          <w:rFonts w:eastAsia="Adobe 黑体 Std R" w:cs="Courier New"/>
          <w:color w:val="00702A"/>
        </w:rPr>
        <w:t>ArcanistTextLinter</w:t>
      </w:r>
      <w:r w:rsidRPr="00F27C19">
        <w:rPr>
          <w:rStyle w:val="k"/>
          <w:rFonts w:eastAsia="Adobe 黑体 Std R" w:cs="Courier New"/>
          <w:color w:val="AA4000"/>
        </w:rPr>
        <w:t>();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v"/>
          <w:rFonts w:eastAsia="Adobe 黑体 Std R" w:cs="Courier New"/>
          <w:color w:val="001294"/>
        </w:rPr>
      </w:pPr>
      <w:r w:rsidRPr="00F27C19">
        <w:rPr>
          <w:rStyle w:val="c"/>
          <w:rFonts w:eastAsia="Adobe 黑体 Std R" w:cs="Courier New"/>
          <w:color w:val="74777D"/>
        </w:rPr>
        <w:t>// Change "missing newline at end of file" message from error to warning.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nv"/>
          <w:rFonts w:eastAsia="Adobe 黑体 Std R" w:cs="Courier New"/>
          <w:color w:val="001294"/>
        </w:rPr>
        <w:t>$linter</w:t>
      </w:r>
      <w:r w:rsidRPr="00F27C19">
        <w:rPr>
          <w:rStyle w:val="k"/>
          <w:rFonts w:eastAsia="Adobe 黑体 Std R" w:cs="Courier New"/>
          <w:color w:val="AA4000"/>
        </w:rPr>
        <w:t>-&gt;</w:t>
      </w:r>
      <w:r w:rsidRPr="00F27C19">
        <w:rPr>
          <w:rStyle w:val="na"/>
          <w:rFonts w:eastAsia="Adobe 黑体 Std R" w:cs="Courier New"/>
          <w:color w:val="354BB3"/>
        </w:rPr>
        <w:t>setCustomSeverityMap</w:t>
      </w:r>
      <w:r w:rsidRPr="00F27C19">
        <w:rPr>
          <w:rStyle w:val="k"/>
          <w:rFonts w:eastAsia="Adobe 黑体 Std R" w:cs="Courier New"/>
          <w:color w:val="AA4000"/>
        </w:rPr>
        <w:t>(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k"/>
          <w:rFonts w:eastAsia="Adobe 黑体 Std R" w:cs="Courier New"/>
          <w:color w:val="AA4000"/>
        </w:rPr>
        <w:t>array(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nc"/>
          <w:rFonts w:eastAsia="Adobe 黑体 Std R" w:cs="Courier New"/>
          <w:color w:val="00702A"/>
        </w:rPr>
        <w:t>ArcanistTextLinter</w:t>
      </w:r>
      <w:r w:rsidRPr="00F27C19">
        <w:rPr>
          <w:rStyle w:val="k"/>
          <w:rFonts w:eastAsia="Adobe 黑体 Std R" w:cs="Courier New"/>
          <w:color w:val="AA4000"/>
        </w:rPr>
        <w:t>::</w:t>
      </w:r>
      <w:r w:rsidRPr="00F27C19">
        <w:rPr>
          <w:rStyle w:val="na"/>
          <w:rFonts w:eastAsia="Adobe 黑体 Std R" w:cs="Courier New"/>
          <w:color w:val="354BB3"/>
        </w:rPr>
        <w:t>LINT_EOF_NEWLINE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  </w:t>
      </w:r>
      <w:r w:rsidRPr="00F27C19">
        <w:rPr>
          <w:rStyle w:val="k"/>
          <w:rFonts w:eastAsia="Adobe 黑体 Std R" w:cs="Courier New"/>
          <w:color w:val="AA4000"/>
        </w:rPr>
        <w:t>=&gt;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c"/>
          <w:rFonts w:eastAsia="Adobe 黑体 Std R" w:cs="Courier New"/>
          <w:color w:val="00702A"/>
        </w:rPr>
        <w:t>ArcanistLintSeverity</w:t>
      </w:r>
      <w:r w:rsidRPr="00F27C19">
        <w:rPr>
          <w:rStyle w:val="k"/>
          <w:rFonts w:eastAsia="Adobe 黑体 Std R" w:cs="Courier New"/>
          <w:color w:val="AA4000"/>
        </w:rPr>
        <w:t>::</w:t>
      </w:r>
      <w:r w:rsidRPr="00F27C19">
        <w:rPr>
          <w:rStyle w:val="na"/>
          <w:rFonts w:eastAsia="Adobe 黑体 Std R" w:cs="Courier New"/>
          <w:color w:val="354BB3"/>
        </w:rPr>
        <w:t>SEVERITY_WARNING</w:t>
      </w:r>
      <w:r w:rsidRPr="00F27C19">
        <w:rPr>
          <w:rStyle w:val="k"/>
          <w:rFonts w:eastAsia="Adobe 黑体 Std R" w:cs="Courier New"/>
          <w:color w:val="AA4000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apple-converted-space"/>
          <w:rFonts w:eastAsia="Adobe 黑体 Std R" w:cs="Arial"/>
          <w:color w:val="000000"/>
          <w:sz w:val="23"/>
          <w:szCs w:val="23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k"/>
          <w:rFonts w:eastAsia="Adobe 黑体 Std R" w:cs="Courier New"/>
          <w:color w:val="AA4000"/>
        </w:rPr>
        <w:t>));</w:t>
      </w:r>
    </w:p>
    <w:p w:rsidR="00E4537C" w:rsidRPr="00F27C19" w:rsidRDefault="00E4537C">
      <w:r w:rsidRPr="00F27C19">
        <w:rPr>
          <w:rStyle w:val="apple-converted-space"/>
          <w:rFonts w:cs="Arial"/>
          <w:color w:val="000000"/>
          <w:sz w:val="23"/>
          <w:szCs w:val="23"/>
        </w:rPr>
        <w:t>可见 </w:t>
      </w:r>
      <w:hyperlink r:id="rId112" w:history="1">
        <w:r w:rsidRPr="00F27C19">
          <w:rPr>
            <w:rStyle w:val="a5"/>
          </w:rPr>
          <w:t>ArcanistLintSeverity</w:t>
        </w:r>
      </w:hyperlink>
      <w:r w:rsidRPr="00F27C19">
        <w:rPr>
          <w:rStyle w:val="apple-converted-space"/>
          <w:rFonts w:cs="Arial"/>
          <w:color w:val="000000"/>
          <w:sz w:val="23"/>
          <w:szCs w:val="23"/>
        </w:rPr>
        <w:t> 章节，里面列举了很多控制严宽的常数。</w:t>
      </w:r>
    </w:p>
    <w:p w:rsidR="00E4537C" w:rsidRPr="00F27C19" w:rsidRDefault="00E4537C">
      <w:pPr>
        <w:pStyle w:val="3"/>
      </w:pPr>
      <w:bookmarkStart w:id="149" w:name="_Toc385544158"/>
      <w:r w:rsidRPr="00F27C19">
        <w:lastRenderedPageBreak/>
        <w:t>屏蔽严宽规则</w:t>
      </w:r>
      <w:bookmarkEnd w:id="149"/>
    </w:p>
    <w:p w:rsidR="00E4537C" w:rsidRPr="00F27C19" w:rsidRDefault="00E4537C">
      <w:pPr>
        <w:rPr>
          <w:rStyle w:val="nv"/>
          <w:rFonts w:cs="Courier New"/>
          <w:color w:val="001294"/>
        </w:rPr>
      </w:pPr>
      <w:r w:rsidRPr="00F27C19">
        <w:t>为了完全屏蔽严宽规则，可以对严宽变量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</w:rPr>
        <w:t>SEVERITY_DISABLED</w:t>
      </w:r>
      <w:r w:rsidRPr="00F27C19">
        <w:t>进行设置：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nv"/>
          <w:rFonts w:eastAsia="Adobe 黑体 Std R" w:cs="Courier New"/>
          <w:color w:val="001294"/>
        </w:rPr>
        <w:t>$linter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=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new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c"/>
          <w:rFonts w:eastAsia="Adobe 黑体 Std R" w:cs="Courier New"/>
          <w:color w:val="00702A"/>
        </w:rPr>
        <w:t>ArcanistTextLinter</w:t>
      </w:r>
      <w:r w:rsidRPr="00F27C19">
        <w:rPr>
          <w:rStyle w:val="k"/>
          <w:rFonts w:eastAsia="Adobe 黑体 Std R" w:cs="Courier New"/>
          <w:color w:val="AA4000"/>
        </w:rPr>
        <w:t>();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v"/>
          <w:rFonts w:eastAsia="Adobe 黑体 Std R" w:cs="Courier New"/>
          <w:color w:val="001294"/>
        </w:rPr>
      </w:pPr>
      <w:r w:rsidRPr="00F27C19">
        <w:rPr>
          <w:rStyle w:val="c"/>
          <w:rFonts w:eastAsia="Adobe 黑体 Std R" w:cs="Courier New"/>
          <w:color w:val="74777D"/>
        </w:rPr>
        <w:t>// Disable "Tab Literal" message.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nv"/>
          <w:rFonts w:eastAsia="Adobe 黑体 Std R" w:cs="Courier New"/>
          <w:color w:val="001294"/>
        </w:rPr>
        <w:t>$linter</w:t>
      </w:r>
      <w:r w:rsidRPr="00F27C19">
        <w:rPr>
          <w:rStyle w:val="k"/>
          <w:rFonts w:eastAsia="Adobe 黑体 Std R" w:cs="Courier New"/>
          <w:color w:val="AA4000"/>
        </w:rPr>
        <w:t>-&gt;</w:t>
      </w:r>
      <w:r w:rsidRPr="00F27C19">
        <w:rPr>
          <w:rStyle w:val="na"/>
          <w:rFonts w:eastAsia="Adobe 黑体 Std R" w:cs="Courier New"/>
          <w:color w:val="354BB3"/>
        </w:rPr>
        <w:t>setCustomSeverityMap</w:t>
      </w:r>
      <w:r w:rsidRPr="00F27C19">
        <w:rPr>
          <w:rStyle w:val="k"/>
          <w:rFonts w:eastAsia="Adobe 黑体 Std R" w:cs="Courier New"/>
          <w:color w:val="AA4000"/>
        </w:rPr>
        <w:t>(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k"/>
          <w:rFonts w:eastAsia="Adobe 黑体 Std R" w:cs="Courier New"/>
          <w:color w:val="AA4000"/>
        </w:rPr>
        <w:t>array(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nc"/>
          <w:rFonts w:eastAsia="Adobe 黑体 Std R" w:cs="Courier New"/>
          <w:color w:val="00702A"/>
        </w:rPr>
        <w:t>ArcanistTextLinter</w:t>
      </w:r>
      <w:r w:rsidRPr="00F27C19">
        <w:rPr>
          <w:rStyle w:val="k"/>
          <w:rFonts w:eastAsia="Adobe 黑体 Std R" w:cs="Courier New"/>
          <w:color w:val="AA4000"/>
        </w:rPr>
        <w:t>::</w:t>
      </w:r>
      <w:r w:rsidRPr="00F27C19">
        <w:rPr>
          <w:rStyle w:val="na"/>
          <w:rFonts w:eastAsia="Adobe 黑体 Std R" w:cs="Courier New"/>
          <w:color w:val="354BB3"/>
        </w:rPr>
        <w:t>LINT_TAB_LITERAL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  </w:t>
      </w:r>
      <w:r w:rsidRPr="00F27C19">
        <w:rPr>
          <w:rStyle w:val="k"/>
          <w:rFonts w:eastAsia="Adobe 黑体 Std R" w:cs="Courier New"/>
          <w:color w:val="AA4000"/>
        </w:rPr>
        <w:t>=&gt;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c"/>
          <w:rFonts w:eastAsia="Adobe 黑体 Std R" w:cs="Courier New"/>
          <w:color w:val="00702A"/>
        </w:rPr>
        <w:t>ArcanistLintSeverity</w:t>
      </w:r>
      <w:r w:rsidRPr="00F27C19">
        <w:rPr>
          <w:rStyle w:val="k"/>
          <w:rFonts w:eastAsia="Adobe 黑体 Std R" w:cs="Courier New"/>
          <w:color w:val="AA4000"/>
        </w:rPr>
        <w:t>::</w:t>
      </w:r>
      <w:r w:rsidRPr="00F27C19">
        <w:rPr>
          <w:rStyle w:val="na"/>
          <w:rFonts w:eastAsia="Adobe 黑体 Std R" w:cs="Courier New"/>
          <w:color w:val="354BB3"/>
        </w:rPr>
        <w:t>SEVERITY_DISABLED</w:t>
      </w:r>
      <w:r w:rsidRPr="00F27C19">
        <w:rPr>
          <w:rStyle w:val="k"/>
          <w:rFonts w:eastAsia="Adobe 黑体 Std R" w:cs="Courier New"/>
          <w:color w:val="AA4000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k"/>
          <w:rFonts w:eastAsia="Adobe 黑体 Std R" w:cs="Courier New"/>
          <w:color w:val="AA4000"/>
        </w:rPr>
        <w:t>));</w:t>
      </w:r>
    </w:p>
    <w:p w:rsidR="00E4537C" w:rsidRPr="00F27C19" w:rsidRDefault="00E4537C">
      <w:pPr>
        <w:pStyle w:val="3"/>
      </w:pPr>
      <w:bookmarkStart w:id="150" w:name="_Toc385544159"/>
      <w:r w:rsidRPr="00F27C19">
        <w:t>运行多个规则集</w:t>
      </w:r>
      <w:bookmarkEnd w:id="150"/>
    </w:p>
    <w:p w:rsidR="00E4537C" w:rsidRPr="00F27C19" w:rsidRDefault="00E4537C">
      <w:r w:rsidRPr="00F27C19">
        <w:t>如果你想要使用同一个代码分析器，对不同格式的文件进行分析。就需要根据文件的格式进行二次实例化，并且配置适当的实例。</w:t>
      </w:r>
    </w:p>
    <w:p w:rsidR="00E4537C" w:rsidRPr="00F27C19" w:rsidRDefault="00E4537C">
      <w:pPr>
        <w:rPr>
          <w:rStyle w:val="nv"/>
          <w:rFonts w:cs="Courier New"/>
          <w:color w:val="001294"/>
        </w:rPr>
      </w:pPr>
      <w:r w:rsidRPr="00F27C19">
        <w:t>例如，以下规则将会强制不同的语言使用不同的最大列宽值：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nv"/>
          <w:rFonts w:eastAsia="Adobe 黑体 Std R" w:cs="Courier New"/>
          <w:color w:val="001294"/>
        </w:rPr>
        <w:t>$linters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=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array();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v"/>
          <w:rFonts w:eastAsia="Adobe 黑体 Std R" w:cs="Courier New"/>
          <w:color w:val="001294"/>
        </w:rPr>
      </w:pPr>
      <w:r w:rsidRPr="00F27C19">
        <w:rPr>
          <w:rStyle w:val="c"/>
          <w:rFonts w:eastAsia="Adobe 黑体 Std R" w:cs="Courier New"/>
          <w:color w:val="74777D"/>
        </w:rPr>
        <w:t>// Warn on JS/CSS lines longer than 80 columns.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nv"/>
          <w:rFonts w:eastAsia="Adobe 黑体 Std R" w:cs="Courier New"/>
          <w:color w:val="001294"/>
        </w:rPr>
        <w:t>$linters</w:t>
      </w:r>
      <w:r w:rsidRPr="00F27C19">
        <w:rPr>
          <w:rStyle w:val="k"/>
          <w:rFonts w:eastAsia="Adobe 黑体 Std R" w:cs="Courier New"/>
          <w:color w:val="AA4000"/>
        </w:rPr>
        <w:t>[</w:t>
      </w:r>
      <w:r w:rsidRPr="00F27C19">
        <w:rPr>
          <w:rStyle w:val="s"/>
          <w:rFonts w:eastAsia="Adobe 黑体 Std R" w:cs="Courier New"/>
          <w:color w:val="766510"/>
        </w:rPr>
        <w:t>'TextLinter80Col'</w:t>
      </w:r>
      <w:r w:rsidRPr="00F27C19">
        <w:rPr>
          <w:rStyle w:val="k"/>
          <w:rFonts w:eastAsia="Adobe 黑体 Std R" w:cs="Courier New"/>
          <w:color w:val="AA4000"/>
        </w:rPr>
        <w:t>]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=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f"/>
          <w:rFonts w:eastAsia="Adobe 黑体 Std R" w:cs="Courier New"/>
          <w:color w:val="004012"/>
        </w:rPr>
        <w:t>id</w:t>
      </w:r>
      <w:r w:rsidRPr="00F27C19">
        <w:rPr>
          <w:rStyle w:val="k"/>
          <w:rFonts w:eastAsia="Adobe 黑体 Std R" w:cs="Courier New"/>
          <w:color w:val="AA4000"/>
        </w:rPr>
        <w:t>(new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c"/>
          <w:rFonts w:eastAsia="Adobe 黑体 Std R" w:cs="Courier New"/>
          <w:color w:val="00702A"/>
        </w:rPr>
        <w:t>ArcanistTextLinter</w:t>
      </w:r>
      <w:r w:rsidRPr="00F27C19">
        <w:rPr>
          <w:rStyle w:val="k"/>
          <w:rFonts w:eastAsia="Adobe 黑体 Std R" w:cs="Courier New"/>
          <w:color w:val="AA4000"/>
        </w:rPr>
        <w:t>())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k"/>
          <w:rFonts w:eastAsia="Adobe 黑体 Std R" w:cs="Courier New"/>
          <w:color w:val="AA4000"/>
        </w:rPr>
        <w:t>-&gt;</w:t>
      </w:r>
      <w:r w:rsidRPr="00F27C19">
        <w:rPr>
          <w:rStyle w:val="na"/>
          <w:rFonts w:eastAsia="Adobe 黑体 Std R" w:cs="Courier New"/>
          <w:color w:val="354BB3"/>
        </w:rPr>
        <w:t>setPaths</w:t>
      </w:r>
      <w:r w:rsidRPr="00F27C19">
        <w:rPr>
          <w:rStyle w:val="k"/>
          <w:rFonts w:eastAsia="Adobe 黑体 Std R" w:cs="Courier New"/>
          <w:color w:val="AA4000"/>
        </w:rPr>
        <w:t>(</w:t>
      </w:r>
      <w:r w:rsidRPr="00F27C19">
        <w:rPr>
          <w:rStyle w:val="nf"/>
          <w:rFonts w:eastAsia="Adobe 黑体 Std R" w:cs="Courier New"/>
          <w:color w:val="004012"/>
        </w:rPr>
        <w:t>preg_grep</w:t>
      </w:r>
      <w:r w:rsidRPr="00F27C19">
        <w:rPr>
          <w:rStyle w:val="k"/>
          <w:rFonts w:eastAsia="Adobe 黑体 Std R" w:cs="Courier New"/>
          <w:color w:val="AA4000"/>
        </w:rPr>
        <w:t>(</w:t>
      </w:r>
      <w:r w:rsidRPr="00F27C19">
        <w:rPr>
          <w:rStyle w:val="s"/>
          <w:rFonts w:eastAsia="Adobe 黑体 Std R" w:cs="Courier New"/>
          <w:color w:val="766510"/>
        </w:rPr>
        <w:t>'/\.(js|css)$/'</w:t>
      </w:r>
      <w:r w:rsidRPr="00F27C19">
        <w:rPr>
          <w:rStyle w:val="k"/>
          <w:rFonts w:eastAsia="Adobe 黑体 Std R" w:cs="Courier New"/>
          <w:color w:val="AA4000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v"/>
          <w:rFonts w:eastAsia="Adobe 黑体 Std R" w:cs="Courier New"/>
          <w:color w:val="001294"/>
        </w:rPr>
        <w:t>$paths</w:t>
      </w:r>
      <w:r w:rsidRPr="00F27C19">
        <w:rPr>
          <w:rStyle w:val="k"/>
          <w:rFonts w:eastAsia="Adobe 黑体 Std R" w:cs="Courier New"/>
          <w:color w:val="AA4000"/>
        </w:rPr>
        <w:t>));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v"/>
          <w:rFonts w:eastAsia="Adobe 黑体 Std R" w:cs="Courier New"/>
          <w:color w:val="001294"/>
        </w:rPr>
      </w:pPr>
      <w:r w:rsidRPr="00F27C19">
        <w:rPr>
          <w:rStyle w:val="c"/>
          <w:rFonts w:eastAsia="Adobe 黑体 Std R" w:cs="Courier New"/>
          <w:color w:val="74777D"/>
        </w:rPr>
        <w:t>// Warn on Java lines longer than 120 columns.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nv"/>
          <w:rFonts w:eastAsia="Adobe 黑体 Std R" w:cs="Courier New"/>
          <w:color w:val="001294"/>
        </w:rPr>
        <w:t>$linters</w:t>
      </w:r>
      <w:r w:rsidRPr="00F27C19">
        <w:rPr>
          <w:rStyle w:val="k"/>
          <w:rFonts w:eastAsia="Adobe 黑体 Std R" w:cs="Courier New"/>
          <w:color w:val="AA4000"/>
        </w:rPr>
        <w:t>[</w:t>
      </w:r>
      <w:r w:rsidRPr="00F27C19">
        <w:rPr>
          <w:rStyle w:val="s"/>
          <w:rFonts w:eastAsia="Adobe 黑体 Std R" w:cs="Courier New"/>
          <w:color w:val="766510"/>
        </w:rPr>
        <w:t>'TextLinter120Col'</w:t>
      </w:r>
      <w:r w:rsidRPr="00F27C19">
        <w:rPr>
          <w:rStyle w:val="k"/>
          <w:rFonts w:eastAsia="Adobe 黑体 Std R" w:cs="Courier New"/>
          <w:color w:val="AA4000"/>
        </w:rPr>
        <w:t>]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=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f"/>
          <w:rFonts w:eastAsia="Adobe 黑体 Std R" w:cs="Courier New"/>
          <w:color w:val="004012"/>
        </w:rPr>
        <w:t>id</w:t>
      </w:r>
      <w:r w:rsidRPr="00F27C19">
        <w:rPr>
          <w:rStyle w:val="k"/>
          <w:rFonts w:eastAsia="Adobe 黑体 Std R" w:cs="Courier New"/>
          <w:color w:val="AA4000"/>
        </w:rPr>
        <w:t>(new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c"/>
          <w:rFonts w:eastAsia="Adobe 黑体 Std R" w:cs="Courier New"/>
          <w:color w:val="00702A"/>
        </w:rPr>
        <w:t>ArcanistTextLinter</w:t>
      </w:r>
      <w:r w:rsidRPr="00F27C19">
        <w:rPr>
          <w:rStyle w:val="k"/>
          <w:rFonts w:eastAsia="Adobe 黑体 Std R" w:cs="Courier New"/>
          <w:color w:val="AA4000"/>
        </w:rPr>
        <w:t>())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k"/>
          <w:rFonts w:eastAsia="Adobe 黑体 Std R" w:cs="Courier New"/>
          <w:color w:val="AA4000"/>
        </w:rPr>
        <w:t>-&gt;</w:t>
      </w:r>
      <w:r w:rsidRPr="00F27C19">
        <w:rPr>
          <w:rStyle w:val="na"/>
          <w:rFonts w:eastAsia="Adobe 黑体 Std R" w:cs="Courier New"/>
          <w:color w:val="354BB3"/>
        </w:rPr>
        <w:t>setMaxLineLength</w:t>
      </w:r>
      <w:r w:rsidRPr="00F27C19">
        <w:rPr>
          <w:rStyle w:val="k"/>
          <w:rFonts w:eastAsia="Adobe 黑体 Std R" w:cs="Courier New"/>
          <w:color w:val="AA4000"/>
        </w:rPr>
        <w:t>(</w:t>
      </w:r>
      <w:r w:rsidRPr="00F27C19">
        <w:rPr>
          <w:rStyle w:val="m"/>
          <w:rFonts w:eastAsia="Adobe 黑体 Std R" w:cs="Courier New"/>
          <w:color w:val="601200"/>
        </w:rPr>
        <w:t>120</w:t>
      </w:r>
      <w:r w:rsidRPr="00F27C19">
        <w:rPr>
          <w:rStyle w:val="k"/>
          <w:rFonts w:eastAsia="Adobe 黑体 Std R" w:cs="Courier New"/>
          <w:color w:val="AA4000"/>
        </w:rPr>
        <w:t>)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k"/>
          <w:rFonts w:eastAsia="Adobe 黑体 Std R" w:cs="Courier New"/>
          <w:color w:val="AA4000"/>
        </w:rPr>
        <w:t>-&gt;</w:t>
      </w:r>
      <w:r w:rsidRPr="00F27C19">
        <w:rPr>
          <w:rStyle w:val="na"/>
          <w:rFonts w:eastAsia="Adobe 黑体 Std R" w:cs="Courier New"/>
          <w:color w:val="354BB3"/>
        </w:rPr>
        <w:t>setPaths</w:t>
      </w:r>
      <w:r w:rsidRPr="00F27C19">
        <w:rPr>
          <w:rStyle w:val="k"/>
          <w:rFonts w:eastAsia="Adobe 黑体 Std R" w:cs="Courier New"/>
          <w:color w:val="AA4000"/>
        </w:rPr>
        <w:t>(</w:t>
      </w:r>
      <w:r w:rsidRPr="00F27C19">
        <w:rPr>
          <w:rStyle w:val="nf"/>
          <w:rFonts w:eastAsia="Adobe 黑体 Std R" w:cs="Courier New"/>
          <w:color w:val="004012"/>
        </w:rPr>
        <w:t>preg_grep</w:t>
      </w:r>
      <w:r w:rsidRPr="00F27C19">
        <w:rPr>
          <w:rStyle w:val="k"/>
          <w:rFonts w:eastAsia="Adobe 黑体 Std R" w:cs="Courier New"/>
          <w:color w:val="AA4000"/>
        </w:rPr>
        <w:t>(</w:t>
      </w:r>
      <w:r w:rsidRPr="00F27C19">
        <w:rPr>
          <w:rStyle w:val="s"/>
          <w:rFonts w:eastAsia="Adobe 黑体 Std R" w:cs="Courier New"/>
          <w:color w:val="766510"/>
        </w:rPr>
        <w:t>'/\.(java)$/'</w:t>
      </w:r>
      <w:r w:rsidRPr="00F27C19">
        <w:rPr>
          <w:rStyle w:val="k"/>
          <w:rFonts w:eastAsia="Adobe 黑体 Std R" w:cs="Courier New"/>
          <w:color w:val="AA4000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v"/>
          <w:rFonts w:eastAsia="Adobe 黑体 Std R" w:cs="Courier New"/>
          <w:color w:val="001294"/>
        </w:rPr>
        <w:t>$paths</w:t>
      </w:r>
      <w:r w:rsidRPr="00F27C19">
        <w:rPr>
          <w:rStyle w:val="k"/>
          <w:rFonts w:eastAsia="Adobe 黑体 Std R" w:cs="Courier New"/>
          <w:color w:val="AA4000"/>
        </w:rPr>
        <w:t>));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c"/>
          <w:rFonts w:eastAsia="Adobe 黑体 Std R" w:cs="Courier New"/>
          <w:color w:val="74777D"/>
        </w:rPr>
        <w:t>// 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k"/>
          <w:rFonts w:eastAsia="Adobe 黑体 Std R" w:cs="Courier New"/>
          <w:color w:val="AA4000"/>
        </w:rPr>
        <w:t>return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v"/>
          <w:rFonts w:eastAsia="Adobe 黑体 Std R" w:cs="Courier New"/>
          <w:color w:val="001294"/>
        </w:rPr>
        <w:t>$linters</w:t>
      </w:r>
      <w:r w:rsidRPr="00F27C19">
        <w:rPr>
          <w:rStyle w:val="k"/>
          <w:rFonts w:eastAsia="Adobe 黑体 Std R" w:cs="Courier New"/>
          <w:color w:val="AA4000"/>
        </w:rPr>
        <w:t>;</w:t>
      </w:r>
    </w:p>
    <w:p w:rsidR="00E4537C" w:rsidRPr="00F27C19" w:rsidRDefault="00E4537C">
      <w:pPr>
        <w:pStyle w:val="3"/>
      </w:pPr>
      <w:bookmarkStart w:id="151" w:name="customizing-specific-lin"/>
      <w:bookmarkStart w:id="152" w:name="_Toc385544160"/>
      <w:bookmarkEnd w:id="151"/>
      <w:r w:rsidRPr="00F27C19">
        <w:t>自定义指定代码分析器</w:t>
      </w:r>
      <w:bookmarkEnd w:id="152"/>
    </w:p>
    <w:p w:rsidR="00E4537C" w:rsidRPr="00F27C19" w:rsidRDefault="00E4537C">
      <w:r w:rsidRPr="00F27C19">
        <w:t>一些代码分析器需要特别定义或者配置。一些公共选项记列在这里，其中有咨询类记录的完整信息。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1"/>
          <w:szCs w:val="21"/>
        </w:rPr>
      </w:pPr>
      <w:bookmarkStart w:id="153" w:name="arcanisttextlinter"/>
      <w:bookmarkEnd w:id="153"/>
      <w:r w:rsidRPr="00F27C19">
        <w:rPr>
          <w:rFonts w:ascii="Adobe 黑体 Std R" w:hAnsi="Adobe 黑体 Std R"/>
        </w:rPr>
        <w:lastRenderedPageBreak/>
        <w:t>ArcanistTextLinter</w:t>
      </w:r>
    </w:p>
    <w:p w:rsidR="00E4537C" w:rsidRPr="00F27C19" w:rsidRDefault="00E4537C" w:rsidP="00553E2F">
      <w:pPr>
        <w:numPr>
          <w:ilvl w:val="0"/>
          <w:numId w:val="63"/>
        </w:numPr>
        <w:shd w:val="clear" w:color="auto" w:fill="FFFFFF"/>
        <w:spacing w:line="326" w:lineRule="atLeast"/>
      </w:pPr>
      <w:r w:rsidRPr="00F27C19">
        <w:rPr>
          <w:rStyle w:val="apple-converted-space"/>
          <w:rFonts w:cs="Arial"/>
          <w:color w:val="000000"/>
          <w:sz w:val="21"/>
          <w:szCs w:val="21"/>
        </w:rPr>
        <w:t>使用 </w:t>
      </w:r>
      <w:r w:rsidRPr="00F27C19">
        <w:rPr>
          <w:rStyle w:val="HTML"/>
          <w:rFonts w:ascii="Adobe 黑体 Std R" w:eastAsia="Adobe 黑体 Std R" w:hAnsi="Adobe 黑体 Std R"/>
          <w:color w:val="333333"/>
        </w:rPr>
        <w:t>setMaxLineLength()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来修改80字符列宽警告（或者其他）。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1"/>
          <w:szCs w:val="21"/>
        </w:rPr>
      </w:pPr>
      <w:bookmarkStart w:id="154" w:name="arcanistxhpastlinter"/>
      <w:bookmarkEnd w:id="154"/>
      <w:r w:rsidRPr="00F27C19">
        <w:rPr>
          <w:rFonts w:ascii="Adobe 黑体 Std R" w:hAnsi="Adobe 黑体 Std R"/>
        </w:rPr>
        <w:t>ArcanistXHPASTLinter</w:t>
      </w:r>
    </w:p>
    <w:p w:rsidR="00E4537C" w:rsidRPr="00F27C19" w:rsidRDefault="00E4537C" w:rsidP="00553E2F">
      <w:pPr>
        <w:numPr>
          <w:ilvl w:val="0"/>
          <w:numId w:val="63"/>
        </w:numPr>
        <w:shd w:val="clear" w:color="auto" w:fill="FFFFFF"/>
        <w:spacing w:line="326" w:lineRule="atLeast"/>
        <w:rPr>
          <w:rStyle w:val="apple-converted-space"/>
          <w:rFonts w:cs="Arial"/>
          <w:color w:val="000000"/>
          <w:sz w:val="21"/>
          <w:szCs w:val="21"/>
        </w:rPr>
      </w:pPr>
      <w:r w:rsidRPr="00F27C19">
        <w:rPr>
          <w:rStyle w:val="apple-converted-space"/>
          <w:rFonts w:cs="Arial"/>
          <w:color w:val="000000"/>
          <w:sz w:val="21"/>
          <w:szCs w:val="21"/>
        </w:rPr>
        <w:t>在.arcconfig中使用 </w:t>
      </w: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lint.xhpast.naminghook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来复写一些惯例。</w:t>
      </w:r>
      <w:r w:rsidRPr="00F27C19">
        <w:rPr>
          <w:rFonts w:cs="Arial"/>
          <w:color w:val="000000"/>
          <w:sz w:val="21"/>
          <w:szCs w:val="21"/>
        </w:rPr>
        <w:t xml:space="preserve"> 更多详细信息，可参照</w:t>
      </w:r>
      <w:hyperlink r:id="rId113" w:history="1">
        <w:r w:rsidRPr="00F27C19">
          <w:rPr>
            <w:rStyle w:val="a5"/>
            <w:sz w:val="21"/>
            <w:szCs w:val="21"/>
          </w:rPr>
          <w:t>ArcanistXHPASTLintNamingHook</w:t>
        </w:r>
      </w:hyperlink>
      <w:r w:rsidRPr="00F27C19">
        <w:rPr>
          <w:rStyle w:val="apple-converted-space"/>
          <w:rFonts w:cs="Arial"/>
          <w:color w:val="000000"/>
          <w:sz w:val="21"/>
          <w:szCs w:val="21"/>
        </w:rPr>
        <w:t> 章节</w:t>
      </w:r>
      <w:r w:rsidRPr="00F27C19">
        <w:rPr>
          <w:rFonts w:cs="Arial"/>
          <w:color w:val="000000"/>
          <w:sz w:val="21"/>
          <w:szCs w:val="21"/>
        </w:rPr>
        <w:t>, 并且在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14" w:history="1">
        <w:r w:rsidRPr="00F27C19">
          <w:rPr>
            <w:rStyle w:val="a5"/>
            <w:sz w:val="21"/>
            <w:szCs w:val="21"/>
          </w:rPr>
          <w:t>PhabricatorSymbolNameLinter</w:t>
        </w:r>
      </w:hyperlink>
      <w:r w:rsidRPr="00F27C19">
        <w:rPr>
          <w:rStyle w:val="apple-converted-space"/>
          <w:rFonts w:cs="Arial"/>
          <w:color w:val="000000"/>
          <w:sz w:val="21"/>
          <w:szCs w:val="21"/>
        </w:rPr>
        <w:t> 章节有一个使用范例。</w:t>
      </w:r>
    </w:p>
    <w:p w:rsidR="00E4537C" w:rsidRPr="00F27C19" w:rsidRDefault="00E4537C" w:rsidP="00553E2F">
      <w:pPr>
        <w:numPr>
          <w:ilvl w:val="0"/>
          <w:numId w:val="63"/>
        </w:numPr>
        <w:shd w:val="clear" w:color="auto" w:fill="FFFFFF"/>
        <w:spacing w:line="326" w:lineRule="atLeast"/>
        <w:rPr>
          <w:sz w:val="21"/>
          <w:szCs w:val="21"/>
        </w:rPr>
      </w:pPr>
      <w:r w:rsidRPr="00F27C19">
        <w:rPr>
          <w:rStyle w:val="apple-converted-space"/>
          <w:rFonts w:cs="Arial"/>
          <w:color w:val="000000"/>
          <w:sz w:val="21"/>
          <w:szCs w:val="21"/>
        </w:rPr>
        <w:t>使用 </w:t>
      </w: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getXHPASTTreeForPath()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在其他的代码分析器中复用AAST配置。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155" w:name="_Toc385544161"/>
      <w:r w:rsidRPr="00F27C19">
        <w:t>Arcanist 使用教程: 自定义代码分析器, 单元测试和工作流</w:t>
      </w:r>
      <w:bookmarkEnd w:id="155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介绍如何构建新的类，去控制Arcanist的行为。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156" w:name="_Toc385544162"/>
      <w:r w:rsidRPr="00F27C19">
        <w:t>概述</w:t>
      </w:r>
      <w:bookmarkEnd w:id="156"/>
    </w:p>
    <w:p w:rsidR="00E4537C" w:rsidRPr="00F27C19" w:rsidRDefault="00E4537C">
      <w:r w:rsidRPr="00F27C19">
        <w:rPr>
          <w:rFonts w:cs="Arial"/>
          <w:color w:val="000000"/>
          <w:sz w:val="23"/>
          <w:szCs w:val="23"/>
        </w:rPr>
        <w:t>Arcanist有一些基本的配置选项，在.arconfig中可用 (详细信息可见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115" w:history="1">
        <w:r w:rsidRPr="00F27C19">
          <w:rPr>
            <w:rStyle w:val="a5"/>
          </w:rPr>
          <w:t>Arcanist User Guide: Configuring a New Project</w:t>
        </w:r>
      </w:hyperlink>
      <w:r w:rsidRPr="00F27C19">
        <w:rPr>
          <w:rFonts w:cs="Arial"/>
          <w:color w:val="000000"/>
          <w:sz w:val="23"/>
          <w:szCs w:val="23"/>
        </w:rPr>
        <w:t>章节), 但是它们也并不能处理所有事情。如果你想要从更深层次上自定义Arcanist，你需要构建新的类。</w:t>
      </w:r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例如：</w:t>
      </w:r>
    </w:p>
    <w:p w:rsidR="00E4537C" w:rsidRPr="00F27C19" w:rsidRDefault="00E4537C" w:rsidP="00553E2F">
      <w:pPr>
        <w:numPr>
          <w:ilvl w:val="0"/>
          <w:numId w:val="72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如果你想要配置代码分析器，或者添加新的代码分析器，你需要创建一个新类，作为</w:t>
      </w:r>
      <w:hyperlink r:id="rId116" w:history="1">
        <w:r w:rsidRPr="00F27C19">
          <w:rPr>
            <w:rStyle w:val="a5"/>
            <w:sz w:val="21"/>
            <w:szCs w:val="21"/>
          </w:rPr>
          <w:t>ArcanistLintEngine</w:t>
        </w:r>
      </w:hyperlink>
      <w:r w:rsidRPr="00F27C19">
        <w:rPr>
          <w:rFonts w:cs="Arial"/>
          <w:color w:val="000000"/>
          <w:sz w:val="21"/>
          <w:szCs w:val="21"/>
        </w:rPr>
        <w:t>的扩展。</w:t>
      </w:r>
    </w:p>
    <w:p w:rsidR="00E4537C" w:rsidRPr="00F27C19" w:rsidRDefault="00E4537C" w:rsidP="00553E2F">
      <w:pPr>
        <w:numPr>
          <w:ilvl w:val="0"/>
          <w:numId w:val="72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如果你想要在架构中集成一个单元测试，你需要创建一个新类，作为</w:t>
      </w:r>
      <w:hyperlink r:id="rId117" w:history="1">
        <w:r w:rsidRPr="00F27C19">
          <w:rPr>
            <w:rStyle w:val="a5"/>
            <w:sz w:val="21"/>
            <w:szCs w:val="21"/>
          </w:rPr>
          <w:t>ArcanistBaseUnitTestEngine</w:t>
        </w:r>
      </w:hyperlink>
      <w:r w:rsidRPr="00F27C19">
        <w:rPr>
          <w:rFonts w:cs="Arial"/>
          <w:color w:val="000000"/>
          <w:sz w:val="21"/>
          <w:szCs w:val="21"/>
        </w:rPr>
        <w:t>的扩展。</w:t>
      </w:r>
    </w:p>
    <w:p w:rsidR="00E4537C" w:rsidRPr="00F27C19" w:rsidRDefault="00E4537C" w:rsidP="00553E2F">
      <w:pPr>
        <w:numPr>
          <w:ilvl w:val="0"/>
          <w:numId w:val="72"/>
        </w:numPr>
        <w:shd w:val="clear" w:color="auto" w:fill="FFFFFF"/>
        <w:spacing w:line="326" w:lineRule="atLeast"/>
        <w:rPr>
          <w:rFonts w:cs="Arial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如果你想修改工作流的动作，或者添加新的工作流，你需要创建一个新类，作为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18" w:history="1">
        <w:r w:rsidRPr="00F27C19">
          <w:rPr>
            <w:rStyle w:val="a5"/>
            <w:sz w:val="21"/>
            <w:szCs w:val="21"/>
          </w:rPr>
          <w:t>ArcanistConfiguration</w:t>
        </w:r>
      </w:hyperlink>
      <w:r w:rsidRPr="00F27C19">
        <w:rPr>
          <w:rFonts w:cs="Arial"/>
          <w:color w:val="000000"/>
          <w:sz w:val="21"/>
          <w:szCs w:val="21"/>
        </w:rPr>
        <w:t>的扩展。</w:t>
      </w:r>
    </w:p>
    <w:p w:rsidR="00E4537C" w:rsidRPr="00F27C19" w:rsidRDefault="00E4537C">
      <w:pPr>
        <w:rPr>
          <w:rFonts w:cs="Arial"/>
          <w:sz w:val="21"/>
          <w:szCs w:val="21"/>
        </w:rPr>
      </w:pPr>
      <w:r w:rsidRPr="00F27C19">
        <w:rPr>
          <w:rFonts w:cs="Arial"/>
          <w:sz w:val="23"/>
          <w:szCs w:val="23"/>
        </w:rPr>
        <w:t>Arcanist是通过一种依赖注入方式工作的。例如，Arcanist 在默认情况下是不按照代码分析器的规则运行的，但是你可以通过在.arcconfig对lint.engineich变量设置对应得名字，作为</w:t>
      </w:r>
      <w:hyperlink r:id="rId119" w:history="1">
        <w:r w:rsidRPr="00F27C19">
          <w:rPr>
            <w:rStyle w:val="a5"/>
          </w:rPr>
          <w:t>ArcanistLintEngine</w:t>
        </w:r>
      </w:hyperlink>
      <w:r w:rsidRPr="00F27C19">
        <w:rPr>
          <w:rFonts w:cs="Arial"/>
          <w:sz w:val="23"/>
          <w:szCs w:val="23"/>
        </w:rPr>
        <w:t>的扩展，使Arcanist使用对应的代码分析器规则。当Arcanist运行在你的项目中，Arcanist为了让代码分析器工作，它将会加载这个类，并且调用对应方法。不过在让代码分析器工作钱，你还得做三件事情：</w:t>
      </w:r>
    </w:p>
    <w:p w:rsidR="00E4537C" w:rsidRPr="00F27C19" w:rsidRDefault="00E4537C" w:rsidP="00553E2F">
      <w:pPr>
        <w:numPr>
          <w:ilvl w:val="0"/>
          <w:numId w:val="87"/>
        </w:numPr>
        <w:shd w:val="clear" w:color="auto" w:fill="FFFFFF"/>
        <w:spacing w:line="326" w:lineRule="atLeast"/>
        <w:rPr>
          <w:rFonts w:cs="Arial"/>
          <w:sz w:val="21"/>
          <w:szCs w:val="21"/>
        </w:rPr>
      </w:pPr>
      <w:r w:rsidRPr="00F27C19">
        <w:rPr>
          <w:rFonts w:cs="Arial"/>
          <w:sz w:val="21"/>
          <w:szCs w:val="21"/>
        </w:rPr>
        <w:t>确定写了特定类</w:t>
      </w:r>
    </w:p>
    <w:p w:rsidR="00E4537C" w:rsidRPr="00F27C19" w:rsidRDefault="00E4537C" w:rsidP="00553E2F">
      <w:pPr>
        <w:numPr>
          <w:ilvl w:val="0"/>
          <w:numId w:val="87"/>
        </w:numPr>
        <w:shd w:val="clear" w:color="auto" w:fill="FFFFFF"/>
        <w:spacing w:line="326" w:lineRule="atLeast"/>
        <w:rPr>
          <w:rFonts w:cs="Arial"/>
          <w:sz w:val="21"/>
          <w:szCs w:val="21"/>
        </w:rPr>
      </w:pPr>
      <w:r w:rsidRPr="00F27C19">
        <w:rPr>
          <w:rFonts w:cs="Arial"/>
          <w:sz w:val="21"/>
          <w:szCs w:val="21"/>
        </w:rPr>
        <w:t>为.arcconfig存在的类，添加库文件</w:t>
      </w:r>
    </w:p>
    <w:p w:rsidR="00E4537C" w:rsidRPr="00F27C19" w:rsidRDefault="00E4537C" w:rsidP="00553E2F">
      <w:pPr>
        <w:numPr>
          <w:ilvl w:val="0"/>
          <w:numId w:val="87"/>
        </w:numPr>
        <w:shd w:val="clear" w:color="auto" w:fill="FFFFFF"/>
        <w:spacing w:line="326" w:lineRule="atLeast"/>
      </w:pPr>
      <w:r w:rsidRPr="00F27C19">
        <w:rPr>
          <w:rFonts w:cs="Arial"/>
          <w:sz w:val="21"/>
          <w:szCs w:val="21"/>
        </w:rPr>
        <w:t>在你的.arcconfig文件中对变量lint.engine, unit.engine,或arcanist_configuration添加特定类的名字。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157" w:name="create-a-libphutil-libra"/>
      <w:bookmarkStart w:id="158" w:name="_Toc385544163"/>
      <w:bookmarkEnd w:id="157"/>
      <w:r w:rsidRPr="00F27C19">
        <w:lastRenderedPageBreak/>
        <w:t>创建一个libphutil库</w:t>
      </w:r>
      <w:bookmarkEnd w:id="158"/>
    </w:p>
    <w:p w:rsidR="00E4537C" w:rsidRPr="00F27C19" w:rsidRDefault="00E4537C">
      <w:pPr>
        <w:rPr>
          <w:rStyle w:val="o"/>
          <w:rFonts w:cs="Courier New" w:hint="eastAsia"/>
          <w:color w:val="AA2211"/>
        </w:rPr>
      </w:pPr>
      <w:r w:rsidRPr="00F27C19">
        <w:rPr>
          <w:rFonts w:cs="Arial"/>
          <w:color w:val="000000"/>
        </w:rPr>
        <w:t>在创建完类了以后，你需要马上为现存的类创建一个库。可以在参考</w:t>
      </w:r>
      <w:r w:rsidRPr="00F27C19">
        <w:rPr>
          <w:rStyle w:val="apple-converted-space"/>
          <w:rFonts w:cs="Arial"/>
          <w:color w:val="000000"/>
        </w:rPr>
        <w:t> </w:t>
      </w:r>
      <w:hyperlink r:id="rId120" w:history="1">
        <w:r w:rsidRPr="00F27C19">
          <w:rPr>
            <w:rStyle w:val="a5"/>
          </w:rPr>
          <w:t>libphutil Libraries User Guide</w:t>
        </w:r>
      </w:hyperlink>
      <w:r w:rsidRPr="00F27C19">
        <w:rPr>
          <w:rFonts w:cs="Arial"/>
          <w:color w:val="000000"/>
        </w:rPr>
        <w:t>章节之后，在通过对.arcconfig文件进行类似如下的修改，来加载指定库。</w:t>
      </w:r>
      <w:r w:rsidR="008202BE" w:rsidRPr="00F27C19">
        <w:rPr>
          <w:rFonts w:cs="Arial" w:hint="eastAsia"/>
          <w:color w:val="000000"/>
        </w:rPr>
        <w:t>在生成</w:t>
      </w:r>
      <w:r w:rsidR="008202BE" w:rsidRPr="00F27C19">
        <w:rPr>
          <w:rFonts w:cs="Arial"/>
          <w:color w:val="000000"/>
        </w:rPr>
        <w:t>libphutil库之前</w:t>
      </w:r>
      <w:r w:rsidR="008202BE" w:rsidRPr="00F27C19">
        <w:rPr>
          <w:rFonts w:cs="Arial" w:hint="eastAsia"/>
          <w:color w:val="000000"/>
        </w:rPr>
        <w:t>，</w:t>
      </w:r>
      <w:r w:rsidR="008202BE" w:rsidRPr="00F27C19">
        <w:rPr>
          <w:rFonts w:cs="Arial"/>
          <w:color w:val="000000"/>
        </w:rPr>
        <w:t>需要在</w:t>
      </w:r>
      <w:r w:rsidR="008202BE" w:rsidRPr="00F27C19">
        <w:rPr>
          <w:rFonts w:cs="Arial" w:hint="eastAsia"/>
          <w:color w:val="000000"/>
        </w:rPr>
        <w:t>&lt;</w:t>
      </w:r>
      <w:r w:rsidR="008202BE" w:rsidRPr="00F27C19">
        <w:rPr>
          <w:rFonts w:cs="Arial"/>
          <w:color w:val="000000"/>
        </w:rPr>
        <w:t>YOUR_PATH</w:t>
      </w:r>
      <w:r w:rsidR="008202BE" w:rsidRPr="00F27C19">
        <w:rPr>
          <w:rFonts w:cs="Arial" w:hint="eastAsia"/>
          <w:color w:val="000000"/>
        </w:rPr>
        <w:t>&gt;</w:t>
      </w:r>
      <w:r w:rsidR="008202BE" w:rsidRPr="00F27C19">
        <w:rPr>
          <w:rFonts w:cs="Arial"/>
          <w:color w:val="000000"/>
        </w:rPr>
        <w:t>/libphutil/scripts</w:t>
      </w:r>
      <w:r w:rsidR="008202BE" w:rsidRPr="00F27C19">
        <w:rPr>
          <w:rFonts w:cs="Arial" w:hint="eastAsia"/>
          <w:color w:val="000000"/>
        </w:rPr>
        <w:t>下</w:t>
      </w:r>
      <w:r w:rsidR="008202BE" w:rsidRPr="00F27C19">
        <w:rPr>
          <w:rFonts w:cs="Arial"/>
          <w:color w:val="000000"/>
        </w:rPr>
        <w:t>运行build_xhpast.sh</w:t>
      </w:r>
      <w:r w:rsidR="008202BE" w:rsidRPr="00F27C19">
        <w:rPr>
          <w:rFonts w:cs="Arial" w:hint="eastAsia"/>
          <w:color w:val="000000"/>
        </w:rPr>
        <w:t>脚本，</w:t>
      </w:r>
      <w:r w:rsidR="008202BE" w:rsidRPr="00F27C19">
        <w:rPr>
          <w:rFonts w:cs="Arial"/>
          <w:color w:val="000000"/>
        </w:rPr>
        <w:t>来生成xhpast</w:t>
      </w:r>
      <w:r w:rsidR="008202BE" w:rsidRPr="00F27C19">
        <w:rPr>
          <w:rFonts w:cs="Arial" w:hint="eastAsia"/>
          <w:color w:val="000000"/>
        </w:rPr>
        <w:t>库</w:t>
      </w:r>
      <w:r w:rsidR="008202BE" w:rsidRPr="00F27C19">
        <w:rPr>
          <w:rFonts w:cs="Arial"/>
          <w:color w:val="000000"/>
        </w:rPr>
        <w:t>文件</w:t>
      </w:r>
      <w:r w:rsidR="008202BE" w:rsidRPr="00F27C19">
        <w:rPr>
          <w:rFonts w:cs="Arial" w:hint="eastAsia"/>
          <w:color w:val="000000"/>
        </w:rPr>
        <w:t>。</w:t>
      </w:r>
      <w:r w:rsidR="008202BE" w:rsidRPr="00F27C19">
        <w:rPr>
          <w:rFonts w:cs="Arial"/>
          <w:color w:val="000000"/>
        </w:rPr>
        <w:t>在</w:t>
      </w:r>
      <w:r w:rsidR="008202BE" w:rsidRPr="00F27C19">
        <w:rPr>
          <w:rFonts w:cs="Arial" w:hint="eastAsia"/>
          <w:color w:val="000000"/>
        </w:rPr>
        <w:t>生成</w:t>
      </w:r>
      <w:r w:rsidR="00824581" w:rsidRPr="00F27C19">
        <w:rPr>
          <w:rFonts w:cs="Arial"/>
          <w:color w:val="000000"/>
        </w:rPr>
        <w:t>libphuti</w:t>
      </w:r>
      <w:r w:rsidR="008202BE" w:rsidRPr="00F27C19">
        <w:rPr>
          <w:rFonts w:cs="Arial"/>
          <w:color w:val="000000"/>
        </w:rPr>
        <w:t>l</w:t>
      </w:r>
      <w:r w:rsidR="00824581" w:rsidRPr="00F27C19">
        <w:rPr>
          <w:rFonts w:cs="Arial" w:hint="eastAsia"/>
          <w:color w:val="000000"/>
        </w:rPr>
        <w:t>库</w:t>
      </w:r>
      <w:r w:rsidR="00824581" w:rsidRPr="00F27C19">
        <w:rPr>
          <w:rFonts w:cs="Arial"/>
          <w:color w:val="000000"/>
        </w:rPr>
        <w:t>时，要调用</w:t>
      </w:r>
      <w:r w:rsidR="00824581" w:rsidRPr="00F27C19">
        <w:rPr>
          <w:rFonts w:cs="Arial" w:hint="eastAsia"/>
          <w:color w:val="000000"/>
        </w:rPr>
        <w:t>到</w:t>
      </w:r>
      <w:r w:rsidR="00824581" w:rsidRPr="00F27C19">
        <w:rPr>
          <w:rFonts w:cs="Arial"/>
          <w:color w:val="000000"/>
        </w:rPr>
        <w:t>xhpast库</w:t>
      </w:r>
      <w:r w:rsidR="00824581" w:rsidRPr="00F27C19">
        <w:rPr>
          <w:rFonts w:cs="Arial" w:hint="eastAsia"/>
          <w:color w:val="000000"/>
        </w:rPr>
        <w:t>。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c"/>
          <w:rFonts w:eastAsia="Adobe 黑体 Std R" w:cs="Courier New"/>
          <w:color w:val="74777D"/>
        </w:rPr>
        <w:t>// 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2"/>
          <w:rFonts w:eastAsia="Adobe 黑体 Std R" w:cs="Courier New"/>
          <w:color w:val="766510"/>
        </w:rPr>
        <w:t>"load"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[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c"/>
          <w:rFonts w:eastAsia="Adobe 黑体 Std R" w:cs="Courier New"/>
          <w:color w:val="74777D"/>
        </w:rPr>
        <w:t>// 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s2"/>
          <w:rFonts w:eastAsia="Adobe 黑体 Std R" w:cs="Courier New"/>
          <w:color w:val="766510"/>
        </w:rPr>
        <w:t>"/path/to/my/library"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c"/>
          <w:rFonts w:eastAsia="Adobe 黑体 Std R" w:cs="Courier New"/>
          <w:color w:val="74777D"/>
        </w:rPr>
        <w:t>// Absolute path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s2"/>
          <w:rFonts w:eastAsia="Adobe 黑体 Std R" w:cs="Courier New"/>
          <w:color w:val="766510"/>
        </w:rPr>
        <w:t>"support/arcanist"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c"/>
          <w:rFonts w:eastAsia="Adobe 黑体 Std R" w:cs="Courier New"/>
          <w:color w:val="74777D"/>
        </w:rPr>
        <w:t>// Relative path in this project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c"/>
          <w:rFonts w:eastAsia="Adobe 黑体 Std R" w:cs="Courier New"/>
          <w:color w:val="74777D"/>
        </w:rPr>
        <w:t>// 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]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c"/>
          <w:rFonts w:eastAsia="Adobe 黑体 Std R" w:cs="Courier New"/>
          <w:color w:val="74777D"/>
        </w:rPr>
        <w:t>// 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r w:rsidRPr="00F27C19">
        <w:t xml:space="preserve"> 你可以为库指定一个绝对路径，或者一个基于工程根目录的相对路径。当你运行arc list –trace, 你将会看到一条有关加载你的库文件的信息，这时你的库就已经被加载成功了。 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为了调试或测试，你需要带上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</w:rPr>
        <w:t>--load-phutil-library</w:t>
      </w:r>
      <w:r w:rsidRPr="00F27C19">
        <w:rPr>
          <w:rStyle w:val="apple-converted-space"/>
          <w:rFonts w:cs="Arial"/>
          <w:color w:val="000000"/>
        </w:rPr>
        <w:t> 选项运行Arcanist：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arc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--</w:t>
      </w:r>
      <w:r w:rsidRPr="00F27C19">
        <w:rPr>
          <w:rStyle w:val="no"/>
          <w:rFonts w:eastAsia="Adobe 黑体 Std R" w:cs="Courier New"/>
          <w:color w:val="000A65"/>
        </w:rPr>
        <w:t>load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phutil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library</w:t>
      </w:r>
      <w:r w:rsidRPr="00F27C19">
        <w:rPr>
          <w:rStyle w:val="o"/>
          <w:rFonts w:eastAsia="Adobe 黑体 Std R" w:cs="Courier New"/>
          <w:color w:val="AA2211"/>
        </w:rPr>
        <w:t>=/</w:t>
      </w:r>
      <w:r w:rsidRPr="00F27C19">
        <w:rPr>
          <w:rStyle w:val="no"/>
          <w:rFonts w:eastAsia="Adobe 黑体 Std R" w:cs="Courier New"/>
          <w:color w:val="000A65"/>
        </w:rPr>
        <w:t>path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to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library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command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r w:rsidRPr="00F27C19">
        <w:t>你可以多次指定这个选项去加载若干个库。注意：如果你使用了这个选项，Arcanist将会忽略在.arcconfig中列出的库。</w:t>
      </w:r>
    </w:p>
    <w:p w:rsidR="00E4537C" w:rsidRPr="00F27C19" w:rsidRDefault="00E4537C">
      <w:pPr>
        <w:pStyle w:val="3"/>
      </w:pPr>
      <w:bookmarkStart w:id="159" w:name="use-the-class"/>
      <w:bookmarkStart w:id="160" w:name="_Toc385544164"/>
      <w:bookmarkEnd w:id="159"/>
      <w:r w:rsidRPr="00F27C19">
        <w:t>使用特定类</w:t>
      </w:r>
      <w:bookmarkEnd w:id="160"/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这个步骤很简单：仅仅需要编辑.arcconfig文件来指定你的类名称作为适配值即可。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c"/>
          <w:rFonts w:eastAsia="Adobe 黑体 Std R" w:cs="Courier New"/>
          <w:color w:val="74777D"/>
        </w:rPr>
        <w:t>// 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2"/>
          <w:rFonts w:eastAsia="Adobe 黑体 Std R" w:cs="Courier New"/>
          <w:color w:val="766510"/>
        </w:rPr>
        <w:t>"lint.engine"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"CustomArcanistLintEngine"</w:t>
      </w:r>
      <w:r w:rsidRPr="00F27C19">
        <w:rPr>
          <w:rStyle w:val="o"/>
          <w:rFonts w:eastAsia="Adobe 黑体 Std R" w:cs="Courier New"/>
          <w:color w:val="AA2211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c"/>
          <w:rFonts w:eastAsia="Adobe 黑体 Std R" w:cs="Courier New"/>
          <w:color w:val="74777D"/>
        </w:rPr>
        <w:t>// 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r w:rsidRPr="00F27C19">
        <w:t>现在，当你在你的项目中运行Arcanist时，它将会在适当的时候调用你的自定义类。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为了代码分析器和单元测试，你也可以使用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</w:rPr>
        <w:t>--engine</w:t>
      </w:r>
      <w:r w:rsidRPr="00F27C19">
        <w:rPr>
          <w:rStyle w:val="apple-converted-space"/>
          <w:rFonts w:cs="Arial"/>
          <w:color w:val="000000"/>
        </w:rPr>
        <w:t> 选项来复写默认代码分析引擎：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lastRenderedPageBreak/>
        <w:t>arc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lint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--</w:t>
      </w:r>
      <w:r w:rsidRPr="00F27C19">
        <w:rPr>
          <w:rStyle w:val="no"/>
          <w:rFonts w:eastAsia="Adobe 黑体 Std R" w:cs="Courier New"/>
          <w:color w:val="000A65"/>
        </w:rPr>
        <w:t>engine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MyCustomArcanistLintEngine</w:t>
      </w:r>
    </w:p>
    <w:p w:rsidR="00E4537C" w:rsidRPr="00F27C19" w:rsidRDefault="00E4537C">
      <w:r w:rsidRPr="00F27C19">
        <w:t>这对于测试和调试来说，是很有用的。</w:t>
      </w:r>
    </w:p>
    <w:p w:rsidR="00E4537C" w:rsidRPr="00F27C19" w:rsidRDefault="00E4537C">
      <w:pPr>
        <w:pStyle w:val="3"/>
        <w:rPr>
          <w:rFonts w:cs="Arial"/>
          <w:color w:val="000000"/>
          <w:sz w:val="21"/>
          <w:szCs w:val="21"/>
        </w:rPr>
      </w:pPr>
      <w:bookmarkStart w:id="161" w:name="_Toc385544165"/>
      <w:r w:rsidRPr="00F27C19">
        <w:t>下一步</w:t>
      </w:r>
      <w:bookmarkEnd w:id="161"/>
    </w:p>
    <w:p w:rsidR="00E4537C" w:rsidRPr="00F27C19" w:rsidRDefault="00E4537C" w:rsidP="00553E2F">
      <w:pPr>
        <w:numPr>
          <w:ilvl w:val="0"/>
          <w:numId w:val="91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浏览源码中有关代码分析引擎的例子，可参考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21" w:history="1">
        <w:r w:rsidRPr="00F27C19">
          <w:rPr>
            <w:rStyle w:val="a5"/>
          </w:rPr>
          <w:t>ExampleLintEngine</w:t>
        </w:r>
      </w:hyperlink>
      <w:r w:rsidRPr="00F27C19">
        <w:rPr>
          <w:rFonts w:cs="Arial"/>
          <w:color w:val="000000"/>
          <w:sz w:val="21"/>
          <w:szCs w:val="21"/>
        </w:rPr>
        <w:t>。</w:t>
      </w:r>
    </w:p>
    <w:p w:rsidR="00E4537C" w:rsidRPr="00F27C19" w:rsidRDefault="00E4537C" w:rsidP="00553E2F">
      <w:pPr>
        <w:numPr>
          <w:ilvl w:val="0"/>
          <w:numId w:val="91"/>
        </w:numPr>
        <w:shd w:val="clear" w:color="auto" w:fill="FFFFFF"/>
        <w:spacing w:line="326" w:lineRule="atLeast"/>
      </w:pPr>
      <w:r w:rsidRPr="00F27C19">
        <w:rPr>
          <w:rFonts w:cs="Arial"/>
          <w:color w:val="000000"/>
          <w:sz w:val="21"/>
          <w:szCs w:val="21"/>
        </w:rPr>
        <w:t>学习如何复用已存代码分析器，可参考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22" w:history="1">
        <w:r w:rsidRPr="00F27C19">
          <w:rPr>
            <w:rStyle w:val="a5"/>
          </w:rPr>
          <w:t>Arcanist User Guide: Customizing Existing Linters</w:t>
        </w:r>
      </w:hyperlink>
      <w:r w:rsidRPr="00F27C19">
        <w:rPr>
          <w:rFonts w:cs="Arial"/>
          <w:color w:val="000000"/>
          <w:sz w:val="21"/>
          <w:szCs w:val="21"/>
        </w:rPr>
        <w:t>章节。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162" w:name="_Toc385544166"/>
      <w:r w:rsidRPr="00F27C19">
        <w:t>Arcanist 使用教程: 代码分析器</w:t>
      </w:r>
      <w:bookmarkEnd w:id="162"/>
    </w:p>
    <w:p w:rsidR="00E4537C" w:rsidRPr="00F27C19" w:rsidRDefault="00E4537C">
      <w:pPr>
        <w:rPr>
          <w:rFonts w:cs="Arial"/>
          <w:color w:val="000000"/>
        </w:rPr>
      </w:pPr>
      <w:r w:rsidRPr="00F27C19">
        <w:t>本节将介绍：代码分析引擎，代码分析器，以及代码分析器配置。</w:t>
      </w:r>
    </w:p>
    <w:p w:rsidR="00E4537C" w:rsidRPr="00F27C19" w:rsidRDefault="00E4537C">
      <w:r w:rsidRPr="00F27C19">
        <w:rPr>
          <w:rFonts w:cs="Arial"/>
          <w:color w:val="000000"/>
        </w:rPr>
        <w:t>本节阐述了代码分析是如何在一个 arc工程中工作的。如果你还没有创建一个arc工程，你需要参考一下</w:t>
      </w:r>
      <w:r w:rsidRPr="00F27C19">
        <w:rPr>
          <w:rStyle w:val="apple-converted-space"/>
          <w:rFonts w:cs="Arial"/>
          <w:color w:val="000000"/>
        </w:rPr>
        <w:t> </w:t>
      </w:r>
      <w:hyperlink r:id="rId123" w:history="1">
        <w:r w:rsidRPr="00F27C19">
          <w:rPr>
            <w:rStyle w:val="a5"/>
          </w:rPr>
          <w:t>Arcanist User Guide: Configuring a New Project</w:t>
        </w:r>
      </w:hyperlink>
      <w:r w:rsidRPr="00F27C19">
        <w:rPr>
          <w:rFonts w:cs="Arial"/>
          <w:color w:val="000000"/>
        </w:rPr>
        <w:t>章节。</w:t>
      </w:r>
    </w:p>
    <w:p w:rsidR="00E4537C" w:rsidRPr="00F27C19" w:rsidRDefault="00E4537C">
      <w:pPr>
        <w:pStyle w:val="3"/>
      </w:pPr>
      <w:bookmarkStart w:id="163" w:name="_Toc385544167"/>
      <w:r w:rsidRPr="00F27C19">
        <w:t>概述</w:t>
      </w:r>
      <w:bookmarkEnd w:id="163"/>
    </w:p>
    <w:p w:rsidR="00E4537C" w:rsidRPr="00F27C19" w:rsidRDefault="00E4537C">
      <w:r w:rsidRPr="00F27C19">
        <w:t>"Lint" 指的是一类编程工具，这类工具可以通过分析源码，提出相关的错误或者警告。例如，语法错误，使用未定义变量，调用提出警告，调用废弃函数，间距和格式，范围滥用，在switch段中使用隐式声明，许可证标题缺失，使用危险的语言特性，等等其他的问题，都会使得代码分析器发出警告。</w:t>
      </w:r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将代码分析集成进你的开发流水线中，有两大好处：</w:t>
      </w:r>
    </w:p>
    <w:p w:rsidR="00E4537C" w:rsidRPr="00F27C19" w:rsidRDefault="00E4537C" w:rsidP="00553E2F">
      <w:pPr>
        <w:numPr>
          <w:ilvl w:val="0"/>
          <w:numId w:val="83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你可以监测和避免一大堆编程错误</w:t>
      </w:r>
    </w:p>
    <w:p w:rsidR="00E4537C" w:rsidRPr="00F27C19" w:rsidRDefault="00E4537C" w:rsidP="00553E2F">
      <w:pPr>
        <w:numPr>
          <w:ilvl w:val="0"/>
          <w:numId w:val="83"/>
        </w:numPr>
        <w:shd w:val="clear" w:color="auto" w:fill="FFFFFF"/>
        <w:spacing w:line="326" w:lineRule="atLeast"/>
      </w:pPr>
      <w:r w:rsidRPr="00F27C19">
        <w:rPr>
          <w:rFonts w:cs="Arial"/>
          <w:color w:val="000000"/>
          <w:sz w:val="21"/>
          <w:szCs w:val="21"/>
        </w:rPr>
        <w:t>通过代码分析中的自动定位机制和自动格式检查机制，写出更高质量的代码。</w:t>
      </w:r>
    </w:p>
    <w:p w:rsidR="00E4537C" w:rsidRPr="00F27C19" w:rsidRDefault="00E4537C">
      <w:r w:rsidRPr="00F27C19">
        <w:t>当arc已经集成到代码分析包中后，它将会使arc lint命令生效，并当arc diff发现修改时，执行代码分析。用户将会在检查代码时收到修复错误或者警告的提示，并且通过代码分析提出得问题在检查过程中是一直可见的，除非这个问题被修复。</w:t>
      </w:r>
    </w:p>
    <w:p w:rsidR="00E4537C" w:rsidRPr="00F27C19" w:rsidRDefault="00E4537C">
      <w:r w:rsidRPr="00F27C19">
        <w:t>这里为不同的语言提供了有很多的代码分析器，以及可用的静态分析工具集。Arcanist 自带了很多受欢迎的工具，并且你可以通过简单的步骤构建自定义的工具集。</w:t>
      </w:r>
    </w:p>
    <w:p w:rsidR="00E4537C" w:rsidRPr="00F27C19" w:rsidRDefault="00E4537C">
      <w:pPr>
        <w:pStyle w:val="3"/>
      </w:pPr>
      <w:bookmarkStart w:id="164" w:name="_Toc385544168"/>
      <w:r w:rsidRPr="00F27C19">
        <w:t>可用的代码分析器</w:t>
      </w:r>
      <w:bookmarkEnd w:id="164"/>
    </w:p>
    <w:p w:rsidR="00E4537C" w:rsidRPr="00F27C19" w:rsidRDefault="00E4537C">
      <w:r w:rsidRPr="00F27C19">
        <w:t>Arcanist 自带了一下的代码分析器：</w:t>
      </w:r>
    </w:p>
    <w:p w:rsidR="00E4537C" w:rsidRPr="00F27C19" w:rsidRDefault="00E4537C" w:rsidP="00553E2F">
      <w:pPr>
        <w:numPr>
          <w:ilvl w:val="0"/>
          <w:numId w:val="61"/>
        </w:numPr>
        <w:shd w:val="clear" w:color="auto" w:fill="FFFFFF"/>
        <w:spacing w:line="326" w:lineRule="atLeast"/>
        <w:rPr>
          <w:sz w:val="21"/>
          <w:szCs w:val="21"/>
        </w:rPr>
      </w:pPr>
      <w:hyperlink r:id="rId124" w:anchor="_blank" w:history="1">
        <w:r w:rsidRPr="00F27C19">
          <w:rPr>
            <w:rStyle w:val="a5"/>
            <w:sz w:val="21"/>
            <w:szCs w:val="21"/>
          </w:rPr>
          <w:t>JSHint</w:t>
        </w:r>
      </w:hyperlink>
      <w:r w:rsidRPr="00F27C19">
        <w:rPr>
          <w:rFonts w:cs="Arial"/>
          <w:color w:val="000000"/>
          <w:sz w:val="21"/>
          <w:szCs w:val="21"/>
        </w:rPr>
        <w:t>, 一个javascript代码分析器。可参考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25" w:history="1">
        <w:r w:rsidRPr="00F27C19">
          <w:rPr>
            <w:rStyle w:val="a5"/>
            <w:sz w:val="21"/>
            <w:szCs w:val="21"/>
          </w:rPr>
          <w:t>ArcanistJSHintLinter</w:t>
        </w:r>
      </w:hyperlink>
      <w:r w:rsidRPr="00F27C19">
        <w:rPr>
          <w:rFonts w:cs="Arial"/>
          <w:color w:val="000000"/>
          <w:sz w:val="21"/>
          <w:szCs w:val="21"/>
        </w:rPr>
        <w:t>。</w:t>
      </w:r>
    </w:p>
    <w:p w:rsidR="00E4537C" w:rsidRPr="00F27C19" w:rsidRDefault="00E4537C" w:rsidP="00553E2F">
      <w:pPr>
        <w:numPr>
          <w:ilvl w:val="0"/>
          <w:numId w:val="61"/>
        </w:numPr>
        <w:shd w:val="clear" w:color="auto" w:fill="FFFFFF"/>
        <w:spacing w:line="326" w:lineRule="atLeast"/>
        <w:rPr>
          <w:sz w:val="21"/>
          <w:szCs w:val="21"/>
        </w:rPr>
      </w:pPr>
      <w:hyperlink r:id="rId126" w:anchor="_blank" w:history="1">
        <w:r w:rsidRPr="00F27C19">
          <w:rPr>
            <w:rStyle w:val="a5"/>
            <w:sz w:val="21"/>
            <w:szCs w:val="21"/>
          </w:rPr>
          <w:t>PEP8</w:t>
        </w:r>
      </w:hyperlink>
      <w:r w:rsidRPr="00F27C19">
        <w:rPr>
          <w:rFonts w:cs="Arial"/>
          <w:color w:val="000000"/>
          <w:sz w:val="21"/>
          <w:szCs w:val="21"/>
        </w:rPr>
        <w:t>, 一个Python代码分析器。可参考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27" w:history="1">
        <w:r w:rsidRPr="00F27C19">
          <w:rPr>
            <w:rStyle w:val="a5"/>
            <w:sz w:val="21"/>
            <w:szCs w:val="21"/>
          </w:rPr>
          <w:t>ArcanistPEP8Linter</w:t>
        </w:r>
      </w:hyperlink>
      <w:r w:rsidRPr="00F27C19">
        <w:rPr>
          <w:rFonts w:cs="Arial"/>
          <w:color w:val="000000"/>
          <w:sz w:val="21"/>
          <w:szCs w:val="21"/>
        </w:rPr>
        <w:t>。</w:t>
      </w:r>
    </w:p>
    <w:p w:rsidR="00E4537C" w:rsidRPr="00F27C19" w:rsidRDefault="00E4537C" w:rsidP="00553E2F">
      <w:pPr>
        <w:numPr>
          <w:ilvl w:val="0"/>
          <w:numId w:val="61"/>
        </w:numPr>
        <w:shd w:val="clear" w:color="auto" w:fill="FFFFFF"/>
        <w:spacing w:line="326" w:lineRule="atLeast"/>
        <w:rPr>
          <w:sz w:val="21"/>
          <w:szCs w:val="21"/>
        </w:rPr>
      </w:pPr>
      <w:hyperlink r:id="rId128" w:anchor="_blank" w:history="1">
        <w:r w:rsidRPr="00F27C19">
          <w:rPr>
            <w:rStyle w:val="a5"/>
            <w:sz w:val="21"/>
            <w:szCs w:val="21"/>
          </w:rPr>
          <w:t>Pyflakes</w:t>
        </w:r>
      </w:hyperlink>
      <w:r w:rsidRPr="00F27C19">
        <w:rPr>
          <w:rFonts w:cs="Arial"/>
          <w:color w:val="000000"/>
          <w:sz w:val="21"/>
          <w:szCs w:val="21"/>
        </w:rPr>
        <w:t>, 另一个Python代码分析器。可参考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29" w:history="1">
        <w:r w:rsidRPr="00F27C19">
          <w:rPr>
            <w:rStyle w:val="a5"/>
            <w:sz w:val="21"/>
            <w:szCs w:val="21"/>
          </w:rPr>
          <w:t>ArcanistPyFlakesLinter</w:t>
        </w:r>
      </w:hyperlink>
      <w:r w:rsidRPr="00F27C19">
        <w:rPr>
          <w:rFonts w:cs="Arial"/>
          <w:color w:val="000000"/>
          <w:sz w:val="21"/>
          <w:szCs w:val="21"/>
        </w:rPr>
        <w:t>.</w:t>
      </w:r>
    </w:p>
    <w:p w:rsidR="00E4537C" w:rsidRPr="00F27C19" w:rsidRDefault="00E4537C" w:rsidP="00553E2F">
      <w:pPr>
        <w:numPr>
          <w:ilvl w:val="0"/>
          <w:numId w:val="61"/>
        </w:numPr>
        <w:shd w:val="clear" w:color="auto" w:fill="FFFFFF"/>
        <w:spacing w:line="326" w:lineRule="atLeast"/>
        <w:rPr>
          <w:sz w:val="21"/>
          <w:szCs w:val="21"/>
        </w:rPr>
      </w:pPr>
      <w:hyperlink r:id="rId130" w:anchor="_blank" w:history="1">
        <w:r w:rsidRPr="00F27C19">
          <w:rPr>
            <w:rStyle w:val="a5"/>
            <w:sz w:val="21"/>
            <w:szCs w:val="21"/>
          </w:rPr>
          <w:t>Pylint</w:t>
        </w:r>
      </w:hyperlink>
      <w:r w:rsidRPr="00F27C19">
        <w:rPr>
          <w:rFonts w:cs="Arial"/>
          <w:color w:val="000000"/>
          <w:sz w:val="21"/>
          <w:szCs w:val="21"/>
        </w:rPr>
        <w:t>, 再另一个Python代码分析器。 可参考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31" w:history="1">
        <w:r w:rsidRPr="00F27C19">
          <w:rPr>
            <w:rStyle w:val="a5"/>
            <w:sz w:val="21"/>
            <w:szCs w:val="21"/>
          </w:rPr>
          <w:t>ArcanistPyLintLinter</w:t>
        </w:r>
      </w:hyperlink>
      <w:r w:rsidRPr="00F27C19">
        <w:rPr>
          <w:rFonts w:cs="Arial"/>
          <w:color w:val="000000"/>
          <w:sz w:val="21"/>
          <w:szCs w:val="21"/>
        </w:rPr>
        <w:t>.</w:t>
      </w:r>
    </w:p>
    <w:p w:rsidR="00E4537C" w:rsidRPr="00F27C19" w:rsidRDefault="00E4537C" w:rsidP="00553E2F">
      <w:pPr>
        <w:numPr>
          <w:ilvl w:val="0"/>
          <w:numId w:val="61"/>
        </w:numPr>
        <w:shd w:val="clear" w:color="auto" w:fill="FFFFFF"/>
        <w:spacing w:line="326" w:lineRule="atLeast"/>
        <w:rPr>
          <w:sz w:val="21"/>
          <w:szCs w:val="21"/>
        </w:rPr>
      </w:pPr>
      <w:hyperlink r:id="rId132" w:anchor="_blank" w:history="1">
        <w:r w:rsidRPr="00F27C19">
          <w:rPr>
            <w:rStyle w:val="a5"/>
            <w:sz w:val="21"/>
            <w:szCs w:val="21"/>
          </w:rPr>
          <w:t>PHP CodeSniffer</w:t>
        </w:r>
      </w:hyperlink>
      <w:r w:rsidRPr="00F27C19">
        <w:rPr>
          <w:rFonts w:cs="Arial"/>
          <w:color w:val="000000"/>
          <w:sz w:val="21"/>
          <w:szCs w:val="21"/>
        </w:rPr>
        <w:t>, 一个PHP代码分析器。可参考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33" w:history="1">
        <w:r w:rsidRPr="00F27C19">
          <w:rPr>
            <w:rStyle w:val="a5"/>
            <w:sz w:val="21"/>
            <w:szCs w:val="21"/>
          </w:rPr>
          <w:t>ArcanistPhpcsLinter</w:t>
        </w:r>
      </w:hyperlink>
      <w:r w:rsidRPr="00F27C19">
        <w:rPr>
          <w:rFonts w:cs="Arial"/>
          <w:color w:val="000000"/>
          <w:sz w:val="21"/>
          <w:szCs w:val="21"/>
        </w:rPr>
        <w:t>.</w:t>
      </w:r>
    </w:p>
    <w:p w:rsidR="00E4537C" w:rsidRPr="00F27C19" w:rsidRDefault="00E4537C">
      <w:r w:rsidRPr="00F27C19">
        <w:lastRenderedPageBreak/>
        <w:t>Arcanist也自带了一些大众化的分析器，并且可以通过配置，来分析代码分析程序的输出信息：</w:t>
      </w:r>
    </w:p>
    <w:p w:rsidR="00E4537C" w:rsidRPr="00F27C19" w:rsidRDefault="00E4537C" w:rsidP="00553E2F">
      <w:pPr>
        <w:numPr>
          <w:ilvl w:val="0"/>
          <w:numId w:val="61"/>
        </w:numPr>
        <w:shd w:val="clear" w:color="auto" w:fill="FFFFFF"/>
        <w:spacing w:line="326" w:lineRule="atLeast"/>
        <w:rPr>
          <w:sz w:val="21"/>
          <w:szCs w:val="21"/>
        </w:rPr>
      </w:pPr>
      <w:hyperlink r:id="rId134" w:history="1">
        <w:r w:rsidRPr="00F27C19">
          <w:rPr>
            <w:rStyle w:val="a5"/>
            <w:sz w:val="21"/>
            <w:szCs w:val="21"/>
          </w:rPr>
          <w:t>ArcanistScriptAndRegexLinter</w:t>
        </w:r>
      </w:hyperlink>
      <w:r w:rsidRPr="00F27C19">
        <w:rPr>
          <w:rFonts w:cs="Arial"/>
          <w:color w:val="000000"/>
          <w:sz w:val="21"/>
          <w:szCs w:val="21"/>
        </w:rPr>
        <w:t>, 通过运行脚本的形式，使用正则表达式来分析输出信息。</w:t>
      </w:r>
    </w:p>
    <w:p w:rsidR="00E4537C" w:rsidRPr="00F27C19" w:rsidRDefault="00E4537C" w:rsidP="00553E2F">
      <w:pPr>
        <w:numPr>
          <w:ilvl w:val="0"/>
          <w:numId w:val="61"/>
        </w:numPr>
        <w:shd w:val="clear" w:color="auto" w:fill="FFFFFF"/>
        <w:spacing w:line="326" w:lineRule="atLeast"/>
        <w:rPr>
          <w:sz w:val="21"/>
          <w:szCs w:val="21"/>
        </w:rPr>
      </w:pPr>
      <w:hyperlink r:id="rId135" w:history="1">
        <w:r w:rsidRPr="00F27C19">
          <w:rPr>
            <w:rStyle w:val="a5"/>
            <w:sz w:val="21"/>
            <w:szCs w:val="21"/>
          </w:rPr>
          <w:t>ArcanistConduitLinter</w:t>
        </w:r>
      </w:hyperlink>
      <w:r w:rsidRPr="00F27C19">
        <w:rPr>
          <w:rFonts w:cs="Arial"/>
          <w:color w:val="000000"/>
          <w:sz w:val="21"/>
          <w:szCs w:val="21"/>
        </w:rPr>
        <w:t>, 可以通过Conduit 调用一个代码分析器，并且允许你构建“客户/主机”代码分析器。</w:t>
      </w:r>
    </w:p>
    <w:p w:rsidR="00E4537C" w:rsidRPr="00F27C19" w:rsidRDefault="00E4537C">
      <w:r w:rsidRPr="00F27C19">
        <w:t>此外, Arcanist还有些通用的代码分析器:</w:t>
      </w:r>
    </w:p>
    <w:p w:rsidR="00E4537C" w:rsidRPr="00F27C19" w:rsidRDefault="00E4537C" w:rsidP="00553E2F">
      <w:pPr>
        <w:numPr>
          <w:ilvl w:val="0"/>
          <w:numId w:val="61"/>
        </w:numPr>
        <w:shd w:val="clear" w:color="auto" w:fill="FFFFFF"/>
        <w:spacing w:line="326" w:lineRule="atLeast"/>
        <w:rPr>
          <w:sz w:val="21"/>
          <w:szCs w:val="21"/>
        </w:rPr>
      </w:pPr>
      <w:hyperlink r:id="rId136" w:history="1">
        <w:r w:rsidRPr="00F27C19">
          <w:rPr>
            <w:rStyle w:val="a5"/>
            <w:sz w:val="21"/>
            <w:szCs w:val="21"/>
          </w:rPr>
          <w:t>ArcanistTextLinter</w:t>
        </w:r>
      </w:hyperlink>
      <w:r w:rsidRPr="00F27C19">
        <w:rPr>
          <w:rFonts w:cs="Arial"/>
          <w:color w:val="000000"/>
          <w:sz w:val="21"/>
          <w:szCs w:val="21"/>
        </w:rPr>
        <w:t>, 强制规定一些文本规则。比如，行尾空格限制，DOS的换行符限制，文件编码限制，列宽限制，终端换行符限制，以及制表符限制。</w:t>
      </w:r>
    </w:p>
    <w:p w:rsidR="00E4537C" w:rsidRPr="00F27C19" w:rsidRDefault="00E4537C" w:rsidP="00553E2F">
      <w:pPr>
        <w:numPr>
          <w:ilvl w:val="0"/>
          <w:numId w:val="61"/>
        </w:numPr>
        <w:shd w:val="clear" w:color="auto" w:fill="FFFFFF"/>
        <w:spacing w:line="326" w:lineRule="atLeast"/>
        <w:rPr>
          <w:sz w:val="21"/>
          <w:szCs w:val="21"/>
        </w:rPr>
      </w:pPr>
      <w:hyperlink r:id="rId137" w:history="1">
        <w:r w:rsidRPr="00F27C19">
          <w:rPr>
            <w:rStyle w:val="a5"/>
            <w:sz w:val="21"/>
            <w:szCs w:val="21"/>
          </w:rPr>
          <w:t>ArcanistSpellingLinter</w:t>
        </w:r>
      </w:hyperlink>
      <w:r w:rsidRPr="00F27C19">
        <w:rPr>
          <w:rFonts w:cs="Arial"/>
          <w:color w:val="000000"/>
          <w:sz w:val="21"/>
          <w:szCs w:val="21"/>
        </w:rPr>
        <w:t>, 可以检测出拼写错误。</w:t>
      </w:r>
    </w:p>
    <w:p w:rsidR="00E4537C" w:rsidRPr="00F27C19" w:rsidRDefault="00E4537C" w:rsidP="00553E2F">
      <w:pPr>
        <w:numPr>
          <w:ilvl w:val="0"/>
          <w:numId w:val="61"/>
        </w:numPr>
        <w:shd w:val="clear" w:color="auto" w:fill="FFFFFF"/>
        <w:spacing w:line="326" w:lineRule="atLeast"/>
        <w:rPr>
          <w:sz w:val="21"/>
          <w:szCs w:val="21"/>
        </w:rPr>
      </w:pPr>
      <w:hyperlink r:id="rId138" w:history="1">
        <w:r w:rsidRPr="00F27C19">
          <w:rPr>
            <w:rStyle w:val="a5"/>
            <w:sz w:val="21"/>
            <w:szCs w:val="21"/>
          </w:rPr>
          <w:t>ArcanistFilenameLinter</w:t>
        </w:r>
      </w:hyperlink>
      <w:r w:rsidRPr="00F27C19">
        <w:rPr>
          <w:rFonts w:cs="Arial"/>
          <w:color w:val="000000"/>
          <w:sz w:val="21"/>
          <w:szCs w:val="21"/>
        </w:rPr>
        <w:t>, 可以强制一般性规则来检测是否给使用了一个荒谬的文件名。</w:t>
      </w:r>
    </w:p>
    <w:p w:rsidR="00E4537C" w:rsidRPr="00F27C19" w:rsidRDefault="00E4537C" w:rsidP="00553E2F">
      <w:pPr>
        <w:numPr>
          <w:ilvl w:val="0"/>
          <w:numId w:val="61"/>
        </w:numPr>
        <w:shd w:val="clear" w:color="auto" w:fill="FFFFFF"/>
        <w:spacing w:line="326" w:lineRule="atLeast"/>
        <w:rPr>
          <w:sz w:val="21"/>
          <w:szCs w:val="21"/>
        </w:rPr>
      </w:pPr>
      <w:hyperlink r:id="rId139" w:history="1">
        <w:r w:rsidRPr="00F27C19">
          <w:rPr>
            <w:rStyle w:val="a5"/>
            <w:sz w:val="21"/>
            <w:szCs w:val="21"/>
          </w:rPr>
          <w:t>ArcanistLicenseLinter</w:t>
        </w:r>
      </w:hyperlink>
      <w:r w:rsidRPr="00F27C19">
        <w:rPr>
          <w:rFonts w:cs="Arial"/>
          <w:color w:val="000000"/>
          <w:sz w:val="21"/>
          <w:szCs w:val="21"/>
        </w:rPr>
        <w:t>,  可以确定许可证标题已经被应用到了所有源文件中。</w:t>
      </w:r>
    </w:p>
    <w:p w:rsidR="00E4537C" w:rsidRPr="00F27C19" w:rsidRDefault="00E4537C" w:rsidP="00553E2F">
      <w:pPr>
        <w:numPr>
          <w:ilvl w:val="0"/>
          <w:numId w:val="61"/>
        </w:numPr>
        <w:shd w:val="clear" w:color="auto" w:fill="FFFFFF"/>
        <w:spacing w:line="326" w:lineRule="atLeast"/>
        <w:rPr>
          <w:sz w:val="21"/>
          <w:szCs w:val="21"/>
        </w:rPr>
      </w:pPr>
      <w:hyperlink r:id="rId140" w:history="1">
        <w:r w:rsidRPr="00F27C19">
          <w:rPr>
            <w:rStyle w:val="a5"/>
            <w:sz w:val="21"/>
            <w:szCs w:val="21"/>
          </w:rPr>
          <w:t>ArcanistNoLintLinter</w:t>
        </w:r>
      </w:hyperlink>
      <w:r w:rsidRPr="00F27C19">
        <w:rPr>
          <w:rFonts w:cs="Arial"/>
          <w:color w:val="000000"/>
          <w:sz w:val="21"/>
          <w:szCs w:val="21"/>
        </w:rPr>
        <w:t>, 可以屏蔽代码分析器，使之失效。</w:t>
      </w:r>
    </w:p>
    <w:p w:rsidR="00E4537C" w:rsidRPr="00F27C19" w:rsidRDefault="00E4537C" w:rsidP="00553E2F">
      <w:pPr>
        <w:numPr>
          <w:ilvl w:val="0"/>
          <w:numId w:val="61"/>
        </w:numPr>
        <w:shd w:val="clear" w:color="auto" w:fill="FFFFFF"/>
        <w:spacing w:line="326" w:lineRule="atLeast"/>
      </w:pPr>
      <w:hyperlink r:id="rId141" w:history="1">
        <w:r w:rsidRPr="00F27C19">
          <w:rPr>
            <w:rStyle w:val="a5"/>
            <w:sz w:val="21"/>
            <w:szCs w:val="21"/>
          </w:rPr>
          <w:t>ArcanistGeneratedLinter</w:t>
        </w:r>
      </w:hyperlink>
      <w:r w:rsidRPr="00F27C19">
        <w:rPr>
          <w:rFonts w:cs="Arial"/>
          <w:color w:val="000000"/>
          <w:sz w:val="21"/>
          <w:szCs w:val="21"/>
        </w:rPr>
        <w:t>, 可以禁止代码分析器生成文件。</w:t>
      </w:r>
    </w:p>
    <w:p w:rsidR="00E4537C" w:rsidRPr="00F27C19" w:rsidRDefault="00E4537C">
      <w:r w:rsidRPr="00F27C19">
        <w:t>Arcanist 还有特别的代码分析器：</w:t>
      </w:r>
    </w:p>
    <w:p w:rsidR="00E4537C" w:rsidRPr="00F27C19" w:rsidRDefault="00E4537C" w:rsidP="00553E2F">
      <w:pPr>
        <w:numPr>
          <w:ilvl w:val="0"/>
          <w:numId w:val="67"/>
        </w:numPr>
        <w:shd w:val="clear" w:color="auto" w:fill="FFFFFF"/>
        <w:spacing w:line="326" w:lineRule="atLeast"/>
        <w:rPr>
          <w:sz w:val="21"/>
          <w:szCs w:val="21"/>
        </w:rPr>
      </w:pPr>
      <w:hyperlink r:id="rId142" w:history="1">
        <w:r w:rsidRPr="00F27C19">
          <w:rPr>
            <w:rStyle w:val="a5"/>
            <w:sz w:val="21"/>
            <w:szCs w:val="21"/>
          </w:rPr>
          <w:t>ArcanistXHPASTLinter</w:t>
        </w:r>
      </w:hyperlink>
      <w:r w:rsidRPr="00F27C19">
        <w:rPr>
          <w:rFonts w:cs="Arial"/>
          <w:color w:val="000000"/>
          <w:sz w:val="21"/>
          <w:szCs w:val="21"/>
        </w:rPr>
        <w:t>, Phabricator默认启动PHP代码分析器。这个代码分析器很强大，但是规则有些僵硬（它强制使用phutil规则，并且没有其他规则集可配置）。</w:t>
      </w:r>
    </w:p>
    <w:p w:rsidR="00E4537C" w:rsidRPr="00F27C19" w:rsidRDefault="00E4537C" w:rsidP="00553E2F">
      <w:pPr>
        <w:numPr>
          <w:ilvl w:val="0"/>
          <w:numId w:val="67"/>
        </w:numPr>
        <w:shd w:val="clear" w:color="auto" w:fill="FFFFFF"/>
        <w:spacing w:line="326" w:lineRule="atLeast"/>
      </w:pPr>
      <w:hyperlink r:id="rId143" w:history="1">
        <w:r w:rsidRPr="00F27C19">
          <w:rPr>
            <w:rStyle w:val="a5"/>
            <w:sz w:val="21"/>
            <w:szCs w:val="21"/>
          </w:rPr>
          <w:t>ArcanistPhutilLibraryLinter</w:t>
        </w:r>
      </w:hyperlink>
      <w:r w:rsidRPr="00F27C19">
        <w:rPr>
          <w:rFonts w:cs="Arial"/>
          <w:color w:val="000000"/>
          <w:sz w:val="21"/>
          <w:szCs w:val="21"/>
        </w:rPr>
        <w:t>, 强制使用phutil库的布局规则。</w:t>
      </w:r>
    </w:p>
    <w:p w:rsidR="00E4537C" w:rsidRPr="00F27C19" w:rsidRDefault="00E4537C">
      <w:pPr>
        <w:rPr>
          <w:rFonts w:cs="Arial"/>
          <w:sz w:val="21"/>
          <w:szCs w:val="21"/>
        </w:rPr>
      </w:pPr>
      <w:r w:rsidRPr="00F27C19">
        <w:t>三种方式可以让你添加新的代码分析器：</w:t>
      </w:r>
    </w:p>
    <w:p w:rsidR="00E4537C" w:rsidRPr="00F27C19" w:rsidRDefault="00E4537C" w:rsidP="00553E2F">
      <w:pPr>
        <w:numPr>
          <w:ilvl w:val="0"/>
          <w:numId w:val="70"/>
        </w:numPr>
        <w:shd w:val="clear" w:color="auto" w:fill="FFFFFF"/>
        <w:spacing w:line="326" w:lineRule="atLeast"/>
        <w:rPr>
          <w:rFonts w:cs="Arial"/>
          <w:sz w:val="21"/>
          <w:szCs w:val="21"/>
        </w:rPr>
      </w:pPr>
      <w:r w:rsidRPr="00F27C19">
        <w:rPr>
          <w:rFonts w:cs="Arial"/>
          <w:sz w:val="21"/>
          <w:szCs w:val="21"/>
        </w:rPr>
        <w:t>写新的构建，并且将其贡献给上游。</w:t>
      </w:r>
    </w:p>
    <w:p w:rsidR="00E4537C" w:rsidRPr="00F27C19" w:rsidRDefault="00E4537C" w:rsidP="00553E2F">
      <w:pPr>
        <w:numPr>
          <w:ilvl w:val="0"/>
          <w:numId w:val="70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sz w:val="21"/>
          <w:szCs w:val="21"/>
        </w:rPr>
        <w:t>写新</w:t>
      </w:r>
      <w:r w:rsidRPr="00F27C19">
        <w:rPr>
          <w:rFonts w:cs="Arial"/>
          <w:color w:val="000000"/>
          <w:sz w:val="21"/>
          <w:szCs w:val="21"/>
        </w:rPr>
        <w:t>的构建，并且在Arcanist安装</w:t>
      </w:r>
    </w:p>
    <w:p w:rsidR="00E4537C" w:rsidRPr="00F27C19" w:rsidRDefault="00E4537C" w:rsidP="00553E2F">
      <w:pPr>
        <w:numPr>
          <w:ilvl w:val="0"/>
          <w:numId w:val="70"/>
        </w:numPr>
        <w:shd w:val="clear" w:color="auto" w:fill="FFFFFF"/>
        <w:spacing w:line="326" w:lineRule="atLeast"/>
        <w:rPr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使用一个通用构建，比如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44" w:history="1">
        <w:r w:rsidRPr="00F27C19">
          <w:rPr>
            <w:rStyle w:val="a5"/>
            <w:sz w:val="21"/>
            <w:szCs w:val="21"/>
          </w:rPr>
          <w:t>ArcanistScriptAndRegexLinter</w:t>
        </w:r>
      </w:hyperlink>
      <w:r w:rsidRPr="00F27C19">
        <w:rPr>
          <w:rStyle w:val="apple-converted-space"/>
          <w:rFonts w:cs="Arial"/>
          <w:color w:val="000000"/>
          <w:sz w:val="21"/>
          <w:szCs w:val="21"/>
        </w:rPr>
        <w:t> 。再通过配置，就可以在集成环境中运行。</w:t>
      </w:r>
    </w:p>
    <w:p w:rsidR="00E4537C" w:rsidRPr="00F27C19" w:rsidRDefault="00E4537C">
      <w:pPr>
        <w:pStyle w:val="3"/>
      </w:pPr>
      <w:bookmarkStart w:id="165" w:name="configuring-lint"/>
      <w:bookmarkStart w:id="166" w:name="_Toc385544169"/>
      <w:bookmarkEnd w:id="165"/>
      <w:r w:rsidRPr="00F27C19">
        <w:t>配置代码分析</w:t>
      </w:r>
      <w:bookmarkEnd w:id="166"/>
    </w:p>
    <w:p w:rsidR="00E4537C" w:rsidRPr="00F27C19" w:rsidRDefault="00E4537C">
      <w:r w:rsidRPr="00F27C19">
        <w:t>Arcanist的代码分析继承涉及到两大组件：代码分析器 和 代码分析引擎。</w:t>
      </w:r>
    </w:p>
    <w:p w:rsidR="00E4537C" w:rsidRPr="00F27C19" w:rsidRDefault="00E4537C">
      <w:r w:rsidRPr="00F27C19">
        <w:t>代码分析器本身可以通过源码文件进行问题的检测。通常，代码分析器是一个外部脚本，Arcanist通过指定路径来运行，如同jshit或pep8.py。通过Arcanist对脚本产生一些信息进行分析，判断是否是结构性错误。使用外部脚本处理一段胶水代码分析器(比如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145" w:history="1">
        <w:r w:rsidRPr="00F27C19">
          <w:rPr>
            <w:rStyle w:val="a5"/>
          </w:rPr>
          <w:t>ArcanistJSHintLinter</w:t>
        </w:r>
      </w:hyperlink>
      <w:r w:rsidRPr="00F27C19">
        <w:rPr>
          <w:rStyle w:val="apple-converted-space"/>
          <w:rFonts w:cs="Arial"/>
          <w:color w:val="000000"/>
          <w:sz w:val="23"/>
          <w:szCs w:val="23"/>
        </w:rPr>
        <w:t> 或 </w:t>
      </w:r>
      <w:hyperlink r:id="rId146" w:history="1">
        <w:r w:rsidRPr="00F27C19">
          <w:rPr>
            <w:rStyle w:val="a5"/>
          </w:rPr>
          <w:t>ArcanistPEP8Linter</w:t>
        </w:r>
      </w:hyperlink>
      <w:r w:rsidRPr="00F27C19">
        <w:t>) 并且解读他们的输出。</w:t>
      </w:r>
    </w:p>
    <w:p w:rsidR="00E4537C" w:rsidRPr="00F27C19" w:rsidRDefault="00E4537C">
      <w:pPr>
        <w:rPr>
          <w:rFonts w:cs="Arial"/>
          <w:sz w:val="23"/>
          <w:szCs w:val="23"/>
        </w:rPr>
      </w:pPr>
      <w:r w:rsidRPr="00F27C19">
        <w:t>代码分析引擎配合代码分析器，使对应的文件与对应的代码分析器进行匹配。例如，你可能想要对所有的.js文件运行jshint，并且对所有的.py文件运行pep8.py。有时你可能不想对external/或者third-party/目录下的任何文件进行代码分析。有些文件你并不想包含入代码分析的范围内，或者对其使用特殊的规则。</w:t>
      </w:r>
    </w:p>
    <w:p w:rsidR="00E4537C" w:rsidRPr="00F27C19" w:rsidRDefault="00E4537C">
      <w:r w:rsidRPr="00F27C19">
        <w:rPr>
          <w:rFonts w:cs="Arial"/>
        </w:rPr>
        <w:t>要是代码分析工作，需要对arc进行配置，你需要指定一个代码分析引擎的名字，并且可能要提供一些额外的配置。先命名一个代码分析引擎，再在.arcconfig文件中的lint.engine变量设置这个已命名的引擎，作为</w:t>
      </w:r>
      <w:r w:rsidRPr="00F27C19">
        <w:rPr>
          <w:rStyle w:val="apple-converted-space"/>
          <w:rFonts w:cs="Arial"/>
          <w:color w:val="000000"/>
        </w:rPr>
        <w:t> </w:t>
      </w:r>
      <w:hyperlink r:id="rId147" w:history="1">
        <w:r w:rsidRPr="00F27C19">
          <w:rPr>
            <w:rStyle w:val="a5"/>
          </w:rPr>
          <w:t>ArcanistLintEngine</w:t>
        </w:r>
      </w:hyperlink>
      <w:r w:rsidRPr="00F27C19">
        <w:rPr>
          <w:rFonts w:cs="Arial"/>
        </w:rPr>
        <w:t>类的扩展。有关.arcconfig的更多信息，可以参考</w:t>
      </w:r>
      <w:r w:rsidRPr="00F27C19">
        <w:rPr>
          <w:rStyle w:val="apple-converted-space"/>
          <w:rFonts w:cs="Arial"/>
          <w:color w:val="000000"/>
        </w:rPr>
        <w:t> </w:t>
      </w:r>
      <w:hyperlink r:id="rId148" w:history="1">
        <w:r w:rsidRPr="00F27C19">
          <w:rPr>
            <w:rStyle w:val="a5"/>
          </w:rPr>
          <w:t>Arcanist User Guide: Configuring a New Project</w:t>
        </w:r>
      </w:hyperlink>
      <w:r w:rsidRPr="00F27C19">
        <w:rPr>
          <w:rFonts w:cs="Arial"/>
        </w:rPr>
        <w:t>。</w:t>
      </w:r>
    </w:p>
    <w:p w:rsidR="00E4537C" w:rsidRPr="00F27C19" w:rsidRDefault="00E4537C">
      <w:r w:rsidRPr="00F27C19">
        <w:lastRenderedPageBreak/>
        <w:t>你也可以通过设置lint.engine启动一个默认代码分析引擎，使用arc set-config lint.engine让这个设置在全局（系统级别）生效，或者使用arc lint –engin &lt;engine&gt; 明确指定对应引擎。</w:t>
      </w:r>
    </w:p>
    <w:p w:rsidR="00E4537C" w:rsidRPr="00F27C19" w:rsidRDefault="00E4537C">
      <w:r w:rsidRPr="00F27C19">
        <w:t>可用的引擎有：</w:t>
      </w:r>
    </w:p>
    <w:p w:rsidR="00E4537C" w:rsidRPr="00F27C19" w:rsidRDefault="00E4537C" w:rsidP="00553E2F">
      <w:pPr>
        <w:numPr>
          <w:ilvl w:val="0"/>
          <w:numId w:val="78"/>
        </w:numPr>
        <w:shd w:val="clear" w:color="auto" w:fill="FFFFFF"/>
        <w:spacing w:line="326" w:lineRule="atLeast"/>
        <w:rPr>
          <w:sz w:val="21"/>
          <w:szCs w:val="21"/>
        </w:rPr>
      </w:pPr>
      <w:hyperlink r:id="rId149" w:history="1">
        <w:r w:rsidRPr="00F27C19">
          <w:rPr>
            <w:rStyle w:val="a5"/>
            <w:sz w:val="21"/>
            <w:szCs w:val="21"/>
          </w:rPr>
          <w:t>ComprehensiveLintEngine</w:t>
        </w:r>
      </w:hyperlink>
      <w:r w:rsidRPr="00F27C19">
        <w:rPr>
          <w:rFonts w:cs="Arial"/>
          <w:color w:val="000000"/>
          <w:sz w:val="21"/>
          <w:szCs w:val="21"/>
        </w:rPr>
        <w:t>, 运行一个套广泛适用的代码分析器集，去匹配不同类型的文件。由于过于宽泛，会对实际项目的使用进行限制。但是对于代码分析来说，这是一个好的起点。</w:t>
      </w:r>
    </w:p>
    <w:p w:rsidR="00E4537C" w:rsidRPr="00F27C19" w:rsidRDefault="00E4537C" w:rsidP="00553E2F">
      <w:pPr>
        <w:numPr>
          <w:ilvl w:val="0"/>
          <w:numId w:val="78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hyperlink r:id="rId150" w:history="1">
        <w:r w:rsidRPr="00F27C19">
          <w:rPr>
            <w:rStyle w:val="a5"/>
            <w:sz w:val="21"/>
            <w:szCs w:val="21"/>
          </w:rPr>
          <w:t>ArcanistSingleLintEngine</w:t>
        </w:r>
      </w:hyperlink>
      <w:r w:rsidRPr="00F27C19">
        <w:rPr>
          <w:rFonts w:cs="Arial"/>
          <w:color w:val="000000"/>
          <w:sz w:val="21"/>
          <w:szCs w:val="21"/>
        </w:rPr>
        <w:t>, 运行单一代码分析器，并无条件的应用与所有文件。这里可以使用一个胶水代码分析器，比如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51" w:history="1">
        <w:r w:rsidRPr="00F27C19">
          <w:rPr>
            <w:rStyle w:val="a5"/>
            <w:sz w:val="21"/>
            <w:szCs w:val="21"/>
          </w:rPr>
          <w:t>ArcanistScriptAndRegexLinter</w:t>
        </w:r>
      </w:hyperlink>
      <w:r w:rsidRPr="00F27C19">
        <w:rPr>
          <w:rStyle w:val="apple-converted-space"/>
          <w:rFonts w:cs="Arial"/>
          <w:color w:val="000000"/>
          <w:sz w:val="21"/>
          <w:szCs w:val="21"/>
        </w:rPr>
        <w:t> ，使得引擎逻辑加载在外部脚本中。</w:t>
      </w:r>
    </w:p>
    <w:p w:rsidR="00E4537C" w:rsidRPr="00F27C19" w:rsidRDefault="00E4537C" w:rsidP="00553E2F">
      <w:pPr>
        <w:numPr>
          <w:ilvl w:val="0"/>
          <w:numId w:val="78"/>
        </w:numPr>
        <w:shd w:val="clear" w:color="auto" w:fill="FFFFFF"/>
        <w:spacing w:line="326" w:lineRule="atLeast"/>
        <w:rPr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你可以写一个自定义的引擎。在很多项目中个，代码分析规则是相当特殊的选项。 如何写一个自定义的代码分析引擎，可参考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52" w:history="1">
        <w:r w:rsidRPr="00F27C19">
          <w:rPr>
            <w:rStyle w:val="a5"/>
            <w:sz w:val="21"/>
            <w:szCs w:val="21"/>
          </w:rPr>
          <w:t>Arcanist User Guide: Customizing Lint, Unit Tests and Workflows</w:t>
        </w:r>
      </w:hyperlink>
      <w:r w:rsidRPr="00F27C19">
        <w:rPr>
          <w:rStyle w:val="a5"/>
          <w:rFonts w:cs="Arial"/>
          <w:color w:val="000000"/>
          <w:sz w:val="21"/>
          <w:szCs w:val="21"/>
        </w:rPr>
        <w:t>和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53" w:history="1">
        <w:r w:rsidRPr="00F27C19">
          <w:rPr>
            <w:rStyle w:val="a5"/>
            <w:sz w:val="21"/>
            <w:szCs w:val="21"/>
          </w:rPr>
          <w:t>ExampleLintEngine</w:t>
        </w:r>
      </w:hyperlink>
      <w:r w:rsidRPr="00F27C19">
        <w:rPr>
          <w:rFonts w:cs="Arial"/>
          <w:color w:val="000000"/>
          <w:sz w:val="21"/>
          <w:szCs w:val="21"/>
        </w:rPr>
        <w:t>章节。</w:t>
      </w:r>
    </w:p>
    <w:p w:rsidR="00E4537C" w:rsidRPr="00F27C19" w:rsidRDefault="00E4537C">
      <w:pPr>
        <w:pStyle w:val="3"/>
      </w:pPr>
      <w:bookmarkStart w:id="167" w:name="_Toc385544170"/>
      <w:r w:rsidRPr="00F27C19">
        <w:t>使用代码分析提高代码回查效率</w:t>
      </w:r>
      <w:bookmarkEnd w:id="167"/>
    </w:p>
    <w:p w:rsidR="00E4537C" w:rsidRPr="00F27C19" w:rsidRDefault="00E4537C">
      <w:r w:rsidRPr="00F27C19">
        <w:t>代码回查是一件十分有价值的事，这是对于代码修改有重大的意义。当吹毛求疵于代码风格，格式和命名时，这时的代码回查就没有什么意义了。</w:t>
      </w:r>
    </w:p>
    <w:p w:rsidR="00E4537C" w:rsidRPr="00F27C19" w:rsidRDefault="00E4537C">
      <w:r w:rsidRPr="00F27C19">
        <w:t>在没有代码分析器的前提下，收到一个充满代码风格问题的回查请求时，最好的回应可能就是立即拒绝提交，并且向代码作者明确的指出他的代码不符合你的代码规范，并且要求他在再次发送回查请求之前修复问题。这个过程对于双方都是很消极的经历;并且有时菜鸟级别的回查者，会忽略全局的回查，只是单独的指出每一个问题。</w:t>
      </w:r>
    </w:p>
    <w:p w:rsidR="00E4537C" w:rsidRPr="00F27C19" w:rsidRDefault="00E4537C">
      <w:r w:rsidRPr="00F27C19">
        <w:t>代码分析通过自动强制的风格和格式规则，可以很大程度上减少这种负面的经历（以及浪费大量时间来争论这些事）。Arcanist支持代码分析器不仅仅对这些问题提出警告，而且提供补丁为作者修复问题——在代码进入回查流程前。</w:t>
      </w:r>
    </w:p>
    <w:p w:rsidR="00E4537C" w:rsidRPr="00F27C19" w:rsidRDefault="00E4537C">
      <w:r w:rsidRPr="00F27C19">
        <w:t>好的代码分析器集成的意义在于，代码在这个机制中能让回查者在第一时间看到代码; 为代码作者提供与风格相关的明确规则;提供从文本方面，讨论修改对代码的整体影响，以及对一些好想法进行有效的测验。</w:t>
      </w:r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对于风格讨论，它也提供简单的解决方案：</w:t>
      </w:r>
    </w:p>
    <w:p w:rsidR="00E4537C" w:rsidRPr="00F27C19" w:rsidRDefault="00E4537C" w:rsidP="00553E2F">
      <w:pPr>
        <w:numPr>
          <w:ilvl w:val="0"/>
          <w:numId w:val="68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如果一条规则足够重要，那么它就会被重视。支持这必须将这条规则加入代码分析中，之后就可以自动检测或者修复。并且，大家已经在这个规则上达成共识。</w:t>
      </w:r>
    </w:p>
    <w:p w:rsidR="00E4537C" w:rsidRPr="00F27C19" w:rsidRDefault="00E4537C" w:rsidP="00553E2F">
      <w:pPr>
        <w:numPr>
          <w:ilvl w:val="0"/>
          <w:numId w:val="68"/>
        </w:numPr>
        <w:shd w:val="clear" w:color="auto" w:fill="FFFFFF"/>
        <w:spacing w:line="326" w:lineRule="atLeast"/>
      </w:pPr>
      <w:r w:rsidRPr="00F27C19">
        <w:rPr>
          <w:rFonts w:cs="Arial"/>
          <w:color w:val="000000"/>
          <w:sz w:val="21"/>
          <w:szCs w:val="21"/>
        </w:rPr>
        <w:t>如果这条规则不被大家所重视，也需要将他添加进入代码分析当中，这样其他人就不会再去抱怨这件事了。</w:t>
      </w:r>
    </w:p>
    <w:p w:rsidR="00E4537C" w:rsidRPr="00F27C19" w:rsidRDefault="00E4537C">
      <w:r w:rsidRPr="00F27C19">
        <w:t>以上的解决方案无论是否适用与你的团队，但是它将会把问题推向一个正确的解决方向。</w:t>
      </w:r>
    </w:p>
    <w:p w:rsidR="00E4537C" w:rsidRPr="00F27C19" w:rsidRDefault="00E4537C">
      <w:pPr>
        <w:pStyle w:val="3"/>
      </w:pPr>
      <w:bookmarkStart w:id="168" w:name="_Toc385544171"/>
      <w:r w:rsidRPr="00F27C19">
        <w:t>代码分析的哲学</w:t>
      </w:r>
      <w:bookmarkEnd w:id="168"/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有关如何开发出一个高效的代码分析的一般想法，基于facebook对代码分析工具的构建与理解：</w:t>
      </w:r>
    </w:p>
    <w:p w:rsidR="00E4537C" w:rsidRPr="00F27C19" w:rsidRDefault="00E4537C" w:rsidP="00553E2F">
      <w:pPr>
        <w:numPr>
          <w:ilvl w:val="0"/>
          <w:numId w:val="65"/>
        </w:numPr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 xml:space="preserve">不要在代码分析器中写基于正则表达式的强制语言规则。适用一个实际的分析器或者基于AST的工具。在是否复杂的正则表达式中，你可以无法获得正确的域。这不是一个挑战，仅仅不要这么去就行。 </w:t>
      </w:r>
    </w:p>
    <w:p w:rsidR="00E4537C" w:rsidRPr="00F27C19" w:rsidRDefault="00E4537C" w:rsidP="00553E2F">
      <w:pPr>
        <w:numPr>
          <w:ilvl w:val="0"/>
          <w:numId w:val="65"/>
        </w:numPr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lastRenderedPageBreak/>
        <w:t>误报会让人很懊恼，这种情况应该避免出现。你应该确保你的实现尽可能不发生误报，并且当误报的情况发生时，提供标记为“误报”的功能。如果代码分析器引发了30个无关的警告，那么这个代码分析器就可以扔掉了。</w:t>
      </w:r>
    </w:p>
    <w:p w:rsidR="00E4537C" w:rsidRPr="00F27C19" w:rsidRDefault="00E4537C" w:rsidP="00553E2F">
      <w:pPr>
        <w:numPr>
          <w:ilvl w:val="0"/>
          <w:numId w:val="65"/>
        </w:numPr>
      </w:pPr>
      <w:r w:rsidRPr="00F27C19">
        <w:rPr>
          <w:rFonts w:cs="Arial"/>
          <w:color w:val="000000"/>
          <w:sz w:val="21"/>
          <w:szCs w:val="21"/>
        </w:rPr>
        <w:t>更进一步的是自动修复规则。大多数代码分析器都没有自动修复功能，但是Arcanist支持这一功能。这一个十分有用的功能，这使得代码分析器不仅仅是报告“格式错误：在函数调用中，逗号后面需要加一个空格”，并且会自动修复这个问题。</w:t>
      </w:r>
    </w:p>
    <w:p w:rsidR="00E4537C" w:rsidRPr="00F27C19" w:rsidRDefault="00E4537C">
      <w:pPr>
        <w:pStyle w:val="3"/>
      </w:pPr>
      <w:bookmarkStart w:id="169" w:name="_Toc385544172"/>
      <w:r w:rsidRPr="00F27C19">
        <w:t>下一步</w:t>
      </w:r>
      <w:bookmarkEnd w:id="169"/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可以继续如下章节:</w:t>
      </w:r>
    </w:p>
    <w:p w:rsidR="00E4537C" w:rsidRPr="00F27C19" w:rsidRDefault="00E4537C" w:rsidP="00553E2F">
      <w:pPr>
        <w:numPr>
          <w:ilvl w:val="0"/>
          <w:numId w:val="88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集成，自定义内置代码分析器和代码分析构建，可以参考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54" w:history="1">
        <w:r w:rsidRPr="00F27C19">
          <w:rPr>
            <w:rStyle w:val="a5"/>
            <w:sz w:val="21"/>
            <w:szCs w:val="21"/>
          </w:rPr>
          <w:t>Arcanist User Guide: Customizing Existing Linters</w:t>
        </w:r>
      </w:hyperlink>
      <w:r w:rsidRPr="00F27C19">
        <w:rPr>
          <w:rFonts w:cs="Arial"/>
          <w:color w:val="000000"/>
          <w:sz w:val="21"/>
          <w:szCs w:val="21"/>
        </w:rPr>
        <w:t xml:space="preserve">; </w:t>
      </w:r>
    </w:p>
    <w:p w:rsidR="00E4537C" w:rsidRPr="00F27C19" w:rsidRDefault="00E4537C" w:rsidP="00553E2F">
      <w:pPr>
        <w:numPr>
          <w:ilvl w:val="0"/>
          <w:numId w:val="88"/>
        </w:numPr>
        <w:shd w:val="clear" w:color="auto" w:fill="FFFFFF"/>
        <w:spacing w:line="326" w:lineRule="atLeast"/>
        <w:rPr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了解如何添加新的代码分析器和代码分析引擎，可以参考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55" w:history="1">
        <w:r w:rsidRPr="00F27C19">
          <w:rPr>
            <w:rStyle w:val="a5"/>
            <w:sz w:val="21"/>
            <w:szCs w:val="21"/>
          </w:rPr>
          <w:t>Arcanist User Guide: Customizing Lint, Unit Tests and Workflows</w:t>
        </w:r>
      </w:hyperlink>
      <w:r w:rsidRPr="00F27C19">
        <w:rPr>
          <w:rFonts w:cs="Arial"/>
          <w:color w:val="000000"/>
          <w:sz w:val="21"/>
          <w:szCs w:val="21"/>
        </w:rPr>
        <w:t>.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170" w:name="_Toc385544173"/>
      <w:r w:rsidRPr="00F27C19">
        <w:t>Arcanist 使用教程: Mac OS X</w:t>
      </w:r>
      <w:bookmarkEnd w:id="170"/>
    </w:p>
    <w:p w:rsidR="00E4537C" w:rsidRPr="00F27C19" w:rsidRDefault="00E4537C">
      <w:pPr>
        <w:pStyle w:val="3"/>
      </w:pPr>
      <w:bookmarkStart w:id="171" w:name="_Toc385544174"/>
      <w:r w:rsidRPr="00F27C19">
        <w:t>阐述如何在Mac OS X下安装Arcanist。</w:t>
      </w:r>
      <w:bookmarkEnd w:id="171"/>
    </w:p>
    <w:p w:rsidR="00E4537C" w:rsidRPr="00F27C19" w:rsidRDefault="00E4537C">
      <w:pPr>
        <w:pStyle w:val="4"/>
        <w:rPr>
          <w:rFonts w:ascii="Adobe 黑体 Std R" w:hAnsi="Adobe 黑体 Std R"/>
        </w:rPr>
      </w:pPr>
      <w:bookmarkStart w:id="172" w:name="required-components"/>
      <w:bookmarkEnd w:id="172"/>
      <w:r w:rsidRPr="00F27C19">
        <w:rPr>
          <w:rFonts w:ascii="Adobe 黑体 Std R" w:hAnsi="Adobe 黑体 Std R"/>
        </w:rPr>
        <w:t>必要的组件</w:t>
      </w:r>
    </w:p>
    <w:p w:rsidR="00E4537C" w:rsidRPr="00F27C19" w:rsidRDefault="00E4537C">
      <w:pPr>
        <w:rPr>
          <w:color w:val="000000"/>
          <w:sz w:val="21"/>
          <w:szCs w:val="21"/>
        </w:rPr>
      </w:pPr>
      <w:r w:rsidRPr="00F27C19">
        <w:t>你需要安装：</w:t>
      </w:r>
    </w:p>
    <w:p w:rsidR="00E4537C" w:rsidRPr="00F27C19" w:rsidRDefault="00E4537C" w:rsidP="00553E2F">
      <w:pPr>
        <w:numPr>
          <w:ilvl w:val="0"/>
          <w:numId w:val="79"/>
        </w:numPr>
        <w:shd w:val="clear" w:color="auto" w:fill="FFFFFF"/>
        <w:spacing w:line="326" w:lineRule="atLeast"/>
        <w:ind w:left="450"/>
        <w:rPr>
          <w:color w:val="000000"/>
          <w:sz w:val="21"/>
          <w:szCs w:val="21"/>
        </w:rPr>
      </w:pPr>
      <w:r w:rsidRPr="00F27C19">
        <w:rPr>
          <w:color w:val="000000"/>
          <w:sz w:val="21"/>
          <w:szCs w:val="21"/>
        </w:rPr>
        <w:t xml:space="preserve">PHP, </w:t>
      </w:r>
      <w:r w:rsidRPr="00F27C19">
        <w:rPr>
          <w:rFonts w:cs="Arial"/>
          <w:color w:val="000000"/>
          <w:sz w:val="21"/>
          <w:szCs w:val="21"/>
        </w:rPr>
        <w:t>是必须要安装的。</w:t>
      </w:r>
      <w:r w:rsidRPr="00F27C19">
        <w:rPr>
          <w:color w:val="000000"/>
          <w:sz w:val="21"/>
          <w:szCs w:val="21"/>
        </w:rPr>
        <w:t xml:space="preserve"> </w:t>
      </w:r>
    </w:p>
    <w:p w:rsidR="00E4537C" w:rsidRPr="00F27C19" w:rsidRDefault="00E4537C" w:rsidP="00553E2F">
      <w:pPr>
        <w:numPr>
          <w:ilvl w:val="0"/>
          <w:numId w:val="79"/>
        </w:numPr>
        <w:shd w:val="clear" w:color="auto" w:fill="FFFFFF"/>
        <w:spacing w:line="326" w:lineRule="atLeast"/>
        <w:ind w:left="450"/>
        <w:rPr>
          <w:color w:val="000000"/>
          <w:sz w:val="21"/>
          <w:szCs w:val="21"/>
        </w:rPr>
      </w:pPr>
      <w:r w:rsidRPr="00F27C19">
        <w:rPr>
          <w:color w:val="000000"/>
          <w:sz w:val="21"/>
          <w:szCs w:val="21"/>
        </w:rPr>
        <w:t xml:space="preserve">Arcanist, </w:t>
      </w:r>
      <w:r w:rsidRPr="00F27C19">
        <w:rPr>
          <w:rFonts w:cs="Arial"/>
          <w:color w:val="000000"/>
          <w:sz w:val="21"/>
          <w:szCs w:val="21"/>
        </w:rPr>
        <w:t>可参考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56" w:history="1">
        <w:r w:rsidRPr="00F27C19">
          <w:rPr>
            <w:rStyle w:val="a5"/>
            <w:sz w:val="21"/>
            <w:szCs w:val="21"/>
          </w:rPr>
          <w:t>Arcanist User Guide</w:t>
        </w:r>
      </w:hyperlink>
      <w:r w:rsidRPr="00F27C19">
        <w:rPr>
          <w:rFonts w:cs="Arial"/>
          <w:color w:val="000000"/>
          <w:sz w:val="21"/>
          <w:szCs w:val="21"/>
        </w:rPr>
        <w:t>章节。</w:t>
      </w:r>
    </w:p>
    <w:p w:rsidR="00E4537C" w:rsidRPr="00F27C19" w:rsidRDefault="00E4537C" w:rsidP="00553E2F">
      <w:pPr>
        <w:numPr>
          <w:ilvl w:val="0"/>
          <w:numId w:val="79"/>
        </w:numPr>
        <w:shd w:val="clear" w:color="auto" w:fill="FFFFFF"/>
        <w:spacing w:line="326" w:lineRule="atLeast"/>
        <w:ind w:left="450"/>
        <w:rPr>
          <w:sz w:val="21"/>
          <w:szCs w:val="21"/>
        </w:rPr>
      </w:pPr>
      <w:r w:rsidRPr="00F27C19">
        <w:rPr>
          <w:color w:val="000000"/>
          <w:sz w:val="21"/>
          <w:szCs w:val="21"/>
        </w:rPr>
        <w:t xml:space="preserve">SVN, Git, </w:t>
      </w:r>
      <w:r w:rsidRPr="00F27C19">
        <w:rPr>
          <w:rFonts w:cs="Arial"/>
          <w:color w:val="000000"/>
          <w:sz w:val="21"/>
          <w:szCs w:val="21"/>
        </w:rPr>
        <w:t>或</w:t>
      </w:r>
      <w:r w:rsidRPr="00F27C19">
        <w:rPr>
          <w:color w:val="000000"/>
          <w:sz w:val="21"/>
          <w:szCs w:val="21"/>
        </w:rPr>
        <w:t xml:space="preserve"> Mercurial </w:t>
      </w:r>
      <w:r w:rsidRPr="00F27C19">
        <w:rPr>
          <w:rFonts w:cs="Arial"/>
          <w:color w:val="000000"/>
          <w:sz w:val="21"/>
          <w:szCs w:val="21"/>
        </w:rPr>
        <w:t>代码版本控制软件。</w:t>
      </w:r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然后, 配置:</w:t>
      </w:r>
    </w:p>
    <w:p w:rsidR="00E4537C" w:rsidRPr="00F27C19" w:rsidRDefault="00E4537C" w:rsidP="00553E2F">
      <w:pPr>
        <w:numPr>
          <w:ilvl w:val="0"/>
          <w:numId w:val="76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你的</w:t>
      </w:r>
      <w:r w:rsidRPr="00F27C19">
        <w:rPr>
          <w:color w:val="000000"/>
          <w:sz w:val="21"/>
          <w:szCs w:val="21"/>
        </w:rPr>
        <w:t>PATH</w:t>
      </w:r>
      <w:r w:rsidRPr="00F27C19">
        <w:rPr>
          <w:rFonts w:cs="Arial"/>
          <w:color w:val="000000"/>
          <w:sz w:val="21"/>
          <w:szCs w:val="21"/>
        </w:rPr>
        <w:t>环境变量需要包含</w:t>
      </w:r>
      <w:r w:rsidRPr="00F27C19">
        <w:rPr>
          <w:color w:val="000000"/>
          <w:sz w:val="21"/>
          <w:szCs w:val="21"/>
        </w:rPr>
        <w:t>arcanist/bin, php</w:t>
      </w:r>
      <w:r w:rsidRPr="00F27C19">
        <w:rPr>
          <w:rFonts w:cs="Arial"/>
          <w:color w:val="000000"/>
          <w:sz w:val="21"/>
          <w:szCs w:val="21"/>
        </w:rPr>
        <w:t>，还有你的</w:t>
      </w:r>
      <w:r w:rsidRPr="00F27C19">
        <w:rPr>
          <w:color w:val="000000"/>
          <w:sz w:val="21"/>
          <w:szCs w:val="21"/>
        </w:rPr>
        <w:t>VCS</w:t>
      </w:r>
      <w:r w:rsidRPr="00F27C19">
        <w:rPr>
          <w:rFonts w:cs="Arial"/>
          <w:color w:val="000000"/>
          <w:sz w:val="21"/>
          <w:szCs w:val="21"/>
        </w:rPr>
        <w:t>指令（</w:t>
      </w:r>
      <w:r w:rsidRPr="00F27C19">
        <w:rPr>
          <w:color w:val="000000"/>
          <w:sz w:val="21"/>
          <w:szCs w:val="21"/>
        </w:rPr>
        <w:t>svn</w:t>
      </w:r>
      <w:r w:rsidRPr="00F27C19">
        <w:rPr>
          <w:rFonts w:cs="Arial"/>
          <w:color w:val="000000"/>
          <w:sz w:val="21"/>
          <w:szCs w:val="21"/>
        </w:rPr>
        <w:t>，</w:t>
      </w:r>
      <w:r w:rsidRPr="00F27C19">
        <w:rPr>
          <w:color w:val="000000"/>
          <w:sz w:val="21"/>
          <w:szCs w:val="21"/>
        </w:rPr>
        <w:t>hg</w:t>
      </w:r>
      <w:r w:rsidRPr="00F27C19">
        <w:rPr>
          <w:rFonts w:cs="Arial"/>
          <w:color w:val="000000"/>
          <w:sz w:val="21"/>
          <w:szCs w:val="21"/>
        </w:rPr>
        <w:t>，</w:t>
      </w:r>
      <w:r w:rsidRPr="00F27C19">
        <w:rPr>
          <w:color w:val="000000"/>
          <w:sz w:val="21"/>
          <w:szCs w:val="21"/>
        </w:rPr>
        <w:t>git</w:t>
      </w:r>
      <w:r w:rsidRPr="00F27C19">
        <w:rPr>
          <w:rFonts w:cs="Arial"/>
          <w:color w:val="000000"/>
          <w:sz w:val="21"/>
          <w:szCs w:val="21"/>
        </w:rPr>
        <w:t>）。当你通过命令行输入</w:t>
      </w:r>
      <w:r w:rsidRPr="00F27C19">
        <w:rPr>
          <w:color w:val="000000"/>
          <w:sz w:val="21"/>
          <w:szCs w:val="21"/>
        </w:rPr>
        <w:t>php</w:t>
      </w:r>
      <w:r w:rsidRPr="00F27C19">
        <w:rPr>
          <w:rFonts w:cs="Arial"/>
          <w:color w:val="000000"/>
          <w:sz w:val="21"/>
          <w:szCs w:val="21"/>
        </w:rPr>
        <w:t>，</w:t>
      </w:r>
      <w:r w:rsidRPr="00F27C19">
        <w:rPr>
          <w:color w:val="000000"/>
          <w:sz w:val="21"/>
          <w:szCs w:val="21"/>
        </w:rPr>
        <w:t>arc</w:t>
      </w:r>
      <w:r w:rsidRPr="00F27C19">
        <w:rPr>
          <w:rFonts w:cs="Arial"/>
          <w:color w:val="000000"/>
          <w:sz w:val="21"/>
          <w:szCs w:val="21"/>
        </w:rPr>
        <w:t>，或者</w:t>
      </w:r>
      <w:r w:rsidRPr="00F27C19">
        <w:rPr>
          <w:color w:val="000000"/>
          <w:sz w:val="21"/>
          <w:szCs w:val="21"/>
        </w:rPr>
        <w:t>git</w:t>
      </w:r>
      <w:r w:rsidRPr="00F27C19">
        <w:rPr>
          <w:rFonts w:cs="Arial"/>
          <w:color w:val="000000"/>
          <w:sz w:val="21"/>
          <w:szCs w:val="21"/>
        </w:rPr>
        <w:t>的时候，它们需要能工作。</w:t>
      </w:r>
    </w:p>
    <w:p w:rsidR="00E4537C" w:rsidRPr="00F27C19" w:rsidRDefault="00E4537C" w:rsidP="00553E2F">
      <w:pPr>
        <w:numPr>
          <w:ilvl w:val="0"/>
          <w:numId w:val="76"/>
        </w:numPr>
        <w:shd w:val="clear" w:color="auto" w:fill="FFFFFF"/>
        <w:spacing w:line="326" w:lineRule="atLeast"/>
        <w:ind w:left="450"/>
      </w:pPr>
      <w:r w:rsidRPr="00F27C19">
        <w:rPr>
          <w:rFonts w:cs="Arial"/>
          <w:color w:val="000000"/>
          <w:sz w:val="21"/>
          <w:szCs w:val="21"/>
        </w:rPr>
        <w:t>你的编辑器环境变量需要指向一些命令行编辑器，比如</w:t>
      </w:r>
      <w:r w:rsidRPr="00F27C19">
        <w:rPr>
          <w:color w:val="000000"/>
          <w:sz w:val="21"/>
          <w:szCs w:val="21"/>
        </w:rPr>
        <w:t>nano</w:t>
      </w:r>
      <w:r w:rsidRPr="00F27C19">
        <w:rPr>
          <w:rFonts w:cs="Arial"/>
          <w:color w:val="000000"/>
          <w:sz w:val="21"/>
          <w:szCs w:val="21"/>
        </w:rPr>
        <w:t>。</w:t>
      </w:r>
    </w:p>
    <w:p w:rsidR="00E4537C" w:rsidRPr="00F27C19" w:rsidRDefault="00E4537C">
      <w:r w:rsidRPr="00F27C19">
        <w:t>你可以编辑你的 ${HOME}/.profile 使你设置的环境变量永久生效。</w:t>
      </w:r>
    </w:p>
    <w:p w:rsidR="00E4537C" w:rsidRPr="00F27C19" w:rsidRDefault="00E4537C">
      <w:r w:rsidRPr="00F27C19">
        <w:t>现在你应该能够像使用一般指令一样的使用arc了。</w:t>
      </w:r>
    </w:p>
    <w:p w:rsidR="00E4537C" w:rsidRPr="00F27C19" w:rsidRDefault="00E4537C">
      <w:pPr>
        <w:pStyle w:val="3"/>
      </w:pPr>
      <w:bookmarkStart w:id="173" w:name="_Toc385544175"/>
      <w:r w:rsidRPr="00F27C19">
        <w:t>下一步</w:t>
      </w:r>
      <w:bookmarkEnd w:id="173"/>
    </w:p>
    <w:p w:rsidR="00E4537C" w:rsidRPr="00F27C19" w:rsidRDefault="00E4537C">
      <w:pPr>
        <w:rPr>
          <w:rStyle w:val="apple-converted-space"/>
          <w:rFonts w:cs="Arial"/>
          <w:color w:val="000000"/>
          <w:sz w:val="21"/>
          <w:szCs w:val="21"/>
        </w:rPr>
      </w:pPr>
      <w:r w:rsidRPr="00F27C19">
        <w:t>可以继续如下章节：</w:t>
      </w:r>
    </w:p>
    <w:p w:rsidR="00E4537C" w:rsidRPr="00F27C19" w:rsidRDefault="00E4537C" w:rsidP="00553E2F">
      <w:pPr>
        <w:numPr>
          <w:ilvl w:val="0"/>
          <w:numId w:val="86"/>
        </w:numPr>
        <w:shd w:val="clear" w:color="auto" w:fill="FFFFFF"/>
        <w:spacing w:line="326" w:lineRule="atLeast"/>
        <w:ind w:left="450"/>
      </w:pPr>
      <w:r w:rsidRPr="00F27C19">
        <w:rPr>
          <w:rStyle w:val="apple-converted-space"/>
          <w:rFonts w:cs="Arial"/>
          <w:color w:val="000000"/>
          <w:sz w:val="21"/>
          <w:szCs w:val="21"/>
        </w:rPr>
        <w:t>回退到 </w:t>
      </w:r>
      <w:hyperlink r:id="rId157" w:history="1">
        <w:r w:rsidRPr="00F27C19">
          <w:rPr>
            <w:rStyle w:val="a5"/>
          </w:rPr>
          <w:t>Arcanist User Guide</w:t>
        </w:r>
      </w:hyperlink>
      <w:r w:rsidRPr="00F27C19">
        <w:rPr>
          <w:color w:val="000000"/>
          <w:sz w:val="21"/>
          <w:szCs w:val="21"/>
        </w:rPr>
        <w:t>.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174" w:name="_Toc385544176"/>
      <w:r w:rsidRPr="00F27C19">
        <w:lastRenderedPageBreak/>
        <w:t>Arcanist 使用教程: 代码库钩子</w:t>
      </w:r>
      <w:bookmarkEnd w:id="174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阐述如何将Arcanist设置成你一个SVN预提交钩子。</w:t>
      </w:r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NOTE：配置过程可能不会太顺利，其中需要一些技巧。</w:t>
      </w:r>
    </w:p>
    <w:p w:rsidR="00E4537C" w:rsidRPr="00F27C19" w:rsidRDefault="00E4537C">
      <w:pPr>
        <w:pStyle w:val="3"/>
      </w:pPr>
      <w:bookmarkStart w:id="175" w:name="installing-arcanist-svn"/>
      <w:bookmarkStart w:id="176" w:name="_Toc385544177"/>
      <w:bookmarkEnd w:id="175"/>
      <w:r w:rsidRPr="00F27C19">
        <w:t>安装Arcanist SVN钩子</w:t>
      </w:r>
      <w:bookmarkEnd w:id="176"/>
      <w:r w:rsidRPr="00F27C19">
        <w:rPr>
          <w:rFonts w:cs="Adobe 黑体 Std R"/>
        </w:rPr>
        <w:t xml:space="preserve"> </w:t>
      </w:r>
    </w:p>
    <w:p w:rsidR="00E4537C" w:rsidRPr="00F27C19" w:rsidRDefault="00E4537C">
      <w:r w:rsidRPr="00F27C19">
        <w:t>你可以将Arcanist安装为一个SVN预提交钩子，来拒绝包含有错误的代码提交。例如，含有语法错误的代码是不能提交的，但是你可以通过干预代代码分析引擎，阻止其他类型的错误。</w:t>
      </w:r>
    </w:p>
    <w:p w:rsidR="00E4537C" w:rsidRPr="00F27C19" w:rsidRDefault="00E4537C">
      <w:pPr>
        <w:rPr>
          <w:rStyle w:val="c"/>
          <w:rFonts w:cs="Courier New"/>
          <w:color w:val="74777D"/>
        </w:rPr>
      </w:pPr>
      <w:r w:rsidRPr="00F27C19">
        <w:t>为了把Arcanist安装成一个预提交的钩子，需要添加如下语句在 svn/hooks/pre-commit中：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b"/>
          <w:rFonts w:eastAsia="Adobe 黑体 Std R" w:cs="Courier New"/>
          <w:color w:val="304A96"/>
        </w:rPr>
      </w:pPr>
      <w:r w:rsidRPr="00F27C19">
        <w:rPr>
          <w:rStyle w:val="c"/>
          <w:rFonts w:eastAsia="Adobe 黑体 Std R" w:cs="Courier New"/>
          <w:color w:val="74777D"/>
        </w:rPr>
        <w:t>#!/bin/sh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nb"/>
          <w:rFonts w:eastAsia="Adobe 黑体 Std R" w:cs="Courier New"/>
          <w:color w:val="304A96"/>
        </w:rPr>
        <w:t>set</w:t>
      </w:r>
      <w:r w:rsidRPr="00F27C19">
        <w:rPr>
          <w:rFonts w:eastAsia="Adobe 黑体 Std R" w:cs="Courier New"/>
          <w:color w:val="000000"/>
        </w:rPr>
        <w:t xml:space="preserve"> -e </w:t>
      </w:r>
      <w:r w:rsidRPr="00F27C19">
        <w:rPr>
          <w:rStyle w:val="c"/>
          <w:rFonts w:eastAsia="Adobe 黑体 Std R" w:cs="Courier New"/>
          <w:color w:val="74777D"/>
        </w:rPr>
        <w:t># Exit with an error code if this fails.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 xml:space="preserve">/path/to/arcanist/bin/arc svn-hook-pre-commit </w:t>
      </w:r>
      <w:r w:rsidRPr="00F27C19">
        <w:rPr>
          <w:rStyle w:val="nv"/>
          <w:rFonts w:eastAsia="Adobe 黑体 Std R" w:cs="Courier New"/>
          <w:color w:val="001294"/>
        </w:rPr>
        <w:t>$@</w:t>
      </w:r>
      <w:r w:rsidRPr="00F27C19">
        <w:rPr>
          <w:rFonts w:eastAsia="Adobe 黑体 Std R" w:cs="Courier New"/>
          <w:color w:val="000000"/>
        </w:rPr>
        <w:t xml:space="preserve"> 1&gt;&amp;2</w:t>
      </w:r>
    </w:p>
    <w:p w:rsidR="00E4537C" w:rsidRPr="00F27C19" w:rsidRDefault="00E4537C">
      <w:r w:rsidRPr="00F27C19">
        <w:t>确保这个文件是可执行的，否则你将会在每次提交得时候，看到一些毫无帮助的错误信息。在运行脚本之前，在SVN的环境变量中同样需要指定PHP的绝对路径（或者你可以在PATH中明确得指明路径）。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当你的工程已经配置好代码分析器或者代码分析引擎，但是它们都不是Arcanist的一部分。你可以使用--load-phutil-library 选项进行指定加载路径。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--</w:t>
      </w:r>
      <w:r w:rsidRPr="00F27C19">
        <w:rPr>
          <w:rStyle w:val="no"/>
          <w:rFonts w:eastAsia="Adobe 黑体 Std R" w:cs="Courier New"/>
          <w:color w:val="000A65"/>
        </w:rPr>
        <w:t>load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phutil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library</w:t>
      </w:r>
      <w:r w:rsidRPr="00F27C19">
        <w:rPr>
          <w:rStyle w:val="o"/>
          <w:rFonts w:eastAsia="Adobe 黑体 Std R" w:cs="Courier New"/>
          <w:color w:val="AA2211"/>
        </w:rPr>
        <w:t>=/</w:t>
      </w:r>
      <w:r w:rsidRPr="00F27C19">
        <w:rPr>
          <w:rStyle w:val="no"/>
          <w:rFonts w:eastAsia="Adobe 黑体 Std R" w:cs="Courier New"/>
          <w:color w:val="000A65"/>
        </w:rPr>
        <w:t>path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to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library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root</w:t>
      </w:r>
    </w:p>
    <w:p w:rsidR="00E4537C" w:rsidRPr="00F27C19" w:rsidRDefault="00E4537C">
      <w:pPr>
        <w:rPr>
          <w:rStyle w:val="c"/>
          <w:rFonts w:cs="Courier New"/>
          <w:color w:val="74777D"/>
        </w:rPr>
      </w:pPr>
      <w:r w:rsidRPr="00F27C19">
        <w:t>在你构建新的代码分析器，或者是自定义代码分析引擎后，SVN提交钩子无法访问到工作副本时，你就需要检查一下是不是引用了--load-phutil-library 选项的配置是否正确。例如，你的钩子配置可能与下图配置相似：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b"/>
          <w:rFonts w:eastAsia="Adobe 黑体 Std R" w:cs="Courier New"/>
          <w:color w:val="304A96"/>
        </w:rPr>
      </w:pPr>
      <w:r w:rsidRPr="00F27C19">
        <w:rPr>
          <w:rStyle w:val="c"/>
          <w:rFonts w:eastAsia="Adobe 黑体 Std R" w:cs="Courier New"/>
          <w:color w:val="74777D"/>
        </w:rPr>
        <w:t>#!/bin/sh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nb"/>
          <w:rFonts w:eastAsia="Adobe 黑体 Std R" w:cs="Courier New"/>
          <w:color w:val="304A96"/>
        </w:rPr>
        <w:t>set</w:t>
      </w:r>
      <w:r w:rsidRPr="00F27C19">
        <w:rPr>
          <w:rFonts w:eastAsia="Adobe 黑体 Std R" w:cs="Courier New"/>
          <w:color w:val="000000"/>
        </w:rPr>
        <w:t xml:space="preserve"> -e </w:t>
      </w:r>
      <w:r w:rsidRPr="00F27C19">
        <w:rPr>
          <w:rStyle w:val="c"/>
          <w:rFonts w:eastAsia="Adobe 黑体 Std R" w:cs="Courier New"/>
          <w:color w:val="74777D"/>
        </w:rPr>
        <w:t># Exit with an error code if this fails.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/usr/local/bin/php -f /path/to/arcanist/bin/arc svn-hook-pre-commit </w:t>
      </w:r>
      <w:r w:rsidRPr="00F27C19">
        <w:rPr>
          <w:rStyle w:val="se"/>
          <w:rFonts w:eastAsia="Adobe 黑体 Std R" w:cs="Courier New"/>
          <w:color w:val="BB6622"/>
        </w:rPr>
        <w:t>\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--load-phutil-library</w:t>
      </w:r>
      <w:r w:rsidRPr="00F27C19">
        <w:rPr>
          <w:rStyle w:val="o"/>
          <w:rFonts w:eastAsia="Adobe 黑体 Std R" w:cs="Courier New"/>
          <w:color w:val="AA2211"/>
        </w:rPr>
        <w:t>=</w:t>
      </w:r>
      <w:r w:rsidRPr="00F27C19">
        <w:rPr>
          <w:rFonts w:eastAsia="Adobe 黑体 Std R" w:cs="Courier New"/>
          <w:color w:val="000000"/>
        </w:rPr>
        <w:t xml:space="preserve">/path/to/custom/lint/engine </w:t>
      </w:r>
      <w:r w:rsidRPr="00F27C19">
        <w:rPr>
          <w:rStyle w:val="se"/>
          <w:rFonts w:eastAsia="Adobe 黑体 Std R" w:cs="Courier New"/>
          <w:color w:val="BB6622"/>
        </w:rPr>
        <w:t>\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--load-phutil-library</w:t>
      </w:r>
      <w:r w:rsidRPr="00F27C19">
        <w:rPr>
          <w:rStyle w:val="o"/>
          <w:rFonts w:eastAsia="Adobe 黑体 Std R" w:cs="Courier New"/>
          <w:color w:val="AA2211"/>
        </w:rPr>
        <w:t>=</w:t>
      </w:r>
      <w:r w:rsidRPr="00F27C19">
        <w:rPr>
          <w:rFonts w:eastAsia="Adobe 黑体 Std R" w:cs="Courier New"/>
          <w:color w:val="000000"/>
        </w:rPr>
        <w:t xml:space="preserve">/path/to/custom/unittest/engine </w:t>
      </w:r>
      <w:r w:rsidRPr="00F27C19">
        <w:rPr>
          <w:rStyle w:val="se"/>
          <w:rFonts w:eastAsia="Adobe 黑体 Std R" w:cs="Courier New"/>
          <w:color w:val="BB6622"/>
        </w:rPr>
        <w:t>\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nv"/>
          <w:rFonts w:eastAsia="Adobe 黑体 Std R" w:cs="Courier New"/>
          <w:color w:val="001294"/>
        </w:rPr>
        <w:t>$@</w:t>
      </w:r>
      <w:r w:rsidRPr="00F27C19">
        <w:rPr>
          <w:rFonts w:eastAsia="Adobe 黑体 Std R" w:cs="Courier New"/>
          <w:color w:val="000000"/>
        </w:rPr>
        <w:t xml:space="preserve"> 1&gt;&amp;2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177" w:name="_Arcanist_使用教程:_Windows"/>
      <w:bookmarkStart w:id="178" w:name="_Toc385544178"/>
      <w:bookmarkEnd w:id="177"/>
      <w:r w:rsidRPr="00F27C19">
        <w:t>Arcanist 使用教程: Windows</w:t>
      </w:r>
      <w:bookmarkEnd w:id="178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阐述如何在Windows上安装Arcanist。</w:t>
      </w:r>
    </w:p>
    <w:p w:rsidR="00E4537C" w:rsidRPr="00F27C19" w:rsidRDefault="00E4537C">
      <w:pPr>
        <w:pStyle w:val="3"/>
      </w:pPr>
      <w:bookmarkStart w:id="179" w:name="_Toc385544179"/>
      <w:r w:rsidRPr="00F27C19">
        <w:lastRenderedPageBreak/>
        <w:t>概述</w:t>
      </w:r>
      <w:bookmarkEnd w:id="179"/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Arcanist在Windows上运行，需要在cmd.exe或者Git Bash环境中运行。但是，想让Arcanist运行在Windows还是需要花些功夫的。本章将说明应该怎么做，才能让Arcanist在Windows上运行起来。</w:t>
      </w:r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NOTE: 比较新的版本才支持在Windows上工作，在你运行得过程中，可能会有功能不完善，以及文件错误等问题。</w:t>
      </w:r>
    </w:p>
    <w:p w:rsidR="00E4537C" w:rsidRPr="00F27C19" w:rsidRDefault="00E4537C">
      <w:pPr>
        <w:pStyle w:val="3"/>
      </w:pPr>
      <w:bookmarkStart w:id="180" w:name="_Toc385544180"/>
      <w:r w:rsidRPr="00F27C19">
        <w:t>必要组件</w:t>
      </w:r>
      <w:bookmarkEnd w:id="180"/>
    </w:p>
    <w:p w:rsidR="00E4537C" w:rsidRPr="00F27C19" w:rsidRDefault="00E4537C">
      <w:pPr>
        <w:rPr>
          <w:color w:val="000000"/>
          <w:sz w:val="21"/>
          <w:szCs w:val="21"/>
        </w:rPr>
      </w:pPr>
      <w:r w:rsidRPr="00F27C19">
        <w:t>你需要安装：</w:t>
      </w:r>
    </w:p>
    <w:p w:rsidR="00E4537C" w:rsidRPr="00F27C19" w:rsidRDefault="00E4537C" w:rsidP="00553E2F">
      <w:pPr>
        <w:numPr>
          <w:ilvl w:val="0"/>
          <w:numId w:val="82"/>
        </w:numPr>
        <w:shd w:val="clear" w:color="auto" w:fill="FFFFFF"/>
        <w:spacing w:line="326" w:lineRule="atLeast"/>
        <w:ind w:left="450"/>
        <w:rPr>
          <w:color w:val="000000"/>
          <w:sz w:val="21"/>
          <w:szCs w:val="21"/>
        </w:rPr>
      </w:pPr>
      <w:r w:rsidRPr="00F27C19">
        <w:rPr>
          <w:color w:val="000000"/>
          <w:sz w:val="21"/>
          <w:szCs w:val="21"/>
        </w:rPr>
        <w:t xml:space="preserve">Arcanist, </w:t>
      </w:r>
      <w:r w:rsidRPr="00F27C19">
        <w:rPr>
          <w:rFonts w:cs="Arial"/>
          <w:color w:val="000000"/>
          <w:sz w:val="21"/>
          <w:szCs w:val="21"/>
        </w:rPr>
        <w:t>参考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58" w:history="1">
        <w:r w:rsidRPr="00F27C19">
          <w:rPr>
            <w:rStyle w:val="a5"/>
            <w:sz w:val="21"/>
            <w:szCs w:val="21"/>
          </w:rPr>
          <w:t>Arcanist User Guide</w:t>
        </w:r>
      </w:hyperlink>
      <w:r w:rsidRPr="00F27C19">
        <w:rPr>
          <w:rFonts w:cs="Arial"/>
          <w:color w:val="000000"/>
          <w:sz w:val="21"/>
          <w:szCs w:val="21"/>
        </w:rPr>
        <w:t>章节。</w:t>
      </w:r>
    </w:p>
    <w:p w:rsidR="00E4537C" w:rsidRPr="00F27C19" w:rsidRDefault="00E4537C" w:rsidP="00553E2F">
      <w:pPr>
        <w:numPr>
          <w:ilvl w:val="0"/>
          <w:numId w:val="82"/>
        </w:numPr>
        <w:shd w:val="clear" w:color="auto" w:fill="FFFFFF"/>
        <w:spacing w:line="326" w:lineRule="atLeast"/>
        <w:ind w:left="450"/>
        <w:rPr>
          <w:color w:val="000000"/>
          <w:sz w:val="21"/>
          <w:szCs w:val="21"/>
        </w:rPr>
      </w:pPr>
      <w:r w:rsidRPr="00F27C19">
        <w:rPr>
          <w:color w:val="000000"/>
          <w:sz w:val="21"/>
          <w:szCs w:val="21"/>
        </w:rPr>
        <w:t>PHP (</w:t>
      </w:r>
      <w:r w:rsidRPr="00F27C19">
        <w:rPr>
          <w:rFonts w:cs="Arial"/>
          <w:color w:val="000000"/>
          <w:sz w:val="21"/>
          <w:szCs w:val="21"/>
        </w:rPr>
        <w:t>参考下面</w:t>
      </w:r>
      <w:r w:rsidRPr="00F27C19">
        <w:rPr>
          <w:color w:val="000000"/>
          <w:sz w:val="21"/>
          <w:szCs w:val="21"/>
        </w:rPr>
        <w:t xml:space="preserve"> "</w:t>
      </w:r>
      <w:r w:rsidRPr="00F27C19">
        <w:rPr>
          <w:rFonts w:cs="Arial"/>
          <w:color w:val="000000"/>
          <w:sz w:val="21"/>
          <w:szCs w:val="21"/>
        </w:rPr>
        <w:t>详细</w:t>
      </w:r>
      <w:r w:rsidRPr="00F27C19">
        <w:rPr>
          <w:color w:val="000000"/>
          <w:sz w:val="21"/>
          <w:szCs w:val="21"/>
        </w:rPr>
        <w:t xml:space="preserve"> PHP </w:t>
      </w:r>
      <w:r w:rsidRPr="00F27C19">
        <w:rPr>
          <w:rFonts w:cs="Arial"/>
          <w:color w:val="000000"/>
          <w:sz w:val="21"/>
          <w:szCs w:val="21"/>
        </w:rPr>
        <w:t>安装文档</w:t>
      </w:r>
      <w:r w:rsidRPr="00F27C19">
        <w:rPr>
          <w:color w:val="000000"/>
          <w:sz w:val="21"/>
          <w:szCs w:val="21"/>
        </w:rPr>
        <w:t xml:space="preserve">" </w:t>
      </w:r>
      <w:r w:rsidRPr="00F27C19">
        <w:rPr>
          <w:rFonts w:cs="Arial"/>
          <w:color w:val="000000"/>
          <w:sz w:val="21"/>
          <w:szCs w:val="21"/>
        </w:rPr>
        <w:t>章节</w:t>
      </w:r>
      <w:r w:rsidRPr="00F27C19">
        <w:rPr>
          <w:color w:val="000000"/>
          <w:sz w:val="21"/>
          <w:szCs w:val="21"/>
        </w:rPr>
        <w:t>)</w:t>
      </w:r>
      <w:r w:rsidRPr="00F27C19">
        <w:rPr>
          <w:rFonts w:cs="Arial"/>
          <w:color w:val="000000"/>
          <w:sz w:val="21"/>
          <w:szCs w:val="21"/>
        </w:rPr>
        <w:t>。</w:t>
      </w:r>
    </w:p>
    <w:p w:rsidR="00E4537C" w:rsidRPr="00F27C19" w:rsidRDefault="00E4537C" w:rsidP="00553E2F">
      <w:pPr>
        <w:numPr>
          <w:ilvl w:val="0"/>
          <w:numId w:val="82"/>
        </w:numPr>
        <w:shd w:val="clear" w:color="auto" w:fill="FFFFFF"/>
        <w:spacing w:line="326" w:lineRule="atLeast"/>
        <w:ind w:left="450"/>
        <w:rPr>
          <w:sz w:val="21"/>
          <w:szCs w:val="21"/>
        </w:rPr>
      </w:pPr>
      <w:r w:rsidRPr="00F27C19">
        <w:rPr>
          <w:color w:val="000000"/>
          <w:sz w:val="21"/>
          <w:szCs w:val="21"/>
        </w:rPr>
        <w:t xml:space="preserve">SVN, Git, </w:t>
      </w:r>
      <w:r w:rsidRPr="00F27C19">
        <w:rPr>
          <w:rFonts w:cs="Arial"/>
          <w:color w:val="000000"/>
          <w:sz w:val="21"/>
          <w:szCs w:val="21"/>
        </w:rPr>
        <w:t>或</w:t>
      </w:r>
      <w:r w:rsidRPr="00F27C19">
        <w:rPr>
          <w:color w:val="000000"/>
          <w:sz w:val="21"/>
          <w:szCs w:val="21"/>
        </w:rPr>
        <w:t xml:space="preserve"> Mercurial</w:t>
      </w:r>
      <w:r w:rsidRPr="00F27C19">
        <w:rPr>
          <w:rFonts w:cs="Arial"/>
          <w:color w:val="000000"/>
          <w:sz w:val="21"/>
          <w:szCs w:val="21"/>
        </w:rPr>
        <w:t>代码版本控制软件。</w:t>
      </w:r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然后，配置：</w:t>
      </w:r>
    </w:p>
    <w:p w:rsidR="00E4537C" w:rsidRPr="00F27C19" w:rsidRDefault="00E4537C" w:rsidP="00553E2F">
      <w:pPr>
        <w:numPr>
          <w:ilvl w:val="0"/>
          <w:numId w:val="74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你的</w:t>
      </w:r>
      <w:r w:rsidRPr="00F27C19">
        <w:rPr>
          <w:color w:val="000000"/>
          <w:sz w:val="21"/>
          <w:szCs w:val="21"/>
        </w:rPr>
        <w:t>PATH</w:t>
      </w:r>
      <w:r w:rsidRPr="00F27C19">
        <w:rPr>
          <w:rFonts w:cs="Arial"/>
          <w:color w:val="000000"/>
          <w:sz w:val="21"/>
          <w:szCs w:val="21"/>
        </w:rPr>
        <w:t>环境变量需要包含</w:t>
      </w:r>
      <w:r w:rsidRPr="00F27C19">
        <w:rPr>
          <w:color w:val="000000"/>
          <w:sz w:val="21"/>
          <w:szCs w:val="21"/>
        </w:rPr>
        <w:t>arcanist/bin, php</w:t>
      </w:r>
      <w:r w:rsidRPr="00F27C19">
        <w:rPr>
          <w:rFonts w:cs="Arial"/>
          <w:color w:val="000000"/>
          <w:sz w:val="21"/>
          <w:szCs w:val="21"/>
        </w:rPr>
        <w:t>，还有你的</w:t>
      </w:r>
      <w:r w:rsidRPr="00F27C19">
        <w:rPr>
          <w:color w:val="000000"/>
          <w:sz w:val="21"/>
          <w:szCs w:val="21"/>
        </w:rPr>
        <w:t>VCS</w:t>
      </w:r>
      <w:r w:rsidRPr="00F27C19">
        <w:rPr>
          <w:rFonts w:cs="Arial"/>
          <w:color w:val="000000"/>
          <w:sz w:val="21"/>
          <w:szCs w:val="21"/>
        </w:rPr>
        <w:t>指令（</w:t>
      </w:r>
      <w:r w:rsidRPr="00F27C19">
        <w:rPr>
          <w:color w:val="000000"/>
          <w:sz w:val="21"/>
          <w:szCs w:val="21"/>
        </w:rPr>
        <w:t>svn</w:t>
      </w:r>
      <w:r w:rsidRPr="00F27C19">
        <w:rPr>
          <w:rFonts w:cs="Arial"/>
          <w:color w:val="000000"/>
          <w:sz w:val="21"/>
          <w:szCs w:val="21"/>
        </w:rPr>
        <w:t>，</w:t>
      </w:r>
      <w:r w:rsidRPr="00F27C19">
        <w:rPr>
          <w:color w:val="000000"/>
          <w:sz w:val="21"/>
          <w:szCs w:val="21"/>
        </w:rPr>
        <w:t>hg</w:t>
      </w:r>
      <w:r w:rsidRPr="00F27C19">
        <w:rPr>
          <w:rFonts w:cs="Arial"/>
          <w:color w:val="000000"/>
          <w:sz w:val="21"/>
          <w:szCs w:val="21"/>
        </w:rPr>
        <w:t>，</w:t>
      </w:r>
      <w:r w:rsidRPr="00F27C19">
        <w:rPr>
          <w:color w:val="000000"/>
          <w:sz w:val="21"/>
          <w:szCs w:val="21"/>
        </w:rPr>
        <w:t>git</w:t>
      </w:r>
      <w:r w:rsidRPr="00F27C19">
        <w:rPr>
          <w:rFonts w:cs="Arial"/>
          <w:color w:val="000000"/>
          <w:sz w:val="21"/>
          <w:szCs w:val="21"/>
        </w:rPr>
        <w:t>）。当你通过命令行输入</w:t>
      </w:r>
      <w:r w:rsidRPr="00F27C19">
        <w:rPr>
          <w:color w:val="000000"/>
          <w:sz w:val="21"/>
          <w:szCs w:val="21"/>
        </w:rPr>
        <w:t>php</w:t>
      </w:r>
      <w:r w:rsidRPr="00F27C19">
        <w:rPr>
          <w:rFonts w:cs="Arial"/>
          <w:color w:val="000000"/>
          <w:sz w:val="21"/>
          <w:szCs w:val="21"/>
        </w:rPr>
        <w:t>，</w:t>
      </w:r>
      <w:r w:rsidRPr="00F27C19">
        <w:rPr>
          <w:color w:val="000000"/>
          <w:sz w:val="21"/>
          <w:szCs w:val="21"/>
        </w:rPr>
        <w:t>arc</w:t>
      </w:r>
      <w:r w:rsidRPr="00F27C19">
        <w:rPr>
          <w:rFonts w:cs="Arial"/>
          <w:color w:val="000000"/>
          <w:sz w:val="21"/>
          <w:szCs w:val="21"/>
        </w:rPr>
        <w:t>，或者</w:t>
      </w:r>
      <w:r w:rsidRPr="00F27C19">
        <w:rPr>
          <w:color w:val="000000"/>
          <w:sz w:val="21"/>
          <w:szCs w:val="21"/>
        </w:rPr>
        <w:t>git</w:t>
      </w:r>
      <w:r w:rsidRPr="00F27C19">
        <w:rPr>
          <w:rFonts w:cs="Arial"/>
          <w:color w:val="000000"/>
          <w:sz w:val="21"/>
          <w:szCs w:val="21"/>
        </w:rPr>
        <w:t>的时候，它们需要能工作。</w:t>
      </w:r>
    </w:p>
    <w:p w:rsidR="00E4537C" w:rsidRPr="00F27C19" w:rsidRDefault="00E4537C" w:rsidP="00553E2F">
      <w:pPr>
        <w:numPr>
          <w:ilvl w:val="0"/>
          <w:numId w:val="74"/>
        </w:numPr>
        <w:shd w:val="clear" w:color="auto" w:fill="FFFFFF"/>
        <w:spacing w:line="326" w:lineRule="atLeast"/>
      </w:pPr>
      <w:r w:rsidRPr="00F27C19">
        <w:rPr>
          <w:rFonts w:cs="Arial"/>
          <w:color w:val="000000"/>
          <w:sz w:val="21"/>
          <w:szCs w:val="21"/>
        </w:rPr>
        <w:t>你的编辑器环境变量需要指向一些命令行编辑器，比如</w:t>
      </w:r>
      <w:r w:rsidRPr="00F27C19">
        <w:rPr>
          <w:color w:val="000000"/>
          <w:sz w:val="21"/>
          <w:szCs w:val="21"/>
        </w:rPr>
        <w:t>Git Bash vim</w:t>
      </w:r>
      <w:r w:rsidRPr="00F27C19">
        <w:rPr>
          <w:rFonts w:cs="Arial"/>
          <w:color w:val="000000"/>
          <w:sz w:val="21"/>
          <w:szCs w:val="21"/>
        </w:rPr>
        <w:t>。如果你喜欢，你可以在</w:t>
      </w:r>
      <w:r w:rsidRPr="00F27C19">
        <w:rPr>
          <w:color w:val="000000"/>
          <w:sz w:val="21"/>
          <w:szCs w:val="21"/>
        </w:rPr>
        <w:t>arc</w:t>
      </w:r>
      <w:r w:rsidRPr="00F27C19">
        <w:rPr>
          <w:rFonts w:cs="Arial"/>
          <w:color w:val="000000"/>
          <w:sz w:val="21"/>
          <w:szCs w:val="21"/>
        </w:rPr>
        <w:t>设置它们。详细的内容，后半节会详细介绍。</w:t>
      </w:r>
    </w:p>
    <w:p w:rsidR="00E4537C" w:rsidRPr="00F27C19" w:rsidRDefault="00E4537C">
      <w:r w:rsidRPr="00F27C19">
        <w:t>你可以在系统控制面板中的系统属性Advanced表中环境变量的设置。</w:t>
      </w:r>
    </w:p>
    <w:p w:rsidR="00E4537C" w:rsidRPr="00F27C19" w:rsidRDefault="00E4537C">
      <w:r w:rsidRPr="00F27C19">
        <w:t>现在你可以正常的使用arc（使用cmd.exe 或者Git Bash命令行）了。Arcansist就能正常的运行在Windows下了。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181" w:name="_Toc385544181"/>
      <w:r w:rsidRPr="00F27C19">
        <w:t>配置编辑器</w:t>
      </w:r>
      <w:bookmarkEnd w:id="181"/>
    </w:p>
    <w:p w:rsidR="00E4537C" w:rsidRPr="00F27C19" w:rsidRDefault="00E4537C">
      <w:pPr>
        <w:shd w:val="clear" w:color="auto" w:fill="DAEAF3"/>
        <w:spacing w:line="326" w:lineRule="atLeast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NOTE: 你不能使用Notepad作为你的编辑器，因为它没有阻塞模式。你可以使用GitPad来代替它。</w:t>
      </w:r>
    </w:p>
    <w:p w:rsidR="00E4537C" w:rsidRPr="00F27C19" w:rsidRDefault="00E4537C">
      <w:r w:rsidRPr="00F27C19">
        <w:rPr>
          <w:rFonts w:cs="Arial"/>
          <w:color w:val="000000"/>
          <w:sz w:val="23"/>
          <w:szCs w:val="23"/>
        </w:rPr>
        <w:t>有些arc工作流</w:t>
      </w:r>
      <w:r w:rsidRPr="00F27C19">
        <w:t>提示你使用编辑器来编辑“大块”代码。你可以使用你喜欢的编辑器来，配置多套解决方案。很多编辑器都可以用来做</w:t>
      </w:r>
      <w:r w:rsidRPr="00F27C19">
        <w:rPr>
          <w:rFonts w:cs="Arial"/>
          <w:color w:val="000000"/>
          <w:sz w:val="23"/>
          <w:szCs w:val="23"/>
        </w:rPr>
        <w:t>这件事：</w:t>
      </w:r>
    </w:p>
    <w:p w:rsidR="00E4537C" w:rsidRPr="00F27C19" w:rsidRDefault="00E4537C" w:rsidP="00553E2F">
      <w:pPr>
        <w:numPr>
          <w:ilvl w:val="0"/>
          <w:numId w:val="64"/>
        </w:numPr>
        <w:shd w:val="clear" w:color="auto" w:fill="FFFFFF"/>
        <w:spacing w:line="326" w:lineRule="atLeast"/>
        <w:ind w:left="450"/>
        <w:rPr>
          <w:rStyle w:val="a4"/>
          <w:color w:val="000000"/>
          <w:sz w:val="21"/>
          <w:szCs w:val="21"/>
        </w:rPr>
      </w:pPr>
      <w:hyperlink r:id="rId159" w:anchor="_blank" w:history="1">
        <w:r w:rsidRPr="00F27C19">
          <w:rPr>
            <w:rStyle w:val="a5"/>
          </w:rPr>
          <w:t>Notepad++</w:t>
        </w:r>
      </w:hyperlink>
      <w:r w:rsidRPr="00F27C19">
        <w:rPr>
          <w:color w:val="000000"/>
          <w:sz w:val="21"/>
          <w:szCs w:val="21"/>
        </w:rPr>
        <w:t xml:space="preserve">, </w:t>
      </w:r>
      <w:r w:rsidRPr="00F27C19">
        <w:rPr>
          <w:rFonts w:cs="Arial"/>
          <w:color w:val="000000"/>
          <w:sz w:val="21"/>
          <w:szCs w:val="21"/>
        </w:rPr>
        <w:t>一个全方位的编辑器。</w:t>
      </w:r>
    </w:p>
    <w:p w:rsidR="00E4537C" w:rsidRPr="00F27C19" w:rsidRDefault="00E4537C" w:rsidP="00553E2F">
      <w:pPr>
        <w:numPr>
          <w:ilvl w:val="0"/>
          <w:numId w:val="64"/>
        </w:numPr>
        <w:shd w:val="clear" w:color="auto" w:fill="FFFFFF"/>
        <w:spacing w:line="326" w:lineRule="atLeast"/>
        <w:ind w:left="450"/>
      </w:pPr>
      <w:r w:rsidRPr="00F27C19">
        <w:rPr>
          <w:rStyle w:val="a4"/>
          <w:color w:val="000000"/>
          <w:sz w:val="21"/>
          <w:szCs w:val="21"/>
        </w:rPr>
        <w:t>vim</w:t>
      </w:r>
      <w:r w:rsidRPr="00F27C19">
        <w:rPr>
          <w:color w:val="000000"/>
          <w:sz w:val="21"/>
          <w:szCs w:val="21"/>
        </w:rPr>
        <w:t>, Git Bash</w:t>
      </w:r>
      <w:r w:rsidRPr="00F27C19">
        <w:rPr>
          <w:rFonts w:cs="Arial"/>
          <w:color w:val="000000"/>
          <w:sz w:val="21"/>
          <w:szCs w:val="21"/>
        </w:rPr>
        <w:t>中自带的编辑器</w:t>
      </w:r>
      <w:r w:rsidRPr="00F27C19">
        <w:rPr>
          <w:color w:val="000000"/>
          <w:sz w:val="21"/>
          <w:szCs w:val="21"/>
        </w:rPr>
        <w:t>.</w:t>
      </w:r>
    </w:p>
    <w:p w:rsidR="00E4537C" w:rsidRPr="00F27C19" w:rsidRDefault="00E4537C" w:rsidP="00553E2F">
      <w:pPr>
        <w:numPr>
          <w:ilvl w:val="0"/>
          <w:numId w:val="64"/>
        </w:numPr>
        <w:shd w:val="clear" w:color="auto" w:fill="FFFFFF"/>
        <w:spacing w:line="326" w:lineRule="atLeast"/>
        <w:ind w:left="450"/>
      </w:pPr>
      <w:hyperlink r:id="rId160" w:anchor="_blank" w:history="1">
        <w:r w:rsidRPr="00F27C19">
          <w:rPr>
            <w:rStyle w:val="a5"/>
          </w:rPr>
          <w:t>GitPad</w:t>
        </w:r>
      </w:hyperlink>
      <w:r w:rsidRPr="00F27C19">
        <w:rPr>
          <w:color w:val="000000"/>
          <w:sz w:val="21"/>
          <w:szCs w:val="21"/>
        </w:rPr>
        <w:t xml:space="preserve">, </w:t>
      </w:r>
      <w:r w:rsidRPr="00F27C19">
        <w:rPr>
          <w:rFonts w:cs="Arial"/>
          <w:color w:val="000000"/>
          <w:sz w:val="21"/>
          <w:szCs w:val="21"/>
        </w:rPr>
        <w:t>它允许你使用</w:t>
      </w:r>
      <w:r w:rsidRPr="00F27C19">
        <w:rPr>
          <w:color w:val="000000"/>
          <w:sz w:val="21"/>
          <w:szCs w:val="21"/>
        </w:rPr>
        <w:t>Notepad</w:t>
      </w:r>
      <w:r w:rsidRPr="00F27C19">
        <w:rPr>
          <w:rFonts w:cs="Arial"/>
          <w:color w:val="000000"/>
          <w:sz w:val="21"/>
          <w:szCs w:val="21"/>
        </w:rPr>
        <w:t>作为你的编辑器。</w:t>
      </w:r>
    </w:p>
    <w:p w:rsidR="00E4537C" w:rsidRPr="00F27C19" w:rsidRDefault="00E4537C">
      <w:r w:rsidRPr="00F27C19">
        <w:t>其他编辑器也是可以使用的，不过要确认他们拥有可阻塞编辑模式。</w:t>
      </w:r>
    </w:p>
    <w:p w:rsidR="00E4537C" w:rsidRPr="00F27C19" w:rsidRDefault="00E4537C">
      <w:pPr>
        <w:rPr>
          <w:rStyle w:val="gp"/>
          <w:rFonts w:cs="Courier New"/>
          <w:color w:val="000080"/>
        </w:rPr>
      </w:pPr>
      <w:r w:rsidRPr="00F27C19">
        <w:t>为了配置一个编辑器，需要设置EDITOR环境变量来指定它，或者使用如下命令行方式：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Arial"/>
          <w:color w:val="000000"/>
          <w:sz w:val="23"/>
          <w:szCs w:val="23"/>
        </w:rPr>
      </w:pPr>
      <w:r w:rsidRPr="00F27C19">
        <w:rPr>
          <w:rStyle w:val="gp"/>
          <w:rFonts w:eastAsia="Adobe 黑体 Std R" w:cs="Courier New"/>
          <w:color w:val="000080"/>
        </w:rPr>
        <w:t>$ arc set-config editor "\"C:\path\to\some\editor.exe\""</w:t>
      </w:r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NOTE: 注意双引号得使用。当路径中有空格时，需要使用引号。并且，双引号必须和arc set-config分开，例如下面的例子。</w:t>
      </w:r>
    </w:p>
    <w:p w:rsidR="00E4537C" w:rsidRPr="00F27C19" w:rsidRDefault="00E4537C">
      <w:pPr>
        <w:rPr>
          <w:rFonts w:cs="Consolas"/>
          <w:b/>
          <w:bCs/>
          <w:color w:val="000000"/>
          <w:sz w:val="17"/>
          <w:szCs w:val="17"/>
        </w:rPr>
      </w:pPr>
      <w:r w:rsidRPr="00F27C19">
        <w:t>使用如下命令可添加Notepad++作为你的编辑器（以下路径需要换成你本机的路径）。</w:t>
      </w:r>
    </w:p>
    <w:p w:rsidR="00E4537C" w:rsidRPr="00F27C19" w:rsidRDefault="00E4537C">
      <w:pPr>
        <w:shd w:val="clear" w:color="auto" w:fill="FDF5D4"/>
        <w:rPr>
          <w:rStyle w:val="gp"/>
          <w:rFonts w:cs="Courier New"/>
          <w:color w:val="000080"/>
        </w:rPr>
      </w:pPr>
      <w:r w:rsidRPr="00F27C19">
        <w:rPr>
          <w:rFonts w:cs="Consolas"/>
          <w:b/>
          <w:bCs/>
          <w:color w:val="000000"/>
          <w:sz w:val="17"/>
          <w:szCs w:val="17"/>
        </w:rPr>
        <w:lastRenderedPageBreak/>
        <w:t>Notepad++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gp"/>
          <w:rFonts w:eastAsia="Adobe 黑体 Std R" w:cs="Courier New"/>
          <w:color w:val="000080"/>
        </w:rPr>
        <w:t>$ arc set-config editor "\"C:\Program Files (x86)\Notepad++\notepad++.exe\" -multiInst -nosession"</w:t>
      </w:r>
    </w:p>
    <w:p w:rsidR="00E4537C" w:rsidRPr="00F27C19" w:rsidRDefault="00E4537C">
      <w:pPr>
        <w:rPr>
          <w:rFonts w:cs="Consolas"/>
          <w:b/>
          <w:bCs/>
          <w:color w:val="000000"/>
          <w:sz w:val="17"/>
          <w:szCs w:val="17"/>
        </w:rPr>
      </w:pPr>
      <w:r w:rsidRPr="00F27C19">
        <w:t>添加 Vim作为编辑器 (替换成你本机的路径):</w:t>
      </w:r>
    </w:p>
    <w:p w:rsidR="00E4537C" w:rsidRPr="00F27C19" w:rsidRDefault="00E4537C">
      <w:pPr>
        <w:shd w:val="clear" w:color="auto" w:fill="FDF5D4"/>
        <w:rPr>
          <w:rStyle w:val="gp"/>
          <w:rFonts w:cs="Courier New"/>
          <w:color w:val="000080"/>
        </w:rPr>
      </w:pPr>
      <w:r w:rsidRPr="00F27C19">
        <w:rPr>
          <w:rFonts w:cs="Consolas"/>
          <w:b/>
          <w:bCs/>
          <w:color w:val="000000"/>
          <w:sz w:val="17"/>
          <w:szCs w:val="17"/>
        </w:rPr>
        <w:t>vim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gp"/>
          <w:rFonts w:eastAsia="Adobe 黑体 Std R" w:cs="Courier New"/>
          <w:color w:val="000080"/>
        </w:rPr>
        <w:t>$ arc set-config editor "\"C:\Program Files (x86)\Git\share\vim\vim73\vim.exe\""</w:t>
      </w:r>
    </w:p>
    <w:p w:rsidR="00E4537C" w:rsidRPr="00F27C19" w:rsidRDefault="00E4537C">
      <w:pPr>
        <w:rPr>
          <w:rFonts w:cs="Consolas"/>
          <w:b/>
          <w:bCs/>
          <w:color w:val="000000"/>
          <w:sz w:val="17"/>
          <w:szCs w:val="17"/>
        </w:rPr>
      </w:pPr>
      <w:r w:rsidRPr="00F27C19">
        <w:t>添加GitPad作为编辑器 (替换成你本机的路径):</w:t>
      </w:r>
    </w:p>
    <w:p w:rsidR="00E4537C" w:rsidRPr="00F27C19" w:rsidRDefault="00E4537C">
      <w:pPr>
        <w:shd w:val="clear" w:color="auto" w:fill="FDF5D4"/>
        <w:rPr>
          <w:rStyle w:val="gp"/>
          <w:rFonts w:cs="Courier New"/>
          <w:color w:val="000080"/>
        </w:rPr>
      </w:pPr>
      <w:r w:rsidRPr="00F27C19">
        <w:rPr>
          <w:rFonts w:cs="Consolas"/>
          <w:b/>
          <w:bCs/>
          <w:color w:val="000000"/>
          <w:sz w:val="17"/>
          <w:szCs w:val="17"/>
        </w:rPr>
        <w:t>GitPad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gp"/>
          <w:rFonts w:eastAsia="Adobe 黑体 Std R" w:cs="Courier New"/>
          <w:color w:val="000080"/>
        </w:rPr>
        <w:t>$ arc set-config editor "\"C:\Users\yourusername\AppData\Roaming\GitPad\GitPad.exe\""</w:t>
      </w:r>
    </w:p>
    <w:p w:rsidR="00E4537C" w:rsidRPr="00F27C19" w:rsidRDefault="00E4537C">
      <w:pPr>
        <w:rPr>
          <w:rFonts w:cs="Consolas"/>
          <w:b/>
          <w:bCs/>
          <w:color w:val="000000"/>
          <w:sz w:val="17"/>
          <w:szCs w:val="17"/>
        </w:rPr>
      </w:pPr>
      <w:r w:rsidRPr="00F27C19">
        <w:t>添加Sublime Text 作为编辑器(替换成你本机的路径):</w:t>
      </w:r>
    </w:p>
    <w:p w:rsidR="00E4537C" w:rsidRPr="00F27C19" w:rsidRDefault="00E4537C">
      <w:pPr>
        <w:shd w:val="clear" w:color="auto" w:fill="FDF5D4"/>
        <w:rPr>
          <w:rStyle w:val="gp"/>
          <w:rFonts w:cs="Courier New"/>
          <w:color w:val="000080"/>
        </w:rPr>
      </w:pPr>
      <w:r w:rsidRPr="00F27C19">
        <w:rPr>
          <w:rFonts w:cs="Consolas"/>
          <w:b/>
          <w:bCs/>
          <w:color w:val="000000"/>
          <w:sz w:val="17"/>
          <w:szCs w:val="17"/>
        </w:rPr>
        <w:t>Sublime Text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gp"/>
          <w:rFonts w:eastAsia="Adobe 黑体 Std R" w:cs="Courier New"/>
          <w:color w:val="000080"/>
        </w:rPr>
        <w:t>$ arc set-config editor "\"C:\Program Files\Sublime Text 2\sublime_text.exe\" -w"</w:t>
      </w:r>
    </w:p>
    <w:p w:rsidR="00E4537C" w:rsidRPr="00F27C19" w:rsidRDefault="00E4537C">
      <w:pPr>
        <w:pStyle w:val="3"/>
      </w:pPr>
      <w:bookmarkStart w:id="182" w:name="detailed-php-install-ins"/>
      <w:bookmarkStart w:id="183" w:name="_Toc385544182"/>
      <w:bookmarkEnd w:id="182"/>
      <w:r w:rsidRPr="00F27C19">
        <w:t>安装PHP</w:t>
      </w:r>
      <w:bookmarkEnd w:id="183"/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当机器上有多个版本的PHP，并且有问题时，可以参考以下的建议。</w:t>
      </w:r>
    </w:p>
    <w:p w:rsidR="00E4537C" w:rsidRPr="00F27C19" w:rsidRDefault="00E4537C" w:rsidP="00553E2F">
      <w:pPr>
        <w:pStyle w:val="ae"/>
        <w:numPr>
          <w:ilvl w:val="0"/>
          <w:numId w:val="116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从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61" w:anchor="_blank" w:history="1">
        <w:r w:rsidRPr="00F27C19">
          <w:rPr>
            <w:rStyle w:val="a5"/>
            <w:sz w:val="21"/>
            <w:szCs w:val="21"/>
          </w:rPr>
          <w:t>http://windows.php.net/download/</w:t>
        </w:r>
      </w:hyperlink>
      <w:r w:rsidRPr="00F27C19">
        <w:rPr>
          <w:color w:val="000000"/>
          <w:sz w:val="21"/>
          <w:szCs w:val="21"/>
        </w:rPr>
        <w:t>.</w:t>
      </w:r>
      <w:r w:rsidRPr="00F27C19">
        <w:rPr>
          <w:rFonts w:cs="Arial"/>
          <w:color w:val="000000"/>
          <w:sz w:val="21"/>
          <w:szCs w:val="21"/>
        </w:rPr>
        <w:t>下载最新稳定版本的</w:t>
      </w:r>
      <w:r w:rsidRPr="00F27C19">
        <w:rPr>
          <w:color w:val="000000"/>
          <w:sz w:val="21"/>
          <w:szCs w:val="21"/>
        </w:rPr>
        <w:t>PHP</w:t>
      </w:r>
      <w:r w:rsidRPr="00F27C19">
        <w:rPr>
          <w:rFonts w:cs="Arial"/>
          <w:color w:val="000000"/>
          <w:sz w:val="21"/>
          <w:szCs w:val="21"/>
        </w:rPr>
        <w:t>安装文件。在更新本章节是，</w:t>
      </w:r>
      <w:r w:rsidRPr="00F27C19">
        <w:rPr>
          <w:color w:val="000000"/>
          <w:sz w:val="21"/>
          <w:szCs w:val="21"/>
        </w:rPr>
        <w:t>PHP</w:t>
      </w:r>
      <w:r w:rsidRPr="00F27C19">
        <w:rPr>
          <w:rFonts w:cs="Arial"/>
          <w:color w:val="000000"/>
          <w:sz w:val="21"/>
          <w:szCs w:val="21"/>
        </w:rPr>
        <w:t>使用的版本是</w:t>
      </w:r>
      <w:r w:rsidRPr="00F27C19">
        <w:rPr>
          <w:color w:val="000000"/>
          <w:sz w:val="21"/>
          <w:szCs w:val="21"/>
        </w:rPr>
        <w:t>5.4.6</w:t>
      </w:r>
      <w:r w:rsidRPr="00F27C19">
        <w:rPr>
          <w:rFonts w:cs="Arial"/>
          <w:color w:val="000000"/>
          <w:sz w:val="21"/>
          <w:szCs w:val="21"/>
        </w:rPr>
        <w:t>，更高的版本也是能正常工作得。使用线程不安全（</w:t>
      </w:r>
      <w:r w:rsidRPr="00F27C19">
        <w:rPr>
          <w:color w:val="000000"/>
          <w:sz w:val="21"/>
          <w:szCs w:val="21"/>
        </w:rPr>
        <w:t xml:space="preserve">"VC9 x86 Non Thread Safe" </w:t>
      </w:r>
      <w:r w:rsidRPr="00F27C19">
        <w:rPr>
          <w:rFonts w:cs="Arial"/>
          <w:color w:val="000000"/>
          <w:sz w:val="21"/>
          <w:szCs w:val="21"/>
        </w:rPr>
        <w:t>）的版本，也是可以正常工作的。（</w:t>
      </w:r>
      <w:r w:rsidRPr="00F27C19">
        <w:rPr>
          <w:color w:val="000000"/>
          <w:sz w:val="21"/>
          <w:szCs w:val="21"/>
        </w:rPr>
        <w:t>5.3</w:t>
      </w:r>
      <w:r w:rsidRPr="00F27C19">
        <w:rPr>
          <w:rFonts w:cs="Arial"/>
          <w:color w:val="000000"/>
          <w:sz w:val="21"/>
          <w:szCs w:val="21"/>
        </w:rPr>
        <w:t>之后的版本都能工作正常，同样的线程安全的版本也可以正常工作。）</w:t>
      </w:r>
    </w:p>
    <w:p w:rsidR="00E4537C" w:rsidRPr="00F27C19" w:rsidRDefault="00E4537C" w:rsidP="00553E2F">
      <w:pPr>
        <w:numPr>
          <w:ilvl w:val="0"/>
          <w:numId w:val="116"/>
        </w:numPr>
        <w:shd w:val="clear" w:color="auto" w:fill="FFFFFF"/>
        <w:spacing w:line="326" w:lineRule="atLeast"/>
        <w:rPr>
          <w:rStyle w:val="apple-converted-space"/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在</w:t>
      </w:r>
      <w:r w:rsidRPr="00F27C19">
        <w:rPr>
          <w:color w:val="000000"/>
          <w:sz w:val="21"/>
          <w:szCs w:val="21"/>
        </w:rPr>
        <w:t>PHP</w:t>
      </w:r>
      <w:r w:rsidRPr="00F27C19">
        <w:rPr>
          <w:rFonts w:cs="Arial"/>
          <w:color w:val="000000"/>
          <w:sz w:val="21"/>
          <w:szCs w:val="21"/>
        </w:rPr>
        <w:t>目录中解压安装包。</w:t>
      </w:r>
    </w:p>
    <w:p w:rsidR="00E4537C" w:rsidRPr="00F27C19" w:rsidRDefault="00E4537C" w:rsidP="00553E2F">
      <w:pPr>
        <w:numPr>
          <w:ilvl w:val="0"/>
          <w:numId w:val="116"/>
        </w:numPr>
        <w:shd w:val="clear" w:color="auto" w:fill="FFFFFF"/>
        <w:spacing w:line="326" w:lineRule="atLeast"/>
        <w:rPr>
          <w:rStyle w:val="apple-converted-space"/>
          <w:rFonts w:cs="Arial"/>
          <w:color w:val="000000"/>
          <w:sz w:val="21"/>
          <w:szCs w:val="21"/>
        </w:rPr>
      </w:pPr>
      <w:r w:rsidRPr="00F27C19">
        <w:rPr>
          <w:rStyle w:val="apple-converted-space"/>
          <w:rFonts w:cs="Arial"/>
          <w:color w:val="000000"/>
          <w:sz w:val="21"/>
          <w:szCs w:val="21"/>
        </w:rPr>
        <w:t>将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php.ini-development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复制到与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php.ini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同级目录下。</w:t>
      </w:r>
      <w:r w:rsidRPr="00F27C19">
        <w:rPr>
          <w:color w:val="000000"/>
          <w:sz w:val="21"/>
          <w:szCs w:val="21"/>
        </w:rPr>
        <w:t xml:space="preserve"> </w:t>
      </w:r>
    </w:p>
    <w:p w:rsidR="00E4537C" w:rsidRPr="00F27C19" w:rsidRDefault="00E4537C" w:rsidP="00553E2F">
      <w:pPr>
        <w:numPr>
          <w:ilvl w:val="0"/>
          <w:numId w:val="116"/>
        </w:numPr>
        <w:shd w:val="clear" w:color="auto" w:fill="FFFFFF"/>
        <w:spacing w:line="326" w:lineRule="atLeast"/>
        <w:rPr>
          <w:rFonts w:cs="Arial"/>
          <w:sz w:val="21"/>
          <w:szCs w:val="21"/>
        </w:rPr>
      </w:pPr>
      <w:r w:rsidRPr="00F27C19">
        <w:rPr>
          <w:rStyle w:val="apple-converted-space"/>
          <w:rFonts w:cs="Arial"/>
          <w:color w:val="000000"/>
          <w:sz w:val="21"/>
          <w:szCs w:val="21"/>
        </w:rPr>
        <w:t>打开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php.ini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文件，找到行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;extension=php_curl.dll</w:t>
      </w:r>
      <w:r w:rsidRPr="00F27C19">
        <w:rPr>
          <w:rFonts w:cs="Arial"/>
          <w:color w:val="000000"/>
          <w:sz w:val="21"/>
          <w:szCs w:val="21"/>
        </w:rPr>
        <w:t>。去掉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;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让该扩展生效。找到行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; extension_dir = "ext"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，然后修改成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extension_dir = "C:\PHP\ext"</w:t>
      </w:r>
      <w:r w:rsidRPr="00F27C19">
        <w:rPr>
          <w:color w:val="000000"/>
          <w:sz w:val="21"/>
          <w:szCs w:val="21"/>
        </w:rPr>
        <w:t>,</w:t>
      </w:r>
      <w:r w:rsidRPr="00F27C19">
        <w:rPr>
          <w:rFonts w:cs="Arial"/>
          <w:color w:val="000000"/>
          <w:sz w:val="21"/>
          <w:szCs w:val="21"/>
        </w:rPr>
        <w:t>这里的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C:\PHP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是你安装</w:t>
      </w:r>
      <w:r w:rsidRPr="00F27C19">
        <w:rPr>
          <w:rStyle w:val="apple-converted-space"/>
          <w:color w:val="000000"/>
          <w:sz w:val="21"/>
          <w:szCs w:val="21"/>
        </w:rPr>
        <w:t>PHP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的目录地址。</w:t>
      </w:r>
    </w:p>
    <w:p w:rsidR="00E4537C" w:rsidRPr="00F27C19" w:rsidRDefault="00E4537C" w:rsidP="00553E2F">
      <w:pPr>
        <w:numPr>
          <w:ilvl w:val="0"/>
          <w:numId w:val="116"/>
        </w:numPr>
        <w:shd w:val="clear" w:color="auto" w:fill="FFFFFF"/>
        <w:spacing w:line="326" w:lineRule="atLeast"/>
        <w:rPr>
          <w:sz w:val="21"/>
          <w:szCs w:val="21"/>
        </w:rPr>
      </w:pPr>
      <w:r w:rsidRPr="00F27C19">
        <w:rPr>
          <w:rFonts w:cs="Arial"/>
          <w:sz w:val="21"/>
          <w:szCs w:val="21"/>
        </w:rPr>
        <w:t>通过</w:t>
      </w:r>
      <w:r w:rsidRPr="00F27C19">
        <w:rPr>
          <w:rFonts w:cs="Arial"/>
          <w:color w:val="000000"/>
          <w:sz w:val="21"/>
          <w:szCs w:val="21"/>
        </w:rPr>
        <w:t>命令行，键入</w:t>
      </w:r>
      <w:r w:rsidRPr="00F27C19">
        <w:rPr>
          <w:color w:val="000000"/>
          <w:sz w:val="21"/>
          <w:szCs w:val="21"/>
        </w:rPr>
        <w:t>php -i</w:t>
      </w:r>
      <w:r w:rsidRPr="00F27C19">
        <w:rPr>
          <w:rFonts w:cs="Arial"/>
          <w:color w:val="000000"/>
          <w:sz w:val="21"/>
          <w:szCs w:val="21"/>
        </w:rPr>
        <w:t>，在观察</w:t>
      </w:r>
      <w:r w:rsidRPr="00F27C19">
        <w:rPr>
          <w:color w:val="000000"/>
          <w:sz w:val="21"/>
          <w:szCs w:val="21"/>
        </w:rPr>
        <w:t>curl</w:t>
      </w:r>
      <w:r w:rsidRPr="00F27C19">
        <w:rPr>
          <w:rFonts w:cs="Arial"/>
          <w:color w:val="000000"/>
          <w:sz w:val="21"/>
          <w:szCs w:val="21"/>
        </w:rPr>
        <w:t>的输出是否正常，来验证</w:t>
      </w:r>
      <w:r w:rsidRPr="00F27C19">
        <w:rPr>
          <w:color w:val="000000"/>
          <w:sz w:val="21"/>
          <w:szCs w:val="21"/>
        </w:rPr>
        <w:t>PHP</w:t>
      </w:r>
      <w:r w:rsidRPr="00F27C19">
        <w:rPr>
          <w:rFonts w:cs="Arial"/>
          <w:color w:val="000000"/>
          <w:sz w:val="21"/>
          <w:szCs w:val="21"/>
        </w:rPr>
        <w:t>是否工作正常。</w:t>
      </w:r>
    </w:p>
    <w:p w:rsidR="00E4537C" w:rsidRPr="00F27C19" w:rsidRDefault="00E4537C">
      <w:pPr>
        <w:pStyle w:val="3"/>
      </w:pPr>
      <w:bookmarkStart w:id="184" w:name="_Toc385544183"/>
      <w:r w:rsidRPr="00F27C19">
        <w:t>下一步</w:t>
      </w:r>
      <w:bookmarkEnd w:id="184"/>
    </w:p>
    <w:p w:rsidR="00E4537C" w:rsidRPr="00F27C19" w:rsidRDefault="00E4537C">
      <w:pPr>
        <w:rPr>
          <w:rStyle w:val="apple-converted-space"/>
          <w:rFonts w:cs="Arial"/>
          <w:color w:val="000000"/>
          <w:sz w:val="21"/>
          <w:szCs w:val="21"/>
        </w:rPr>
      </w:pPr>
      <w:r w:rsidRPr="00F27C19">
        <w:t>可以继续如下章节:</w:t>
      </w:r>
    </w:p>
    <w:p w:rsidR="00E4537C" w:rsidRPr="00F27C19" w:rsidRDefault="00E4537C" w:rsidP="00553E2F">
      <w:pPr>
        <w:numPr>
          <w:ilvl w:val="0"/>
          <w:numId w:val="100"/>
        </w:numPr>
        <w:shd w:val="clear" w:color="auto" w:fill="FFFFFF"/>
        <w:spacing w:line="326" w:lineRule="atLeast"/>
      </w:pPr>
      <w:r w:rsidRPr="00F27C19">
        <w:rPr>
          <w:rStyle w:val="apple-converted-space"/>
          <w:rFonts w:cs="Arial"/>
          <w:color w:val="000000"/>
          <w:sz w:val="21"/>
          <w:szCs w:val="21"/>
        </w:rPr>
        <w:t>返回 </w:t>
      </w:r>
      <w:hyperlink r:id="rId162" w:history="1">
        <w:r w:rsidRPr="00F27C19">
          <w:rPr>
            <w:rStyle w:val="a5"/>
          </w:rPr>
          <w:t>Arcanist User Guide</w:t>
        </w:r>
      </w:hyperlink>
      <w:r w:rsidRPr="00F27C19">
        <w:rPr>
          <w:rFonts w:cs="Arial"/>
          <w:color w:val="000000"/>
          <w:sz w:val="21"/>
          <w:szCs w:val="21"/>
        </w:rPr>
        <w:t>章节。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185" w:name="_Toc385544184"/>
      <w:r w:rsidRPr="00F27C19">
        <w:t>审核（Audit） 使用教程</w:t>
      </w:r>
      <w:bookmarkEnd w:id="185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介绍 审核（代码上传后回查）工具 和 工作流程。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186" w:name="_Toc385544185"/>
      <w:r w:rsidRPr="00F27C19">
        <w:lastRenderedPageBreak/>
        <w:t>概述</w:t>
      </w:r>
      <w:bookmarkEnd w:id="186"/>
    </w:p>
    <w:p w:rsidR="00E4537C" w:rsidRPr="00F27C19" w:rsidRDefault="00E4537C">
      <w:r w:rsidRPr="00F27C19">
        <w:rPr>
          <w:rFonts w:cs="Arial"/>
          <w:color w:val="000000"/>
          <w:sz w:val="23"/>
          <w:szCs w:val="23"/>
        </w:rPr>
        <w:t>Phabricator 支持两种代码回查流程，“回查”（review，提交前） 和“审核”（audit，提交后）。想要两者之间的区别，可以参考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163" w:history="1">
        <w:r w:rsidRPr="00F27C19">
          <w:rPr>
            <w:rStyle w:val="a5"/>
          </w:rPr>
          <w:t>User Guide: Review vs Audit</w:t>
        </w:r>
      </w:hyperlink>
      <w:r w:rsidRPr="00F27C19">
        <w:rPr>
          <w:rFonts w:cs="Arial"/>
          <w:color w:val="000000"/>
          <w:sz w:val="23"/>
          <w:szCs w:val="23"/>
        </w:rPr>
        <w:t>章节。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本章总结了通过审核工具如何实现，代码提交后得“审核”流程。</w:t>
      </w:r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NOTE:审核功能是是一项新功能，请给我们已反馈，以便去改进它！ 反馈方式可见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164" w:history="1">
        <w:r w:rsidRPr="00F27C19">
          <w:rPr>
            <w:rStyle w:val="a5"/>
          </w:rPr>
          <w:t>Give ! Get SuppFeedbackort!</w:t>
        </w:r>
      </w:hyperlink>
      <w:r w:rsidRPr="00F27C19">
        <w:rPr>
          <w:rFonts w:cs="Arial"/>
          <w:color w:val="000000"/>
          <w:sz w:val="23"/>
          <w:szCs w:val="23"/>
        </w:rPr>
        <w:t>章节。</w:t>
      </w:r>
    </w:p>
    <w:p w:rsidR="00E4537C" w:rsidRPr="00F27C19" w:rsidRDefault="00E4537C">
      <w:pPr>
        <w:pStyle w:val="3"/>
      </w:pPr>
      <w:bookmarkStart w:id="187" w:name="how-audit-works"/>
      <w:bookmarkStart w:id="188" w:name="_Toc385544186"/>
      <w:bookmarkEnd w:id="187"/>
      <w:r w:rsidRPr="00F27C19">
        <w:t>详细介绍</w:t>
      </w:r>
      <w:bookmarkEnd w:id="188"/>
    </w:p>
    <w:p w:rsidR="00E4537C" w:rsidRPr="00F27C19" w:rsidRDefault="00E4537C">
      <w:pPr>
        <w:rPr>
          <w:rStyle w:val="a4"/>
          <w:rFonts w:cs="Arial"/>
          <w:color w:val="000000"/>
          <w:sz w:val="21"/>
          <w:szCs w:val="21"/>
        </w:rPr>
      </w:pPr>
      <w:r w:rsidRPr="00F27C19">
        <w:t>审核功能允许你上推和部署代码，而不需要等待代码回查过程结束。审核工具主要会去跟踪两件事情：</w:t>
      </w:r>
    </w:p>
    <w:p w:rsidR="00E4537C" w:rsidRPr="00F27C19" w:rsidRDefault="00E4537C" w:rsidP="00553E2F">
      <w:pPr>
        <w:numPr>
          <w:ilvl w:val="0"/>
          <w:numId w:val="66"/>
        </w:numPr>
        <w:shd w:val="clear" w:color="auto" w:fill="FFFFFF"/>
        <w:spacing w:line="326" w:lineRule="atLeast"/>
        <w:ind w:left="450"/>
        <w:rPr>
          <w:rStyle w:val="a4"/>
          <w:rFonts w:cs="Arial"/>
          <w:color w:val="000000"/>
          <w:sz w:val="21"/>
          <w:szCs w:val="21"/>
        </w:rPr>
      </w:pPr>
      <w:r w:rsidRPr="00F27C19">
        <w:rPr>
          <w:rStyle w:val="a4"/>
          <w:rFonts w:cs="Arial"/>
          <w:color w:val="000000"/>
          <w:sz w:val="21"/>
          <w:szCs w:val="21"/>
        </w:rPr>
        <w:t>代码提交（</w:t>
      </w:r>
      <w:r w:rsidRPr="00F27C19">
        <w:rPr>
          <w:rStyle w:val="a4"/>
          <w:color w:val="000000"/>
          <w:sz w:val="21"/>
          <w:szCs w:val="21"/>
        </w:rPr>
        <w:t>Commits</w:t>
      </w:r>
      <w:r w:rsidRPr="00F27C19">
        <w:rPr>
          <w:rStyle w:val="a4"/>
          <w:rFonts w:cs="Arial"/>
          <w:color w:val="000000"/>
          <w:sz w:val="21"/>
          <w:szCs w:val="21"/>
        </w:rPr>
        <w:t>）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展示其审核状态</w:t>
      </w:r>
      <w:r w:rsidRPr="00F27C19">
        <w:rPr>
          <w:color w:val="000000"/>
          <w:sz w:val="21"/>
          <w:szCs w:val="21"/>
        </w:rPr>
        <w:t>(</w:t>
      </w:r>
      <w:r w:rsidRPr="00F27C19">
        <w:rPr>
          <w:rFonts w:cs="Arial"/>
          <w:color w:val="000000"/>
          <w:sz w:val="21"/>
          <w:szCs w:val="21"/>
        </w:rPr>
        <w:t>比如</w:t>
      </w:r>
      <w:r w:rsidRPr="00F27C19">
        <w:rPr>
          <w:color w:val="000000"/>
          <w:sz w:val="21"/>
          <w:szCs w:val="21"/>
        </w:rPr>
        <w:t xml:space="preserve"> “</w:t>
      </w:r>
      <w:r w:rsidRPr="00F27C19">
        <w:rPr>
          <w:rFonts w:cs="Arial"/>
          <w:color w:val="000000"/>
          <w:sz w:val="21"/>
          <w:szCs w:val="21"/>
        </w:rPr>
        <w:t>未审核</w:t>
      </w:r>
      <w:r w:rsidRPr="00F27C19">
        <w:rPr>
          <w:color w:val="000000"/>
          <w:sz w:val="21"/>
          <w:szCs w:val="21"/>
        </w:rPr>
        <w:t>”</w:t>
      </w:r>
      <w:r w:rsidRPr="00F27C19">
        <w:rPr>
          <w:rFonts w:cs="Arial"/>
          <w:color w:val="000000"/>
          <w:sz w:val="21"/>
          <w:szCs w:val="21"/>
        </w:rPr>
        <w:t>（</w:t>
      </w:r>
      <w:r w:rsidRPr="00F27C19">
        <w:rPr>
          <w:color w:val="000000"/>
          <w:sz w:val="21"/>
          <w:szCs w:val="21"/>
        </w:rPr>
        <w:t>Not Audited</w:t>
      </w:r>
      <w:r w:rsidRPr="00F27C19">
        <w:rPr>
          <w:rFonts w:cs="Arial"/>
          <w:color w:val="000000"/>
          <w:sz w:val="21"/>
          <w:szCs w:val="21"/>
        </w:rPr>
        <w:t>），</w:t>
      </w:r>
      <w:r w:rsidRPr="00F27C19">
        <w:rPr>
          <w:color w:val="000000"/>
          <w:sz w:val="21"/>
          <w:szCs w:val="21"/>
        </w:rPr>
        <w:t>“</w:t>
      </w:r>
      <w:r w:rsidRPr="00F27C19">
        <w:rPr>
          <w:rFonts w:cs="Arial"/>
          <w:color w:val="000000"/>
          <w:sz w:val="21"/>
          <w:szCs w:val="21"/>
        </w:rPr>
        <w:t>审核通过</w:t>
      </w:r>
      <w:r w:rsidRPr="00F27C19">
        <w:rPr>
          <w:color w:val="000000"/>
          <w:sz w:val="21"/>
          <w:szCs w:val="21"/>
        </w:rPr>
        <w:t>”</w:t>
      </w:r>
      <w:r w:rsidRPr="00F27C19">
        <w:rPr>
          <w:rFonts w:cs="Arial"/>
          <w:color w:val="000000"/>
          <w:sz w:val="21"/>
          <w:szCs w:val="21"/>
        </w:rPr>
        <w:t>（</w:t>
      </w:r>
      <w:r w:rsidRPr="00F27C19">
        <w:rPr>
          <w:color w:val="000000"/>
          <w:sz w:val="21"/>
          <w:szCs w:val="21"/>
        </w:rPr>
        <w:t>Approved</w:t>
      </w:r>
      <w:r w:rsidRPr="00F27C19">
        <w:rPr>
          <w:rFonts w:cs="Arial"/>
          <w:color w:val="000000"/>
          <w:sz w:val="21"/>
          <w:szCs w:val="21"/>
        </w:rPr>
        <w:t>）</w:t>
      </w:r>
      <w:r w:rsidRPr="00F27C19">
        <w:rPr>
          <w:color w:val="000000"/>
          <w:sz w:val="21"/>
          <w:szCs w:val="21"/>
        </w:rPr>
        <w:t xml:space="preserve">, </w:t>
      </w:r>
      <w:r w:rsidRPr="00F27C19">
        <w:rPr>
          <w:rFonts w:cs="Arial"/>
          <w:color w:val="000000"/>
          <w:sz w:val="21"/>
          <w:szCs w:val="21"/>
        </w:rPr>
        <w:t>或</w:t>
      </w:r>
      <w:r w:rsidRPr="00F27C19">
        <w:rPr>
          <w:color w:val="000000"/>
          <w:sz w:val="21"/>
          <w:szCs w:val="21"/>
        </w:rPr>
        <w:t xml:space="preserve"> “</w:t>
      </w:r>
      <w:r w:rsidRPr="00F27C19">
        <w:rPr>
          <w:rFonts w:cs="Arial"/>
          <w:color w:val="000000"/>
          <w:sz w:val="21"/>
          <w:szCs w:val="21"/>
        </w:rPr>
        <w:t>担忧</w:t>
      </w:r>
      <w:r w:rsidRPr="00F27C19">
        <w:rPr>
          <w:color w:val="000000"/>
          <w:sz w:val="21"/>
          <w:szCs w:val="21"/>
        </w:rPr>
        <w:t>”</w:t>
      </w:r>
      <w:r w:rsidRPr="00F27C19">
        <w:rPr>
          <w:rFonts w:cs="Arial"/>
          <w:color w:val="000000"/>
          <w:sz w:val="21"/>
          <w:szCs w:val="21"/>
        </w:rPr>
        <w:t>（</w:t>
      </w:r>
      <w:r w:rsidRPr="00F27C19">
        <w:rPr>
          <w:color w:val="000000"/>
          <w:sz w:val="21"/>
          <w:szCs w:val="21"/>
        </w:rPr>
        <w:t>Concern Raised</w:t>
      </w:r>
      <w:r w:rsidRPr="00F27C19">
        <w:rPr>
          <w:rFonts w:cs="Arial"/>
          <w:color w:val="000000"/>
          <w:sz w:val="21"/>
          <w:szCs w:val="21"/>
        </w:rPr>
        <w:t>）</w:t>
      </w:r>
      <w:r w:rsidRPr="00F27C19">
        <w:rPr>
          <w:color w:val="000000"/>
          <w:sz w:val="21"/>
          <w:szCs w:val="21"/>
        </w:rPr>
        <w:t>).</w:t>
      </w:r>
    </w:p>
    <w:p w:rsidR="00E4537C" w:rsidRPr="00F27C19" w:rsidRDefault="00E4537C" w:rsidP="00553E2F">
      <w:pPr>
        <w:numPr>
          <w:ilvl w:val="0"/>
          <w:numId w:val="66"/>
        </w:numPr>
        <w:shd w:val="clear" w:color="auto" w:fill="FFFFFF"/>
        <w:spacing w:line="326" w:lineRule="atLeast"/>
        <w:ind w:left="450"/>
      </w:pPr>
      <w:r w:rsidRPr="00F27C19">
        <w:rPr>
          <w:rStyle w:val="a4"/>
          <w:rFonts w:cs="Arial"/>
          <w:color w:val="000000"/>
          <w:sz w:val="21"/>
          <w:szCs w:val="21"/>
        </w:rPr>
        <w:t>审核请求（</w:t>
      </w:r>
      <w:r w:rsidRPr="00F27C19">
        <w:rPr>
          <w:rStyle w:val="a4"/>
          <w:color w:val="000000"/>
          <w:sz w:val="21"/>
          <w:szCs w:val="21"/>
        </w:rPr>
        <w:t>Audit Requests</w:t>
      </w:r>
      <w:r w:rsidRPr="00F27C19">
        <w:rPr>
          <w:rStyle w:val="a4"/>
          <w:rFonts w:cs="Arial"/>
          <w:color w:val="000000"/>
          <w:sz w:val="21"/>
          <w:szCs w:val="21"/>
        </w:rPr>
        <w:t>）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可以要求用户（一个或多个）去审核一次提交。这可以通过很多方式去触发，详见下文。</w:t>
      </w:r>
    </w:p>
    <w:p w:rsidR="00E4537C" w:rsidRPr="00F27C19" w:rsidRDefault="00E4537C">
      <w:pPr>
        <w:rPr>
          <w:rStyle w:val="a4"/>
          <w:rFonts w:cs="Arial"/>
          <w:color w:val="000000"/>
          <w:sz w:val="21"/>
          <w:szCs w:val="21"/>
        </w:rPr>
      </w:pPr>
      <w:r w:rsidRPr="00F27C19">
        <w:t>在审核工具的目录 (在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/audit/</w:t>
      </w:r>
      <w:r w:rsidRPr="00F27C19">
        <w:t>) 和首页中，你能看到代码的提交，以及发送给你的一些请求：</w:t>
      </w:r>
    </w:p>
    <w:p w:rsidR="00E4537C" w:rsidRPr="00F27C19" w:rsidRDefault="00E4537C" w:rsidP="00553E2F">
      <w:pPr>
        <w:numPr>
          <w:ilvl w:val="0"/>
          <w:numId w:val="100"/>
        </w:numPr>
        <w:shd w:val="clear" w:color="auto" w:fill="FFFFFF"/>
        <w:spacing w:line="326" w:lineRule="atLeast"/>
        <w:rPr>
          <w:rStyle w:val="a4"/>
          <w:rFonts w:cs="Arial"/>
          <w:color w:val="000000"/>
          <w:sz w:val="21"/>
          <w:szCs w:val="21"/>
        </w:rPr>
      </w:pPr>
      <w:r w:rsidRPr="00F27C19">
        <w:rPr>
          <w:rStyle w:val="a4"/>
          <w:rFonts w:cs="Arial"/>
          <w:color w:val="000000"/>
          <w:sz w:val="21"/>
          <w:szCs w:val="21"/>
        </w:rPr>
        <w:t>要求审核（</w:t>
      </w:r>
      <w:r w:rsidRPr="00F27C19">
        <w:rPr>
          <w:rStyle w:val="a4"/>
          <w:color w:val="000000"/>
          <w:sz w:val="21"/>
          <w:szCs w:val="21"/>
        </w:rPr>
        <w:t>Required Audits</w:t>
      </w:r>
      <w:r w:rsidRPr="00F27C19">
        <w:rPr>
          <w:rStyle w:val="a4"/>
          <w:rFonts w:cs="Arial"/>
          <w:color w:val="000000"/>
          <w:sz w:val="21"/>
          <w:szCs w:val="21"/>
        </w:rPr>
        <w:t>）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当你所在得工程或者工具集需要审核一次提交，在打开审核请求页面是，你就会看到要求你审核的请求。当你通过相关的提交审核，那么审核要求就会关闭。</w:t>
      </w:r>
    </w:p>
    <w:p w:rsidR="00E4537C" w:rsidRPr="00F27C19" w:rsidRDefault="00E4537C" w:rsidP="00553E2F">
      <w:pPr>
        <w:numPr>
          <w:ilvl w:val="0"/>
          <w:numId w:val="100"/>
        </w:numPr>
        <w:shd w:val="clear" w:color="auto" w:fill="FFFFFF"/>
        <w:spacing w:line="326" w:lineRule="atLeast"/>
      </w:pPr>
      <w:r w:rsidRPr="00F27C19">
        <w:rPr>
          <w:rStyle w:val="a4"/>
          <w:rFonts w:cs="Arial"/>
          <w:color w:val="000000"/>
          <w:sz w:val="21"/>
          <w:szCs w:val="21"/>
        </w:rPr>
        <w:t>有问题的提交（</w:t>
      </w:r>
      <w:r w:rsidRPr="00F27C19">
        <w:rPr>
          <w:rStyle w:val="a4"/>
          <w:color w:val="000000"/>
          <w:sz w:val="21"/>
          <w:szCs w:val="21"/>
        </w:rPr>
        <w:t>Problem Commits</w:t>
      </w:r>
      <w:r w:rsidRPr="00F27C19">
        <w:rPr>
          <w:rStyle w:val="a4"/>
          <w:rFonts w:cs="Arial"/>
          <w:color w:val="000000"/>
          <w:sz w:val="21"/>
          <w:szCs w:val="21"/>
        </w:rPr>
        <w:t>）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当审核过程中遇到有问题的提交，会将该提交置为了</w:t>
      </w:r>
      <w:r w:rsidRPr="00F27C19">
        <w:rPr>
          <w:color w:val="000000"/>
          <w:sz w:val="21"/>
          <w:szCs w:val="21"/>
        </w:rPr>
        <w:t>“</w:t>
      </w:r>
      <w:r w:rsidRPr="00F27C19">
        <w:rPr>
          <w:rFonts w:cs="Arial"/>
          <w:color w:val="000000"/>
          <w:sz w:val="21"/>
          <w:szCs w:val="21"/>
        </w:rPr>
        <w:t>担忧</w:t>
      </w:r>
      <w:r w:rsidRPr="00F27C19">
        <w:rPr>
          <w:color w:val="000000"/>
          <w:sz w:val="21"/>
          <w:szCs w:val="21"/>
        </w:rPr>
        <w:t>”</w:t>
      </w:r>
      <w:r w:rsidRPr="00F27C19">
        <w:rPr>
          <w:rFonts w:cs="Arial"/>
          <w:color w:val="000000"/>
          <w:sz w:val="21"/>
          <w:szCs w:val="21"/>
        </w:rPr>
        <w:t>态。当有问题的提交在通过修改以后，让每个审核者审核过，并置为</w:t>
      </w:r>
      <w:r w:rsidRPr="00F27C19">
        <w:rPr>
          <w:color w:val="000000"/>
          <w:sz w:val="21"/>
          <w:szCs w:val="21"/>
        </w:rPr>
        <w:t>“</w:t>
      </w:r>
      <w:r w:rsidRPr="00F27C19">
        <w:rPr>
          <w:rFonts w:cs="Arial"/>
          <w:color w:val="000000"/>
          <w:sz w:val="21"/>
          <w:szCs w:val="21"/>
        </w:rPr>
        <w:t>审核通过</w:t>
      </w:r>
      <w:r w:rsidRPr="00F27C19">
        <w:rPr>
          <w:color w:val="000000"/>
          <w:sz w:val="21"/>
          <w:szCs w:val="21"/>
        </w:rPr>
        <w:t>”</w:t>
      </w:r>
      <w:r w:rsidRPr="00F27C19">
        <w:rPr>
          <w:rFonts w:cs="Arial"/>
          <w:color w:val="000000"/>
          <w:sz w:val="21"/>
          <w:szCs w:val="21"/>
        </w:rPr>
        <w:t>状态后，这个有问题的修改才算是通过了审核。</w:t>
      </w:r>
    </w:p>
    <w:p w:rsidR="00E4537C" w:rsidRPr="00F27C19" w:rsidRDefault="00E4537C">
      <w:pPr>
        <w:rPr>
          <w:color w:val="000000"/>
          <w:sz w:val="21"/>
          <w:szCs w:val="21"/>
        </w:rPr>
      </w:pPr>
      <w:r w:rsidRPr="00F27C19">
        <w:t>例如：</w:t>
      </w:r>
    </w:p>
    <w:p w:rsidR="00E4537C" w:rsidRPr="00F27C19" w:rsidRDefault="00E4537C" w:rsidP="00553E2F">
      <w:pPr>
        <w:numPr>
          <w:ilvl w:val="0"/>
          <w:numId w:val="101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color w:val="000000"/>
          <w:sz w:val="21"/>
          <w:szCs w:val="21"/>
        </w:rPr>
        <w:t>Evan</w:t>
      </w:r>
      <w:r w:rsidRPr="00F27C19">
        <w:rPr>
          <w:rFonts w:cs="Arial"/>
          <w:color w:val="000000"/>
          <w:sz w:val="21"/>
          <w:szCs w:val="21"/>
        </w:rPr>
        <w:t>提交了一个</w:t>
      </w:r>
      <w:r w:rsidRPr="00F27C19">
        <w:rPr>
          <w:color w:val="000000"/>
          <w:sz w:val="21"/>
          <w:szCs w:val="21"/>
        </w:rPr>
        <w:t xml:space="preserve"> abcdef1234 </w:t>
      </w:r>
      <w:r w:rsidRPr="00F27C19">
        <w:rPr>
          <w:rFonts w:cs="Arial"/>
          <w:color w:val="000000"/>
          <w:sz w:val="21"/>
          <w:szCs w:val="21"/>
        </w:rPr>
        <w:t>版本，并且将其上推到代码服务器上。</w:t>
      </w:r>
    </w:p>
    <w:p w:rsidR="00E4537C" w:rsidRPr="00F27C19" w:rsidRDefault="00E4537C" w:rsidP="00553E2F">
      <w:pPr>
        <w:numPr>
          <w:ilvl w:val="0"/>
          <w:numId w:val="101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在这次操作将通过一些机制，触发一个审核请求。（下文有对触发机制的描述）</w:t>
      </w:r>
    </w:p>
    <w:p w:rsidR="00E4537C" w:rsidRPr="00F27C19" w:rsidRDefault="00E4537C" w:rsidP="00553E2F">
      <w:pPr>
        <w:numPr>
          <w:ilvl w:val="0"/>
          <w:numId w:val="101"/>
        </w:numPr>
        <w:shd w:val="clear" w:color="auto" w:fill="FFFFFF"/>
        <w:spacing w:line="326" w:lineRule="atLeast"/>
        <w:rPr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之后，</w:t>
      </w:r>
      <w:r w:rsidRPr="00F27C19">
        <w:rPr>
          <w:color w:val="000000"/>
          <w:sz w:val="21"/>
          <w:szCs w:val="21"/>
        </w:rPr>
        <w:t>Bob</w:t>
      </w:r>
      <w:r w:rsidRPr="00F27C19">
        <w:rPr>
          <w:rFonts w:cs="Arial"/>
          <w:color w:val="000000"/>
          <w:sz w:val="21"/>
          <w:szCs w:val="21"/>
        </w:rPr>
        <w:t>通过</w:t>
      </w:r>
      <w:r w:rsidRPr="00F27C19">
        <w:rPr>
          <w:color w:val="000000"/>
          <w:sz w:val="21"/>
          <w:szCs w:val="21"/>
        </w:rPr>
        <w:t xml:space="preserve"> Phabricator</w:t>
      </w:r>
      <w:r w:rsidRPr="00F27C19">
        <w:rPr>
          <w:rFonts w:cs="Arial"/>
          <w:color w:val="000000"/>
          <w:sz w:val="21"/>
          <w:szCs w:val="21"/>
        </w:rPr>
        <w:t>看到了提交日志，并且在他会在的主页上看到审核请求。</w:t>
      </w:r>
    </w:p>
    <w:p w:rsidR="00E4537C" w:rsidRPr="00F27C19" w:rsidRDefault="00E4537C" w:rsidP="00553E2F">
      <w:pPr>
        <w:numPr>
          <w:ilvl w:val="0"/>
          <w:numId w:val="101"/>
        </w:numPr>
        <w:shd w:val="clear" w:color="auto" w:fill="FFFFFF"/>
        <w:spacing w:line="326" w:lineRule="atLeast"/>
        <w:rPr>
          <w:color w:val="000000"/>
          <w:sz w:val="21"/>
          <w:szCs w:val="21"/>
        </w:rPr>
      </w:pPr>
      <w:r w:rsidRPr="00F27C19">
        <w:rPr>
          <w:color w:val="000000"/>
          <w:sz w:val="21"/>
          <w:szCs w:val="21"/>
        </w:rPr>
        <w:t>Bob</w:t>
      </w:r>
      <w:r w:rsidRPr="00F27C19">
        <w:rPr>
          <w:rFonts w:cs="Arial"/>
          <w:color w:val="000000"/>
          <w:sz w:val="21"/>
          <w:szCs w:val="21"/>
        </w:rPr>
        <w:t>点击进入，开始审核本次提交。他发现了一个问题，然后他就对本次提交设置成</w:t>
      </w:r>
      <w:r w:rsidRPr="00F27C19">
        <w:rPr>
          <w:color w:val="000000"/>
          <w:sz w:val="21"/>
          <w:szCs w:val="21"/>
        </w:rPr>
        <w:t>“</w:t>
      </w:r>
      <w:r w:rsidRPr="00F27C19">
        <w:rPr>
          <w:rFonts w:cs="Arial"/>
          <w:color w:val="000000"/>
          <w:sz w:val="21"/>
          <w:szCs w:val="21"/>
        </w:rPr>
        <w:t>担忧</w:t>
      </w:r>
      <w:r w:rsidRPr="00F27C19">
        <w:rPr>
          <w:color w:val="000000"/>
          <w:sz w:val="21"/>
          <w:szCs w:val="21"/>
        </w:rPr>
        <w:t>”</w:t>
      </w:r>
      <w:r w:rsidRPr="00F27C19">
        <w:rPr>
          <w:rFonts w:cs="Arial"/>
          <w:color w:val="000000"/>
          <w:sz w:val="21"/>
          <w:szCs w:val="21"/>
        </w:rPr>
        <w:t>态，并且对这个问题进行一定的描述。</w:t>
      </w:r>
    </w:p>
    <w:p w:rsidR="00E4537C" w:rsidRPr="00F27C19" w:rsidRDefault="00E4537C" w:rsidP="00553E2F">
      <w:pPr>
        <w:numPr>
          <w:ilvl w:val="0"/>
          <w:numId w:val="101"/>
        </w:numPr>
        <w:shd w:val="clear" w:color="auto" w:fill="FFFFFF"/>
        <w:spacing w:line="326" w:lineRule="atLeast"/>
        <w:rPr>
          <w:color w:val="000000"/>
          <w:sz w:val="21"/>
          <w:szCs w:val="21"/>
        </w:rPr>
      </w:pPr>
      <w:r w:rsidRPr="00F27C19">
        <w:rPr>
          <w:color w:val="000000"/>
          <w:sz w:val="21"/>
          <w:szCs w:val="21"/>
        </w:rPr>
        <w:t>Evan</w:t>
      </w:r>
      <w:r w:rsidRPr="00F27C19">
        <w:rPr>
          <w:rFonts w:cs="Arial"/>
          <w:color w:val="000000"/>
          <w:sz w:val="21"/>
          <w:szCs w:val="21"/>
        </w:rPr>
        <w:t>收到有关这次提交的邮件，在邮件里面他可以看到</w:t>
      </w:r>
      <w:r w:rsidRPr="00F27C19">
        <w:rPr>
          <w:color w:val="000000"/>
          <w:sz w:val="21"/>
          <w:szCs w:val="21"/>
        </w:rPr>
        <w:t>Bob</w:t>
      </w:r>
      <w:r w:rsidRPr="00F27C19">
        <w:rPr>
          <w:rFonts w:cs="Arial"/>
          <w:color w:val="000000"/>
          <w:sz w:val="21"/>
          <w:szCs w:val="21"/>
        </w:rPr>
        <w:t>的描述和担忧。在看过邮件后，他决定先不着急处理。</w:t>
      </w:r>
    </w:p>
    <w:p w:rsidR="00E4537C" w:rsidRPr="00F27C19" w:rsidRDefault="00E4537C" w:rsidP="00553E2F">
      <w:pPr>
        <w:numPr>
          <w:ilvl w:val="0"/>
          <w:numId w:val="101"/>
        </w:numPr>
        <w:shd w:val="clear" w:color="auto" w:fill="FFFFFF"/>
        <w:spacing w:line="326" w:lineRule="atLeast"/>
        <w:rPr>
          <w:color w:val="000000"/>
          <w:sz w:val="21"/>
          <w:szCs w:val="21"/>
        </w:rPr>
      </w:pPr>
      <w:r w:rsidRPr="00F27C19">
        <w:rPr>
          <w:color w:val="000000"/>
          <w:sz w:val="21"/>
          <w:szCs w:val="21"/>
        </w:rPr>
        <w:t>Evan</w:t>
      </w:r>
      <w:r w:rsidRPr="00F27C19">
        <w:rPr>
          <w:rFonts w:cs="Arial"/>
          <w:color w:val="000000"/>
          <w:sz w:val="21"/>
          <w:szCs w:val="21"/>
        </w:rPr>
        <w:t>通过</w:t>
      </w:r>
      <w:r w:rsidRPr="00F27C19">
        <w:rPr>
          <w:color w:val="000000"/>
          <w:sz w:val="21"/>
          <w:szCs w:val="21"/>
        </w:rPr>
        <w:t>Phabricator</w:t>
      </w:r>
      <w:r w:rsidRPr="00F27C19">
        <w:rPr>
          <w:rFonts w:cs="Arial"/>
          <w:color w:val="000000"/>
          <w:sz w:val="21"/>
          <w:szCs w:val="21"/>
        </w:rPr>
        <w:t>可以看到他得这次提交被置为</w:t>
      </w:r>
      <w:r w:rsidRPr="00F27C19">
        <w:rPr>
          <w:color w:val="000000"/>
          <w:sz w:val="21"/>
          <w:szCs w:val="21"/>
        </w:rPr>
        <w:t>“</w:t>
      </w:r>
      <w:r w:rsidRPr="00F27C19">
        <w:rPr>
          <w:rFonts w:cs="Arial"/>
          <w:color w:val="000000"/>
          <w:sz w:val="21"/>
          <w:szCs w:val="21"/>
        </w:rPr>
        <w:t>有问题的提交</w:t>
      </w:r>
      <w:r w:rsidRPr="00F27C19">
        <w:rPr>
          <w:color w:val="000000"/>
          <w:sz w:val="21"/>
          <w:szCs w:val="21"/>
        </w:rPr>
        <w:t>”</w:t>
      </w:r>
      <w:r w:rsidRPr="00F27C19">
        <w:rPr>
          <w:rFonts w:cs="Arial"/>
          <w:color w:val="000000"/>
          <w:sz w:val="21"/>
          <w:szCs w:val="21"/>
        </w:rPr>
        <w:t>的状态。</w:t>
      </w:r>
    </w:p>
    <w:p w:rsidR="00E4537C" w:rsidRPr="00F27C19" w:rsidRDefault="00E4537C" w:rsidP="00553E2F">
      <w:pPr>
        <w:numPr>
          <w:ilvl w:val="0"/>
          <w:numId w:val="101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color w:val="000000"/>
          <w:sz w:val="21"/>
          <w:szCs w:val="21"/>
        </w:rPr>
        <w:t>Evan</w:t>
      </w:r>
      <w:r w:rsidRPr="00F27C19">
        <w:rPr>
          <w:rFonts w:cs="Arial"/>
          <w:color w:val="000000"/>
          <w:sz w:val="21"/>
          <w:szCs w:val="21"/>
        </w:rPr>
        <w:t>通过一些方式去解决这个问题（比如，和</w:t>
      </w:r>
      <w:r w:rsidRPr="00F27C19">
        <w:rPr>
          <w:color w:val="000000"/>
          <w:sz w:val="21"/>
          <w:szCs w:val="21"/>
        </w:rPr>
        <w:t>Bob</w:t>
      </w:r>
      <w:r w:rsidRPr="00F27C19">
        <w:rPr>
          <w:rFonts w:cs="Arial"/>
          <w:color w:val="000000"/>
          <w:sz w:val="21"/>
          <w:szCs w:val="21"/>
        </w:rPr>
        <w:t>讨论一下，或者进行修改再提交新的版本）。</w:t>
      </w:r>
    </w:p>
    <w:p w:rsidR="00E4537C" w:rsidRPr="00F27C19" w:rsidRDefault="00E4537C" w:rsidP="00553E2F">
      <w:pPr>
        <w:numPr>
          <w:ilvl w:val="0"/>
          <w:numId w:val="101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当审核通过，</w:t>
      </w:r>
      <w:r w:rsidRPr="00F27C19">
        <w:rPr>
          <w:color w:val="000000"/>
          <w:sz w:val="21"/>
          <w:szCs w:val="21"/>
        </w:rPr>
        <w:t>Bob</w:t>
      </w:r>
      <w:r w:rsidRPr="00F27C19">
        <w:rPr>
          <w:rFonts w:cs="Arial"/>
          <w:color w:val="000000"/>
          <w:sz w:val="21"/>
          <w:szCs w:val="21"/>
        </w:rPr>
        <w:t>将会把原始提交的状态置为</w:t>
      </w:r>
      <w:r w:rsidRPr="00F27C19">
        <w:rPr>
          <w:color w:val="000000"/>
          <w:sz w:val="21"/>
          <w:szCs w:val="21"/>
        </w:rPr>
        <w:t>“</w:t>
      </w:r>
      <w:r w:rsidRPr="00F27C19">
        <w:rPr>
          <w:rFonts w:cs="Arial"/>
          <w:color w:val="000000"/>
          <w:sz w:val="21"/>
          <w:szCs w:val="21"/>
        </w:rPr>
        <w:t>接受</w:t>
      </w:r>
      <w:r w:rsidRPr="00F27C19">
        <w:rPr>
          <w:color w:val="000000"/>
          <w:sz w:val="21"/>
          <w:szCs w:val="21"/>
        </w:rPr>
        <w:t>”</w:t>
      </w:r>
      <w:r w:rsidRPr="00F27C19">
        <w:rPr>
          <w:rFonts w:cs="Arial"/>
          <w:color w:val="000000"/>
          <w:sz w:val="21"/>
          <w:szCs w:val="21"/>
        </w:rPr>
        <w:t>（</w:t>
      </w:r>
      <w:r w:rsidRPr="00F27C19">
        <w:rPr>
          <w:color w:val="000000"/>
          <w:sz w:val="21"/>
          <w:szCs w:val="21"/>
        </w:rPr>
        <w:t>Accepts</w:t>
      </w:r>
      <w:r w:rsidRPr="00F27C19">
        <w:rPr>
          <w:rFonts w:cs="Arial"/>
          <w:color w:val="000000"/>
          <w:sz w:val="21"/>
          <w:szCs w:val="21"/>
        </w:rPr>
        <w:t>）状态。</w:t>
      </w:r>
    </w:p>
    <w:p w:rsidR="00E4537C" w:rsidRPr="00F27C19" w:rsidRDefault="00E4537C" w:rsidP="00553E2F">
      <w:pPr>
        <w:numPr>
          <w:ilvl w:val="0"/>
          <w:numId w:val="101"/>
        </w:numPr>
        <w:shd w:val="clear" w:color="auto" w:fill="FFFFFF"/>
        <w:spacing w:line="326" w:lineRule="atLeast"/>
      </w:pPr>
      <w:r w:rsidRPr="00F27C19">
        <w:rPr>
          <w:rFonts w:cs="Arial"/>
          <w:color w:val="000000"/>
          <w:sz w:val="21"/>
          <w:szCs w:val="21"/>
        </w:rPr>
        <w:t>之后，有关这个问题的请求信息将会在</w:t>
      </w:r>
      <w:r w:rsidRPr="00F27C19">
        <w:rPr>
          <w:color w:val="000000"/>
          <w:sz w:val="21"/>
          <w:szCs w:val="21"/>
        </w:rPr>
        <w:t>Bob</w:t>
      </w:r>
      <w:r w:rsidRPr="00F27C19">
        <w:rPr>
          <w:rFonts w:cs="Arial"/>
          <w:color w:val="000000"/>
          <w:sz w:val="21"/>
          <w:szCs w:val="21"/>
        </w:rPr>
        <w:t>和</w:t>
      </w:r>
      <w:r w:rsidRPr="00F27C19">
        <w:rPr>
          <w:color w:val="000000"/>
          <w:sz w:val="21"/>
          <w:szCs w:val="21"/>
        </w:rPr>
        <w:t>Evan</w:t>
      </w:r>
      <w:r w:rsidRPr="00F27C19">
        <w:rPr>
          <w:rFonts w:cs="Arial"/>
          <w:color w:val="000000"/>
          <w:sz w:val="21"/>
          <w:szCs w:val="21"/>
        </w:rPr>
        <w:t>的请求队列中消失，也就是问题顺利解决。</w:t>
      </w:r>
    </w:p>
    <w:p w:rsidR="00E4537C" w:rsidRPr="00F27C19" w:rsidRDefault="00E4537C">
      <w:pPr>
        <w:pStyle w:val="3"/>
      </w:pPr>
      <w:bookmarkStart w:id="189" w:name="audit-triggers"/>
      <w:bookmarkStart w:id="190" w:name="_Toc385544187"/>
      <w:bookmarkEnd w:id="189"/>
      <w:r w:rsidRPr="00F27C19">
        <w:t>审核触发器</w:t>
      </w:r>
      <w:bookmarkEnd w:id="190"/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以下列出的方法可以触发审核请求：</w:t>
      </w:r>
    </w:p>
    <w:p w:rsidR="00E4537C" w:rsidRPr="00F27C19" w:rsidRDefault="00E4537C" w:rsidP="00553E2F">
      <w:pPr>
        <w:numPr>
          <w:ilvl w:val="0"/>
          <w:numId w:val="103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如果你在系统跟踪的分支上进行提交操作，且提交信息中有</w:t>
      </w:r>
      <w:r w:rsidRPr="00F27C19">
        <w:rPr>
          <w:sz w:val="21"/>
          <w:szCs w:val="21"/>
        </w:rPr>
        <w:t> </w:t>
      </w:r>
      <w:r w:rsidRPr="00F27C19">
        <w:rPr>
          <w:color w:val="000000"/>
          <w:sz w:val="21"/>
          <w:szCs w:val="21"/>
        </w:rPr>
        <w:t>Auditors: username1, username2</w:t>
      </w:r>
      <w:r w:rsidRPr="00F27C19">
        <w:rPr>
          <w:sz w:val="21"/>
          <w:szCs w:val="21"/>
        </w:rPr>
        <w:t> 内容。那么这个操作，这将会对这些用户发出审核请求</w:t>
      </w:r>
    </w:p>
    <w:p w:rsidR="00E4537C" w:rsidRPr="00F27C19" w:rsidRDefault="00E4537C" w:rsidP="00553E2F">
      <w:pPr>
        <w:numPr>
          <w:ilvl w:val="0"/>
          <w:numId w:val="104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lastRenderedPageBreak/>
        <w:t>你可以在</w:t>
      </w:r>
      <w:r w:rsidRPr="00F27C19">
        <w:rPr>
          <w:color w:val="000000"/>
          <w:sz w:val="21"/>
          <w:szCs w:val="21"/>
        </w:rPr>
        <w:t>Herald</w:t>
      </w:r>
      <w:r w:rsidRPr="00F27C19">
        <w:rPr>
          <w:rFonts w:cs="Arial"/>
          <w:color w:val="000000"/>
          <w:sz w:val="21"/>
          <w:szCs w:val="21"/>
        </w:rPr>
        <w:t>中创建一些规则，根据提交的属性来触发审核。比如，修改特定的文件，修改特定的内容，针对特定的提交人，等等。</w:t>
      </w:r>
    </w:p>
    <w:p w:rsidR="00E4537C" w:rsidRPr="00F27C19" w:rsidRDefault="00E4537C" w:rsidP="00553E2F">
      <w:pPr>
        <w:numPr>
          <w:ilvl w:val="0"/>
          <w:numId w:val="104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你可以通过提交任意的提交，为自己创建一个审核请求。</w:t>
      </w:r>
    </w:p>
    <w:p w:rsidR="00E4537C" w:rsidRPr="00F27C19" w:rsidRDefault="00E4537C" w:rsidP="00553E2F">
      <w:pPr>
        <w:numPr>
          <w:ilvl w:val="0"/>
          <w:numId w:val="104"/>
        </w:numPr>
        <w:shd w:val="clear" w:color="auto" w:fill="FFFFFF"/>
        <w:spacing w:line="326" w:lineRule="atLeast"/>
      </w:pPr>
      <w:r w:rsidRPr="00F27C19">
        <w:rPr>
          <w:rFonts w:cs="Arial"/>
          <w:color w:val="000000"/>
          <w:sz w:val="21"/>
          <w:szCs w:val="21"/>
        </w:rPr>
        <w:t>你可以创建一个</w:t>
      </w:r>
      <w:r w:rsidRPr="00F27C19">
        <w:rPr>
          <w:color w:val="000000"/>
          <w:sz w:val="21"/>
          <w:szCs w:val="21"/>
        </w:rPr>
        <w:t>“</w:t>
      </w:r>
      <w:r w:rsidRPr="00F27C19">
        <w:rPr>
          <w:rFonts w:cs="Arial"/>
          <w:color w:val="000000"/>
          <w:sz w:val="21"/>
          <w:szCs w:val="21"/>
        </w:rPr>
        <w:t>所有者包</w:t>
      </w:r>
      <w:r w:rsidRPr="00F27C19">
        <w:rPr>
          <w:color w:val="000000"/>
          <w:sz w:val="21"/>
          <w:szCs w:val="21"/>
        </w:rPr>
        <w:t>”</w:t>
      </w:r>
      <w:r w:rsidRPr="00F27C19">
        <w:rPr>
          <w:rFonts w:cs="Arial"/>
          <w:color w:val="000000"/>
          <w:sz w:val="21"/>
          <w:szCs w:val="21"/>
        </w:rPr>
        <w:t>，以及开启审核功能</w:t>
      </w:r>
      <w:r w:rsidRPr="00F27C19">
        <w:rPr>
          <w:color w:val="000000"/>
          <w:sz w:val="21"/>
          <w:szCs w:val="21"/>
        </w:rPr>
        <w:t xml:space="preserve"> (</w:t>
      </w:r>
      <w:r w:rsidRPr="00F27C19">
        <w:rPr>
          <w:rFonts w:cs="Arial"/>
          <w:color w:val="000000"/>
          <w:sz w:val="21"/>
          <w:szCs w:val="21"/>
        </w:rPr>
        <w:t>这是一项针对大型开发组的高级特性</w:t>
      </w:r>
      <w:r w:rsidRPr="00F27C19">
        <w:rPr>
          <w:color w:val="000000"/>
          <w:sz w:val="21"/>
          <w:szCs w:val="21"/>
        </w:rPr>
        <w:t>)</w:t>
      </w:r>
      <w:r w:rsidRPr="00F27C19">
        <w:rPr>
          <w:rFonts w:cs="Arial"/>
          <w:color w:val="000000"/>
          <w:sz w:val="21"/>
          <w:szCs w:val="21"/>
        </w:rPr>
        <w:t>。</w:t>
      </w:r>
    </w:p>
    <w:p w:rsidR="00E4537C" w:rsidRPr="00F27C19" w:rsidRDefault="00E4537C">
      <w:pPr>
        <w:pStyle w:val="3"/>
      </w:pPr>
      <w:bookmarkStart w:id="191" w:name="audits-in-small-teams"/>
      <w:bookmarkStart w:id="192" w:name="_Toc385544188"/>
      <w:bookmarkEnd w:id="191"/>
      <w:r w:rsidRPr="00F27C19">
        <w:t>审核在小型组的使用</w:t>
      </w:r>
      <w:bookmarkEnd w:id="192"/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如果你所在的是一个小型开发组，就不需要一些复杂的触发规则，你可以设置一些简单的审核工作流，如下所示：</w:t>
      </w:r>
    </w:p>
    <w:p w:rsidR="00E4537C" w:rsidRPr="00F27C19" w:rsidRDefault="00E4537C" w:rsidP="00553E2F">
      <w:pPr>
        <w:numPr>
          <w:ilvl w:val="0"/>
          <w:numId w:val="92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在</w:t>
      </w:r>
      <w:r w:rsidRPr="00F27C19">
        <w:rPr>
          <w:color w:val="000000"/>
          <w:sz w:val="21"/>
          <w:szCs w:val="21"/>
        </w:rPr>
        <w:t>“Code Audits”</w:t>
      </w:r>
      <w:r w:rsidRPr="00F27C19">
        <w:rPr>
          <w:rFonts w:cs="Arial"/>
          <w:color w:val="000000"/>
          <w:sz w:val="21"/>
          <w:szCs w:val="21"/>
        </w:rPr>
        <w:t>中创建一个新工程。</w:t>
      </w:r>
    </w:p>
    <w:p w:rsidR="00E4537C" w:rsidRPr="00F27C19" w:rsidRDefault="00E4537C" w:rsidP="00553E2F">
      <w:pPr>
        <w:numPr>
          <w:ilvl w:val="0"/>
          <w:numId w:val="92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为版本提交，创建一个全局</w:t>
      </w:r>
      <w:r w:rsidRPr="00F27C19">
        <w:rPr>
          <w:color w:val="000000"/>
          <w:sz w:val="21"/>
          <w:szCs w:val="21"/>
        </w:rPr>
        <w:t>Herald</w:t>
      </w:r>
      <w:r w:rsidRPr="00F27C19">
        <w:rPr>
          <w:rFonts w:cs="Arial"/>
          <w:color w:val="000000"/>
          <w:sz w:val="21"/>
          <w:szCs w:val="21"/>
        </w:rPr>
        <w:t>规则，这个规则可以让每次提交都触发</w:t>
      </w:r>
      <w:r w:rsidRPr="00F27C19">
        <w:rPr>
          <w:color w:val="000000"/>
          <w:sz w:val="21"/>
          <w:szCs w:val="21"/>
        </w:rPr>
        <w:t>“</w:t>
      </w:r>
      <w:r w:rsidRPr="00F27C19">
        <w:rPr>
          <w:rFonts w:cs="Arial"/>
          <w:color w:val="000000"/>
          <w:sz w:val="21"/>
          <w:szCs w:val="21"/>
        </w:rPr>
        <w:t>代码审核</w:t>
      </w:r>
      <w:r w:rsidRPr="00F27C19">
        <w:rPr>
          <w:color w:val="000000"/>
          <w:sz w:val="21"/>
          <w:szCs w:val="21"/>
        </w:rPr>
        <w:t>”</w:t>
      </w:r>
      <w:r w:rsidRPr="00F27C19">
        <w:rPr>
          <w:rFonts w:cs="Arial"/>
          <w:color w:val="000000"/>
          <w:sz w:val="21"/>
          <w:szCs w:val="21"/>
        </w:rPr>
        <w:t>。当没有使用</w:t>
      </w:r>
      <w:r w:rsidRPr="00F27C19">
        <w:rPr>
          <w:color w:val="000000"/>
          <w:sz w:val="21"/>
          <w:szCs w:val="21"/>
        </w:rPr>
        <w:t>“Differential Revsion”</w:t>
      </w:r>
      <w:r w:rsidRPr="00F27C19">
        <w:rPr>
          <w:rFonts w:cs="Arial"/>
          <w:color w:val="000000"/>
          <w:sz w:val="21"/>
          <w:szCs w:val="21"/>
        </w:rPr>
        <w:t>时，这个流程可以作为代码回查的部分</w:t>
      </w:r>
      <w:r w:rsidRPr="00F27C19">
        <w:rPr>
          <w:color w:val="000000"/>
          <w:sz w:val="21"/>
          <w:szCs w:val="21"/>
        </w:rPr>
        <w:t>/</w:t>
      </w:r>
      <w:r w:rsidRPr="00F27C19">
        <w:rPr>
          <w:rFonts w:cs="Arial"/>
          <w:color w:val="000000"/>
          <w:sz w:val="21"/>
          <w:szCs w:val="21"/>
        </w:rPr>
        <w:t>全程缓冲。</w:t>
      </w:r>
    </w:p>
    <w:p w:rsidR="00E4537C" w:rsidRPr="00F27C19" w:rsidRDefault="00E4537C" w:rsidP="00553E2F">
      <w:pPr>
        <w:numPr>
          <w:ilvl w:val="0"/>
          <w:numId w:val="92"/>
        </w:numPr>
        <w:shd w:val="clear" w:color="auto" w:fill="FFFFFF"/>
        <w:spacing w:line="326" w:lineRule="atLeast"/>
        <w:ind w:left="450"/>
      </w:pPr>
      <w:r w:rsidRPr="00F27C19">
        <w:rPr>
          <w:rFonts w:cs="Arial"/>
          <w:color w:val="000000"/>
          <w:sz w:val="21"/>
          <w:szCs w:val="21"/>
        </w:rPr>
        <w:t>把所有工程师都加入</w:t>
      </w:r>
      <w:r w:rsidRPr="00F27C19">
        <w:rPr>
          <w:color w:val="000000"/>
          <w:sz w:val="21"/>
          <w:szCs w:val="21"/>
        </w:rPr>
        <w:t>“Code Audits”</w:t>
      </w:r>
      <w:r w:rsidRPr="00F27C19">
        <w:rPr>
          <w:rFonts w:cs="Arial"/>
          <w:color w:val="000000"/>
          <w:sz w:val="21"/>
          <w:szCs w:val="21"/>
        </w:rPr>
        <w:t>工程中。</w:t>
      </w:r>
    </w:p>
    <w:p w:rsidR="00E4537C" w:rsidRPr="00F27C19" w:rsidRDefault="00E4537C">
      <w:r w:rsidRPr="00F27C19">
        <w:t>通过何种方式，对于每次的代码提交所有人都能看到审核请求，但是任何一个成员都可以关闭这种机制。有效的方式是，通过规则强制“每个人都必须看到每次提交信息”。</w:t>
      </w:r>
    </w:p>
    <w:p w:rsidR="00E4537C" w:rsidRPr="00F27C19" w:rsidRDefault="00E4537C">
      <w:r w:rsidRPr="00F27C19">
        <w:t>当你的开发组逐步扩大时，你可以细化这些规则集，能让开发者们能看到与他们做的部分相关的提交与修改。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  <w:rPr>
          <w:rFonts w:cs="Arial"/>
          <w:color w:val="000000"/>
          <w:sz w:val="21"/>
          <w:szCs w:val="21"/>
        </w:rPr>
      </w:pPr>
      <w:bookmarkStart w:id="193" w:name="_Toc385544189"/>
      <w:r w:rsidRPr="00F27C19">
        <w:t>审核技巧</w:t>
      </w:r>
      <w:bookmarkEnd w:id="193"/>
    </w:p>
    <w:p w:rsidR="00E4537C" w:rsidRPr="00F27C19" w:rsidRDefault="00E4537C" w:rsidP="00553E2F">
      <w:pPr>
        <w:numPr>
          <w:ilvl w:val="0"/>
          <w:numId w:val="85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在对待回查提交请求，以及处理审核请求时，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需要特别认真。</w:t>
      </w:r>
    </w:p>
    <w:p w:rsidR="00E4537C" w:rsidRPr="00F27C19" w:rsidRDefault="00E4537C" w:rsidP="00553E2F">
      <w:pPr>
        <w:numPr>
          <w:ilvl w:val="0"/>
          <w:numId w:val="85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你可以通过点击对应的修改行，并在这行后面添加评论。</w:t>
      </w:r>
    </w:p>
    <w:p w:rsidR="00E4537C" w:rsidRPr="00F27C19" w:rsidRDefault="00E4537C" w:rsidP="00553E2F">
      <w:pPr>
        <w:numPr>
          <w:ilvl w:val="0"/>
          <w:numId w:val="85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你也可以通过在行间拖拉的方式对多行进行评论。</w:t>
      </w:r>
    </w:p>
    <w:p w:rsidR="00E4537C" w:rsidRPr="00F27C19" w:rsidRDefault="00E4537C" w:rsidP="00553E2F">
      <w:pPr>
        <w:numPr>
          <w:ilvl w:val="0"/>
          <w:numId w:val="85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在个行间的评论将会存成草稿。当你在页面底部提交评论时，这些评论才会被提交。</w:t>
      </w:r>
    </w:p>
    <w:p w:rsidR="00E4537C" w:rsidRPr="00F27C19" w:rsidRDefault="00E4537C" w:rsidP="00553E2F">
      <w:pPr>
        <w:numPr>
          <w:ilvl w:val="0"/>
          <w:numId w:val="85"/>
        </w:numPr>
        <w:shd w:val="clear" w:color="auto" w:fill="FFFFFF"/>
        <w:spacing w:line="326" w:lineRule="atLeast"/>
        <w:ind w:left="450"/>
      </w:pPr>
      <w:r w:rsidRPr="00F27C19">
        <w:rPr>
          <w:rFonts w:cs="Arial"/>
          <w:color w:val="000000"/>
          <w:sz w:val="21"/>
          <w:szCs w:val="21"/>
        </w:rPr>
        <w:t>点击</w:t>
      </w:r>
      <w:r w:rsidRPr="00F27C19">
        <w:rPr>
          <w:color w:val="000000"/>
          <w:sz w:val="21"/>
          <w:szCs w:val="21"/>
        </w:rPr>
        <w:t>“</w:t>
      </w:r>
      <w:r w:rsidRPr="00F27C19">
        <w:rPr>
          <w:rFonts w:cs="Arial"/>
          <w:color w:val="000000"/>
          <w:sz w:val="21"/>
          <w:szCs w:val="21"/>
        </w:rPr>
        <w:t>？</w:t>
      </w:r>
      <w:r w:rsidRPr="00F27C19">
        <w:rPr>
          <w:color w:val="000000"/>
          <w:sz w:val="21"/>
          <w:szCs w:val="21"/>
        </w:rPr>
        <w:t>”</w:t>
      </w:r>
      <w:r w:rsidRPr="00F27C19">
        <w:rPr>
          <w:rFonts w:cs="Arial"/>
          <w:color w:val="000000"/>
          <w:sz w:val="21"/>
          <w:szCs w:val="21"/>
        </w:rPr>
        <w:t>来了解快捷键。</w:t>
      </w:r>
      <w:r w:rsidRPr="00F27C19">
        <w:rPr>
          <w:color w:val="6B748C"/>
          <w:sz w:val="21"/>
          <w:szCs w:val="21"/>
        </w:rPr>
        <w:t xml:space="preserve"> </w:t>
      </w:r>
    </w:p>
    <w:p w:rsidR="00E4537C" w:rsidRPr="00F27C19" w:rsidRDefault="00E4537C">
      <w:pPr>
        <w:pStyle w:val="3"/>
        <w:rPr>
          <w:rFonts w:cs="Arial"/>
          <w:color w:val="000000"/>
          <w:sz w:val="21"/>
          <w:szCs w:val="21"/>
        </w:rPr>
      </w:pPr>
      <w:bookmarkStart w:id="194" w:name="_Toc385544190"/>
      <w:r w:rsidRPr="00F27C19">
        <w:t>下一步</w:t>
      </w:r>
      <w:bookmarkEnd w:id="194"/>
    </w:p>
    <w:p w:rsidR="00E4537C" w:rsidRPr="00F27C19" w:rsidRDefault="00E4537C" w:rsidP="00553E2F">
      <w:pPr>
        <w:numPr>
          <w:ilvl w:val="0"/>
          <w:numId w:val="89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可以在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65" w:history="1">
        <w:r w:rsidRPr="00F27C19">
          <w:rPr>
            <w:rStyle w:val="a5"/>
          </w:rPr>
          <w:t>Herald User Guide</w:t>
        </w:r>
      </w:hyperlink>
      <w:r w:rsidRPr="00F27C19">
        <w:rPr>
          <w:rFonts w:cs="Arial"/>
          <w:color w:val="000000"/>
          <w:sz w:val="21"/>
          <w:szCs w:val="21"/>
        </w:rPr>
        <w:t>章节了解有管</w:t>
      </w:r>
      <w:r w:rsidRPr="00F27C19">
        <w:rPr>
          <w:color w:val="000000"/>
          <w:sz w:val="21"/>
          <w:szCs w:val="21"/>
        </w:rPr>
        <w:t>Herald</w:t>
      </w:r>
      <w:r w:rsidRPr="00F27C19">
        <w:rPr>
          <w:rFonts w:cs="Arial"/>
          <w:color w:val="000000"/>
          <w:sz w:val="21"/>
          <w:szCs w:val="21"/>
        </w:rPr>
        <w:t>规则的内容。</w:t>
      </w:r>
    </w:p>
    <w:p w:rsidR="00E4537C" w:rsidRPr="00F27C19" w:rsidRDefault="00E4537C" w:rsidP="00553E2F">
      <w:pPr>
        <w:numPr>
          <w:ilvl w:val="0"/>
          <w:numId w:val="89"/>
        </w:numPr>
        <w:shd w:val="clear" w:color="auto" w:fill="FFFFFF"/>
        <w:spacing w:line="326" w:lineRule="atLeast"/>
        <w:ind w:left="450"/>
      </w:pPr>
      <w:r w:rsidRPr="00F27C19">
        <w:rPr>
          <w:rFonts w:cs="Arial"/>
          <w:color w:val="000000"/>
          <w:sz w:val="21"/>
          <w:szCs w:val="21"/>
        </w:rPr>
        <w:t>给我们必要的反馈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66" w:history="1">
        <w:r w:rsidRPr="00F27C19">
          <w:rPr>
            <w:rStyle w:val="a5"/>
          </w:rPr>
          <w:t>Give Feedback! Get Support!</w:t>
        </w:r>
      </w:hyperlink>
      <w:r w:rsidRPr="00F27C19">
        <w:rPr>
          <w:color w:val="000000"/>
          <w:sz w:val="21"/>
          <w:szCs w:val="21"/>
        </w:rPr>
        <w:t>.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195" w:name="_Toc385544191"/>
      <w:r w:rsidRPr="00F27C19">
        <w:t>配置教程: 高级配置</w:t>
      </w:r>
      <w:bookmarkEnd w:id="195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为各种环境配置Phabricator。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196" w:name="_Toc385544192"/>
      <w:r w:rsidRPr="00F27C19">
        <w:t>概述</w:t>
      </w:r>
      <w:bookmarkEnd w:id="196"/>
    </w:p>
    <w:p w:rsidR="00E4537C" w:rsidRPr="00F27C19" w:rsidRDefault="00E4537C">
      <w:r w:rsidRPr="00F27C19">
        <w:t>Phabricator 从各种源文件件中读取配置信息。本章将阐述配置栈和怎么对源文件进行配置高级。这将会对部署在Phabricator中更重环境（比如，开发和生产）有很大帮助。</w:t>
      </w:r>
    </w:p>
    <w:p w:rsidR="00E4537C" w:rsidRPr="00F27C19" w:rsidRDefault="00E4537C">
      <w:r w:rsidRPr="00F27C19">
        <w:t>这对于高级用户来说也是比较复杂的，你可以不用了解这里是如何安装进Phabricator。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197" w:name="configuration-sources"/>
      <w:bookmarkStart w:id="198" w:name="_Toc385544193"/>
      <w:bookmarkEnd w:id="197"/>
      <w:r w:rsidRPr="00F27C19">
        <w:lastRenderedPageBreak/>
        <w:t>源码配置</w:t>
      </w:r>
      <w:bookmarkEnd w:id="198"/>
    </w:p>
    <w:p w:rsidR="00E4537C" w:rsidRPr="00F27C19" w:rsidRDefault="00E4537C">
      <w:pPr>
        <w:rPr>
          <w:rStyle w:val="a4"/>
          <w:rFonts w:cs="Arial"/>
          <w:color w:val="000000"/>
          <w:sz w:val="21"/>
          <w:szCs w:val="21"/>
        </w:rPr>
      </w:pPr>
      <w:r w:rsidRPr="00F27C19">
        <w:t>Phabricator 支持一下源码配置（优先级从高到底列出）：</w:t>
      </w:r>
    </w:p>
    <w:p w:rsidR="00E4537C" w:rsidRPr="00F27C19" w:rsidRDefault="00E4537C" w:rsidP="00553E2F">
      <w:pPr>
        <w:numPr>
          <w:ilvl w:val="0"/>
          <w:numId w:val="97"/>
        </w:numPr>
        <w:shd w:val="clear" w:color="auto" w:fill="FFFFFF"/>
        <w:spacing w:line="326" w:lineRule="atLeast"/>
        <w:rPr>
          <w:rStyle w:val="a4"/>
          <w:rFonts w:cs="Arial"/>
          <w:color w:val="000000"/>
          <w:sz w:val="21"/>
          <w:szCs w:val="21"/>
        </w:rPr>
      </w:pPr>
      <w:r w:rsidRPr="00F27C19">
        <w:rPr>
          <w:rStyle w:val="a4"/>
          <w:rFonts w:cs="Arial"/>
          <w:color w:val="000000"/>
          <w:sz w:val="21"/>
          <w:szCs w:val="21"/>
        </w:rPr>
        <w:t>数据库（</w:t>
      </w:r>
      <w:r w:rsidRPr="00F27C19">
        <w:rPr>
          <w:rStyle w:val="a4"/>
          <w:color w:val="000000"/>
          <w:sz w:val="21"/>
          <w:szCs w:val="21"/>
        </w:rPr>
        <w:t>Database</w:t>
      </w:r>
      <w:r w:rsidRPr="00F27C19">
        <w:rPr>
          <w:rStyle w:val="a4"/>
          <w:rFonts w:cs="Arial"/>
          <w:color w:val="000000"/>
          <w:sz w:val="21"/>
          <w:szCs w:val="21"/>
        </w:rPr>
        <w:t>）：</w:t>
      </w:r>
      <w:r w:rsidRPr="00F27C19">
        <w:rPr>
          <w:rFonts w:cs="Arial"/>
          <w:color w:val="000000"/>
          <w:sz w:val="21"/>
          <w:szCs w:val="21"/>
        </w:rPr>
        <w:t>设置的值都将在数据库中进行保存，并且管理员可以通过</w:t>
      </w:r>
      <w:r w:rsidRPr="00F27C19">
        <w:rPr>
          <w:color w:val="000000"/>
          <w:sz w:val="21"/>
          <w:szCs w:val="21"/>
        </w:rPr>
        <w:t>web</w:t>
      </w:r>
      <w:r w:rsidRPr="00F27C19">
        <w:rPr>
          <w:rFonts w:cs="Arial"/>
          <w:color w:val="000000"/>
          <w:sz w:val="21"/>
          <w:szCs w:val="21"/>
        </w:rPr>
        <w:t>图形界面方式对其进行修改。它们拥有最高的优先级，并且可以复写其他</w:t>
      </w:r>
      <w:r w:rsidRPr="00F27C19">
        <w:rPr>
          <w:color w:val="000000"/>
          <w:sz w:val="21"/>
          <w:szCs w:val="21"/>
        </w:rPr>
        <w:t>Pharicator</w:t>
      </w:r>
      <w:r w:rsidRPr="00F27C19">
        <w:rPr>
          <w:rFonts w:cs="Arial"/>
          <w:color w:val="000000"/>
          <w:sz w:val="21"/>
          <w:szCs w:val="21"/>
        </w:rPr>
        <w:t>的设置。</w:t>
      </w:r>
      <w:r w:rsidRPr="00F27C19">
        <w:rPr>
          <w:rStyle w:val="a4"/>
          <w:color w:val="000000"/>
          <w:sz w:val="21"/>
          <w:szCs w:val="21"/>
        </w:rPr>
        <w:t xml:space="preserve"> </w:t>
      </w:r>
    </w:p>
    <w:p w:rsidR="00E4537C" w:rsidRPr="00F27C19" w:rsidRDefault="00E4537C" w:rsidP="00553E2F">
      <w:pPr>
        <w:numPr>
          <w:ilvl w:val="0"/>
          <w:numId w:val="97"/>
        </w:numPr>
        <w:shd w:val="clear" w:color="auto" w:fill="FFFFFF"/>
        <w:spacing w:line="326" w:lineRule="atLeast"/>
        <w:rPr>
          <w:rStyle w:val="a4"/>
          <w:rFonts w:cs="Arial"/>
          <w:color w:val="000000"/>
          <w:sz w:val="21"/>
          <w:szCs w:val="21"/>
        </w:rPr>
      </w:pPr>
      <w:r w:rsidRPr="00F27C19">
        <w:rPr>
          <w:rStyle w:val="a4"/>
          <w:rFonts w:cs="Arial"/>
          <w:color w:val="000000"/>
          <w:sz w:val="21"/>
          <w:szCs w:val="21"/>
        </w:rPr>
        <w:t>本地（</w:t>
      </w:r>
      <w:r w:rsidRPr="00F27C19">
        <w:rPr>
          <w:rStyle w:val="a4"/>
          <w:color w:val="000000"/>
          <w:sz w:val="21"/>
          <w:szCs w:val="21"/>
        </w:rPr>
        <w:t>Local</w:t>
      </w:r>
      <w:r w:rsidRPr="00F27C19">
        <w:rPr>
          <w:rStyle w:val="a4"/>
          <w:rFonts w:cs="Arial"/>
          <w:color w:val="000000"/>
          <w:sz w:val="21"/>
          <w:szCs w:val="21"/>
        </w:rPr>
        <w:t>）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本地变量值存在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conf/local/config.json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中，可以通过运行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bin/config</w:t>
      </w:r>
      <w:r w:rsidRPr="00F27C19">
        <w:rPr>
          <w:rFonts w:cs="Arial"/>
          <w:color w:val="000000"/>
          <w:sz w:val="21"/>
          <w:szCs w:val="21"/>
        </w:rPr>
        <w:t>对他们进行修改。</w:t>
      </w:r>
    </w:p>
    <w:p w:rsidR="00E4537C" w:rsidRPr="00F27C19" w:rsidRDefault="00E4537C" w:rsidP="00553E2F">
      <w:pPr>
        <w:numPr>
          <w:ilvl w:val="0"/>
          <w:numId w:val="97"/>
        </w:numPr>
        <w:shd w:val="clear" w:color="auto" w:fill="FFFFFF"/>
        <w:spacing w:line="326" w:lineRule="atLeast"/>
        <w:rPr>
          <w:rStyle w:val="a4"/>
          <w:rFonts w:cs="Arial"/>
          <w:color w:val="000000"/>
          <w:sz w:val="21"/>
          <w:szCs w:val="21"/>
        </w:rPr>
      </w:pPr>
      <w:r w:rsidRPr="00F27C19">
        <w:rPr>
          <w:rStyle w:val="a4"/>
          <w:rFonts w:cs="Arial"/>
          <w:color w:val="000000"/>
          <w:sz w:val="21"/>
          <w:szCs w:val="21"/>
        </w:rPr>
        <w:t>配置文件（</w:t>
      </w:r>
      <w:r w:rsidRPr="00F27C19">
        <w:rPr>
          <w:rStyle w:val="a4"/>
          <w:color w:val="000000"/>
          <w:sz w:val="21"/>
          <w:szCs w:val="21"/>
        </w:rPr>
        <w:t>Config Files</w:t>
      </w:r>
      <w:r w:rsidRPr="00F27C19">
        <w:rPr>
          <w:rStyle w:val="a4"/>
          <w:rFonts w:cs="Arial"/>
          <w:color w:val="000000"/>
          <w:sz w:val="21"/>
          <w:szCs w:val="21"/>
        </w:rPr>
        <w:t>）</w:t>
      </w:r>
      <w:r w:rsidRPr="00F27C19">
        <w:rPr>
          <w:rFonts w:cs="Arial"/>
          <w:color w:val="000000"/>
          <w:sz w:val="21"/>
          <w:szCs w:val="21"/>
        </w:rPr>
        <w:t>：变量值存储在一个配置文件中，该文件在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conf/</w:t>
      </w:r>
      <w:r w:rsidRPr="00F27C19">
        <w:rPr>
          <w:rFonts w:cs="Arial"/>
          <w:color w:val="000000"/>
          <w:sz w:val="21"/>
          <w:szCs w:val="21"/>
        </w:rPr>
        <w:t>。这个文件使用已经写好的文件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conf/local/ENVIRONMENT</w:t>
      </w:r>
      <w:r w:rsidRPr="00F27C19">
        <w:rPr>
          <w:color w:val="000000"/>
          <w:sz w:val="21"/>
          <w:szCs w:val="21"/>
        </w:rPr>
        <w:t xml:space="preserve">, </w:t>
      </w:r>
      <w:r w:rsidRPr="00F27C19">
        <w:rPr>
          <w:rFonts w:cs="Arial"/>
          <w:color w:val="000000"/>
          <w:sz w:val="21"/>
          <w:szCs w:val="21"/>
        </w:rPr>
        <w:t>或者设置</w:t>
      </w:r>
      <w:r w:rsidRPr="00F27C19">
        <w:rPr>
          <w:color w:val="000000"/>
          <w:sz w:val="21"/>
          <w:szCs w:val="21"/>
        </w:rPr>
        <w:t xml:space="preserve"> PHABRICATOR_ENV</w:t>
      </w:r>
      <w:r w:rsidRPr="00F27C19">
        <w:rPr>
          <w:rFonts w:cs="Arial"/>
          <w:color w:val="000000"/>
          <w:sz w:val="21"/>
          <w:szCs w:val="21"/>
        </w:rPr>
        <w:t>变量来指定。更多信息可以参考下文。</w:t>
      </w:r>
    </w:p>
    <w:p w:rsidR="00E4537C" w:rsidRPr="00F27C19" w:rsidRDefault="00E4537C" w:rsidP="00553E2F">
      <w:pPr>
        <w:numPr>
          <w:ilvl w:val="0"/>
          <w:numId w:val="97"/>
        </w:numPr>
        <w:shd w:val="clear" w:color="auto" w:fill="FFFFFF"/>
        <w:spacing w:line="326" w:lineRule="atLeast"/>
      </w:pPr>
      <w:r w:rsidRPr="00F27C19">
        <w:rPr>
          <w:rStyle w:val="a4"/>
          <w:rFonts w:cs="Arial"/>
          <w:color w:val="000000"/>
          <w:sz w:val="21"/>
          <w:szCs w:val="21"/>
        </w:rPr>
        <w:t>默认项（</w:t>
      </w:r>
      <w:r w:rsidRPr="00F27C19">
        <w:rPr>
          <w:rStyle w:val="a4"/>
          <w:color w:val="000000"/>
          <w:sz w:val="21"/>
          <w:szCs w:val="21"/>
        </w:rPr>
        <w:t>Defaults</w:t>
      </w:r>
      <w:r w:rsidRPr="00F27C19">
        <w:rPr>
          <w:rStyle w:val="a4"/>
          <w:rFonts w:cs="Arial"/>
          <w:color w:val="000000"/>
          <w:sz w:val="21"/>
          <w:szCs w:val="21"/>
        </w:rPr>
        <w:t>）</w:t>
      </w:r>
      <w:r w:rsidRPr="00F27C19">
        <w:rPr>
          <w:rFonts w:cs="Arial"/>
          <w:color w:val="000000"/>
          <w:sz w:val="21"/>
          <w:szCs w:val="21"/>
        </w:rPr>
        <w:t>：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默认</w:t>
      </w:r>
      <w:r w:rsidRPr="00F27C19">
        <w:rPr>
          <w:color w:val="000000"/>
          <w:sz w:val="21"/>
          <w:szCs w:val="21"/>
        </w:rPr>
        <w:t>Phabricator</w:t>
      </w:r>
      <w:r w:rsidRPr="00F27C19">
        <w:rPr>
          <w:rFonts w:cs="Arial"/>
          <w:color w:val="000000"/>
          <w:sz w:val="21"/>
          <w:szCs w:val="21"/>
        </w:rPr>
        <w:t>源码为硬编码模式，也就是不能去修改的。他们拥有最低的优先级，并且所有设置都可以对他们进行复写。</w:t>
      </w:r>
    </w:p>
    <w:p w:rsidR="00E4537C" w:rsidRPr="00F27C19" w:rsidRDefault="00E4537C">
      <w:r w:rsidRPr="00F27C19">
        <w:t>通常情况下，你通过访问数据库（例如，MySQL用户名，密码和主机名）来写入本地变量，安装以及配置Phabricator。在之后的配置都可以通过web图形界面完成。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199" w:name="configuration-files"/>
      <w:bookmarkStart w:id="200" w:name="_Toc385544194"/>
      <w:bookmarkEnd w:id="199"/>
      <w:r w:rsidRPr="00F27C19">
        <w:t>文件配置</w:t>
      </w:r>
      <w:bookmarkEnd w:id="200"/>
    </w:p>
    <w:p w:rsidR="00E4537C" w:rsidRPr="00F27C19" w:rsidRDefault="00E4537C">
      <w:r w:rsidRPr="00F27C19">
        <w:t>配置文件可以成为替代数据库的一种手段，并且适用多种环境的部署或动态配置。默认情况下是不推荐使用配置文件的，因为配置文件的复杂程度要比数据库高的多。</w:t>
      </w:r>
      <w:r w:rsidRPr="00F27C19">
        <w:rPr>
          <w:sz w:val="33"/>
          <w:szCs w:val="33"/>
        </w:rPr>
        <w:t xml:space="preserve"> 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创建配置文件</w:t>
      </w:r>
    </w:p>
    <w:p w:rsidR="00E4537C" w:rsidRPr="00F27C19" w:rsidRDefault="00E4537C">
      <w:r w:rsidRPr="00F27C19">
        <w:t>创建一个配置文件，首先要为配置文件选择一个合适的名字（比如，“deserver”或“live”）。指定对应的部分，假设你使用“exampleconfig”。可以使用下面的例子来替代这个“exampleconfig”文件：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首先，创建一个exampleconfig.conf.php文件（可以根据你的需要重命名它）：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phabricator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conf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custom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exampleconfig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conf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php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它的内容如下所示: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 w:hint="eastAsia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&lt;?php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k"/>
          <w:rFonts w:eastAsia="Adobe 黑体 Std R" w:cs="Courier New"/>
          <w:color w:val="AA4000"/>
        </w:rPr>
        <w:t>return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array(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c"/>
          <w:rFonts w:eastAsia="Adobe 黑体 Std R" w:cs="Courier New"/>
          <w:color w:val="74777D"/>
        </w:rPr>
        <w:t>// Specify whichever keys and values you want to set.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k"/>
          <w:rFonts w:eastAsia="Adobe 黑体 Std R" w:cs="Courier New"/>
          <w:color w:val="AA4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"/>
          <w:rFonts w:eastAsia="Adobe 黑体 Std R" w:cs="Courier New"/>
          <w:color w:val="766510"/>
        </w:rPr>
        <w:t>'example.key'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=&gt;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"/>
          <w:rFonts w:eastAsia="Adobe 黑体 Std R" w:cs="Courier New"/>
          <w:color w:val="766510"/>
        </w:rPr>
        <w:t>'examplevalue'</w:t>
      </w:r>
      <w:r w:rsidRPr="00F27C19">
        <w:rPr>
          <w:rStyle w:val="k"/>
          <w:rFonts w:eastAsia="Adobe 黑体 Std R" w:cs="Courier New"/>
          <w:color w:val="AA4000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k"/>
          <w:rFonts w:eastAsia="Adobe 黑体 Std R" w:cs="Courier New"/>
          <w:color w:val="AA4000"/>
        </w:rPr>
        <w:t>);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例如，要在你的配置文件中指定MySQL认证，你的配置文件可以参照以下内容：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&lt;?php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k"/>
          <w:rFonts w:eastAsia="Adobe 黑体 Std R" w:cs="Courier New"/>
          <w:color w:val="AA4000"/>
        </w:rPr>
        <w:lastRenderedPageBreak/>
        <w:t>return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array(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"/>
          <w:rFonts w:eastAsia="Adobe 黑体 Std R" w:cs="Courier New"/>
          <w:color w:val="766510"/>
        </w:rPr>
        <w:t>'mysql.host'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=&gt;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"/>
          <w:rFonts w:eastAsia="Adobe 黑体 Std R" w:cs="Courier New"/>
          <w:color w:val="766510"/>
        </w:rPr>
        <w:t>'localhost'</w:t>
      </w:r>
      <w:r w:rsidRPr="00F27C19">
        <w:rPr>
          <w:rStyle w:val="k"/>
          <w:rFonts w:eastAsia="Adobe 黑体 Std R" w:cs="Courier New"/>
          <w:color w:val="AA4000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"/>
          <w:rFonts w:eastAsia="Adobe 黑体 Std R" w:cs="Courier New"/>
          <w:color w:val="766510"/>
        </w:rPr>
        <w:t>'mysql.user'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=&gt;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"/>
          <w:rFonts w:eastAsia="Adobe 黑体 Std R" w:cs="Courier New"/>
          <w:color w:val="766510"/>
        </w:rPr>
        <w:t>'root'</w:t>
      </w:r>
      <w:r w:rsidRPr="00F27C19">
        <w:rPr>
          <w:rStyle w:val="k"/>
          <w:rFonts w:eastAsia="Adobe 黑体 Std R" w:cs="Courier New"/>
          <w:color w:val="AA4000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k"/>
          <w:rFonts w:eastAsia="Adobe 黑体 Std R" w:cs="Courier New"/>
          <w:color w:val="AA4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"/>
          <w:rFonts w:eastAsia="Adobe 黑体 Std R" w:cs="Courier New"/>
          <w:color w:val="766510"/>
        </w:rPr>
        <w:t>'mysql.pass'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=&gt;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"/>
          <w:rFonts w:eastAsia="Adobe 黑体 Std R" w:cs="Courier New"/>
          <w:color w:val="766510"/>
        </w:rPr>
        <w:t>'hunter2trustno1'</w:t>
      </w:r>
      <w:r w:rsidRPr="00F27C19">
        <w:rPr>
          <w:rStyle w:val="k"/>
          <w:rFonts w:eastAsia="Adobe 黑体 Std R" w:cs="Courier New"/>
          <w:color w:val="AA4000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k"/>
          <w:rFonts w:eastAsia="Adobe 黑体 Std R" w:cs="Courier New"/>
          <w:color w:val="AA4000"/>
        </w:rPr>
        <w:t>);</w:t>
      </w:r>
    </w:p>
    <w:p w:rsidR="00E4537C" w:rsidRPr="00F27C19" w:rsidRDefault="00E4537C">
      <w:pPr>
        <w:pStyle w:val="4"/>
        <w:rPr>
          <w:rFonts w:ascii="Adobe 黑体 Std R" w:hAnsi="Adobe 黑体 Std R" w:cs="Arial"/>
          <w:color w:val="000000"/>
        </w:rPr>
      </w:pPr>
      <w:r w:rsidRPr="00F27C19">
        <w:rPr>
          <w:rFonts w:ascii="Adobe 黑体 Std R" w:hAnsi="Adobe 黑体 Std R"/>
        </w:rPr>
        <w:t>选择配置文件</w:t>
      </w:r>
    </w:p>
    <w:p w:rsidR="00E4537C" w:rsidRPr="00F27C19" w:rsidRDefault="00E4537C">
      <w:pPr>
        <w:rPr>
          <w:rFonts w:cs="Courier New"/>
          <w:color w:val="000000"/>
        </w:rPr>
      </w:pPr>
      <w:r w:rsidRPr="00F27C19">
        <w:rPr>
          <w:rFonts w:cs="Arial"/>
          <w:color w:val="000000"/>
        </w:rPr>
        <w:t>选择一个配置文件，将它的文件名</w:t>
      </w:r>
      <w:r w:rsidRPr="00F27C19">
        <w:rPr>
          <w:color w:val="000000"/>
        </w:rPr>
        <w:t>(</w:t>
      </w:r>
      <w:r w:rsidRPr="00F27C19">
        <w:rPr>
          <w:rFonts w:cs="Arial"/>
          <w:color w:val="000000"/>
        </w:rPr>
        <w:t>相对于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phabricator/conf/</w:t>
      </w:r>
      <w:r w:rsidRPr="00F27C19">
        <w:rPr>
          <w:color w:val="000000"/>
        </w:rPr>
        <w:t xml:space="preserve">) </w:t>
      </w:r>
      <w:r w:rsidRPr="00F27C19">
        <w:rPr>
          <w:rFonts w:cs="Arial"/>
          <w:color w:val="000000"/>
        </w:rPr>
        <w:t>写到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phabricator/conf/local/ENVIRONMENT</w:t>
      </w:r>
      <w:r w:rsidRPr="00F27C19">
        <w:rPr>
          <w:rFonts w:cs="Arial"/>
          <w:color w:val="000000"/>
        </w:rPr>
        <w:t>中。例如：要选择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phabricator/conf/custom/exampleconfig.conf.php</w:t>
      </w:r>
      <w:r w:rsidRPr="00F27C19">
        <w:rPr>
          <w:color w:val="000000"/>
        </w:rPr>
        <w:t xml:space="preserve">, </w:t>
      </w:r>
      <w:r w:rsidRPr="00F27C19">
        <w:rPr>
          <w:rFonts w:cs="Arial"/>
          <w:color w:val="000000"/>
        </w:rPr>
        <w:t>你就要在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phabrictor/conf/local/ENVIRONMENT</w:t>
      </w:r>
      <w:r w:rsidRPr="00F27C19">
        <w:rPr>
          <w:rStyle w:val="HTML"/>
          <w:rFonts w:ascii="Adobe 黑体 Std R" w:eastAsia="Adobe 黑体 Std R" w:hAnsi="Adobe 黑体 Std R" w:cs="Arial"/>
          <w:color w:val="000000"/>
        </w:rPr>
        <w:t>写入</w:t>
      </w:r>
      <w:r w:rsidRPr="00F27C19">
        <w:rPr>
          <w:rStyle w:val="HTML"/>
          <w:rFonts w:ascii="Adobe 黑体 Std R" w:eastAsia="Adobe 黑体 Std R" w:hAnsi="Adobe 黑体 Std R" w:cs="Adobe 黑体 Std R"/>
          <w:color w:val="000000"/>
        </w:rPr>
        <w:t>“</w:t>
      </w:r>
      <w:r w:rsidRPr="00F27C19">
        <w:rPr>
          <w:rStyle w:val="HTML"/>
          <w:rFonts w:ascii="Adobe 黑体 Std R" w:eastAsia="Adobe 黑体 Std R" w:hAnsi="Adobe 黑体 Std R"/>
          <w:color w:val="000000"/>
        </w:rPr>
        <w:t>custom/exampleconfig”：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phabricator/ </w:t>
      </w:r>
      <w:r w:rsidRPr="00F27C19">
        <w:rPr>
          <w:rStyle w:val="gp"/>
          <w:rFonts w:eastAsia="Adobe 黑体 Std R" w:cs="Courier New"/>
          <w:color w:val="000080"/>
        </w:rPr>
        <w:t>$ echo custom/exampleconfig &gt; conf/local/ENVIRONMENT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Fonts w:eastAsia="Adobe 黑体 Std R" w:cs="Courier New"/>
          <w:color w:val="000000"/>
        </w:rPr>
        <w:t xml:space="preserve">phabricator/ </w:t>
      </w:r>
      <w:r w:rsidRPr="00F27C19">
        <w:rPr>
          <w:rStyle w:val="gp"/>
          <w:rFonts w:eastAsia="Adobe 黑体 Std R" w:cs="Courier New"/>
          <w:color w:val="000080"/>
        </w:rPr>
        <w:t>$ cat conf/local/ENVIRONMENT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t>custom/exampleconfig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go"/>
          <w:rFonts w:eastAsia="Adobe 黑体 Std R" w:cs="Courier New"/>
          <w:color w:val="808080"/>
        </w:rPr>
        <w:t>phabricator/ $</w:t>
      </w:r>
    </w:p>
    <w:p w:rsidR="00E4537C" w:rsidRPr="00F27C19" w:rsidRDefault="00E4537C">
      <w:pPr>
        <w:rPr>
          <w:rStyle w:val="c"/>
          <w:rFonts w:cs="Courier New"/>
          <w:color w:val="74777D"/>
        </w:rPr>
      </w:pPr>
      <w:r w:rsidRPr="00F27C19">
        <w:t>你也可以设置环境变量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0"/>
          <w:szCs w:val="20"/>
        </w:rPr>
        <w:t>PHABRICATOR_ENV</w:t>
      </w:r>
      <w:r w:rsidRPr="00F27C19">
        <w:t>。虽然可能会对系统之外环境有影响，但是在部署了多种环境的情况下，这中方式还是很简单有效的。注意，这里需要去配置你的web主机的环境，也要配置你要运行的shell脚本：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o"/>
          <w:rFonts w:eastAsia="Adobe 黑体 Std R" w:cs="Courier New"/>
          <w:color w:val="000A65"/>
        </w:rPr>
      </w:pPr>
      <w:r w:rsidRPr="00F27C19">
        <w:rPr>
          <w:rStyle w:val="c"/>
          <w:rFonts w:eastAsia="Adobe 黑体 Std R" w:cs="Courier New"/>
          <w:color w:val="74777D"/>
        </w:rPr>
        <w:t># Shell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no"/>
          <w:rFonts w:eastAsia="Adobe 黑体 Std R" w:cs="Courier New"/>
          <w:color w:val="000A65"/>
        </w:rPr>
        <w:t>export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PHABRICATOR_ENV</w:t>
      </w:r>
      <w:r w:rsidRPr="00F27C19">
        <w:rPr>
          <w:rStyle w:val="o"/>
          <w:rFonts w:eastAsia="Adobe 黑体 Std R" w:cs="Courier New"/>
          <w:color w:val="AA2211"/>
        </w:rPr>
        <w:t>=</w:t>
      </w:r>
      <w:r w:rsidRPr="00F27C19">
        <w:rPr>
          <w:rStyle w:val="no"/>
          <w:rFonts w:eastAsia="Adobe 黑体 Std R" w:cs="Courier New"/>
          <w:color w:val="000A65"/>
        </w:rPr>
        <w:t>custom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exampleconfig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o"/>
          <w:rFonts w:eastAsia="Adobe 黑体 Std R" w:cs="Courier New"/>
          <w:color w:val="000A65"/>
        </w:rPr>
      </w:pPr>
      <w:r w:rsidRPr="00F27C19">
        <w:rPr>
          <w:rStyle w:val="c"/>
          <w:rFonts w:eastAsia="Adobe 黑体 Std R" w:cs="Courier New"/>
          <w:color w:val="74777D"/>
        </w:rPr>
        <w:t># Apache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no"/>
          <w:rFonts w:eastAsia="Adobe 黑体 Std R" w:cs="Courier New"/>
          <w:color w:val="000A65"/>
        </w:rPr>
        <w:t>SetEnv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PHABRICATOR_ENV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custom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exampleconfig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o"/>
          <w:rFonts w:eastAsia="Adobe 黑体 Std R" w:cs="Courier New"/>
          <w:color w:val="000A65"/>
        </w:rPr>
      </w:pPr>
      <w:r w:rsidRPr="00F27C19">
        <w:rPr>
          <w:rStyle w:val="c"/>
          <w:rFonts w:eastAsia="Adobe 黑体 Std R" w:cs="Courier New"/>
          <w:color w:val="74777D"/>
        </w:rPr>
        <w:t># nginx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no"/>
          <w:rFonts w:eastAsia="Adobe 黑体 Std R" w:cs="Courier New"/>
          <w:color w:val="000A65"/>
        </w:rPr>
        <w:t>fastcgi_param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PHABRICATOR_ENV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"custom/exampleconfig"</w:t>
      </w:r>
      <w:r w:rsidRPr="00F27C19">
        <w:rPr>
          <w:rStyle w:val="o"/>
          <w:rFonts w:eastAsia="Adobe 黑体 Std R" w:cs="Courier New"/>
          <w:color w:val="AA2211"/>
        </w:rPr>
        <w:t>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o"/>
          <w:rFonts w:eastAsia="Adobe 黑体 Std R" w:cs="Courier New"/>
          <w:color w:val="000A65"/>
        </w:rPr>
      </w:pPr>
      <w:r w:rsidRPr="00F27C19">
        <w:rPr>
          <w:rStyle w:val="c"/>
          <w:rFonts w:eastAsia="Adobe 黑体 Std R" w:cs="Courier New"/>
          <w:color w:val="74777D"/>
        </w:rPr>
        <w:t># lighttpd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no"/>
          <w:rFonts w:eastAsia="Adobe 黑体 Std R" w:cs="Courier New"/>
          <w:color w:val="000A65"/>
        </w:rPr>
        <w:t>setenv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add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environment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=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(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Fonts w:eastAsia="Adobe 黑体 Std R" w:cs="Courier New"/>
          <w:color w:val="000000"/>
        </w:rPr>
        <w:t xml:space="preserve">   </w:t>
      </w:r>
      <w:r w:rsidRPr="00F27C19">
        <w:rPr>
          <w:rStyle w:val="s2"/>
          <w:rFonts w:eastAsia="Adobe 黑体 Std R" w:cs="Courier New"/>
          <w:color w:val="766510"/>
        </w:rPr>
        <w:t>"PHABRICATOR_ENV"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=&gt;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"custom/exampleconfig"</w:t>
      </w:r>
      <w:r w:rsidRPr="00F27C19">
        <w:rPr>
          <w:rStyle w:val="o"/>
          <w:rFonts w:eastAsia="Adobe 黑体 Std R" w:cs="Courier New"/>
          <w:color w:val="AA2211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)</w:t>
      </w:r>
    </w:p>
    <w:p w:rsidR="00E4537C" w:rsidRPr="00F27C19" w:rsidRDefault="00E4537C">
      <w:r w:rsidRPr="00F27C19">
        <w:lastRenderedPageBreak/>
        <w:t>在创建和选择完配置文件以后，重启你的web主机。你做的任何配置将会马上生效，并且你得配置文件也会在测试配置时被看到。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  <w:rPr>
          <w:rStyle w:val="apple-converted-space"/>
          <w:rFonts w:cs="Arial"/>
          <w:color w:val="000000"/>
          <w:sz w:val="23"/>
          <w:szCs w:val="23"/>
        </w:rPr>
      </w:pPr>
      <w:bookmarkStart w:id="201" w:name="_Toc385544195"/>
      <w:r w:rsidRPr="00F27C19">
        <w:t>下一步</w:t>
      </w:r>
      <w:bookmarkEnd w:id="201"/>
    </w:p>
    <w:p w:rsidR="00E4537C" w:rsidRPr="00F27C19" w:rsidRDefault="00E4537C">
      <w:r w:rsidRPr="00F27C19">
        <w:rPr>
          <w:rStyle w:val="apple-converted-space"/>
          <w:rFonts w:cs="Arial"/>
          <w:color w:val="000000"/>
          <w:sz w:val="23"/>
          <w:szCs w:val="23"/>
        </w:rPr>
        <w:t>返回 </w:t>
      </w:r>
      <w:hyperlink r:id="rId167" w:history="1">
        <w:r w:rsidRPr="00F27C19">
          <w:rPr>
            <w:rStyle w:val="a5"/>
          </w:rPr>
          <w:t>Configuration Guide</w:t>
        </w:r>
      </w:hyperlink>
      <w:r w:rsidRPr="00F27C19">
        <w:rPr>
          <w:rFonts w:cs="Arial"/>
          <w:color w:val="000000"/>
          <w:sz w:val="23"/>
          <w:szCs w:val="23"/>
        </w:rPr>
        <w:t>章节。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202" w:name="_Toc385544196"/>
      <w:r w:rsidRPr="00F27C19">
        <w:t>Differential 使用教程</w:t>
      </w:r>
      <w:bookmarkEnd w:id="202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了解Differential（上传前代码回查）工具和工作流程</w:t>
      </w:r>
    </w:p>
    <w:p w:rsidR="00E4537C" w:rsidRPr="00F27C19" w:rsidRDefault="00E4537C">
      <w:pPr>
        <w:pStyle w:val="3"/>
      </w:pPr>
      <w:bookmarkStart w:id="203" w:name="_Toc385544197"/>
      <w:r w:rsidRPr="00F27C19">
        <w:t>概述</w:t>
      </w:r>
      <w:bookmarkEnd w:id="203"/>
    </w:p>
    <w:p w:rsidR="00E4537C" w:rsidRPr="00F27C19" w:rsidRDefault="00E4537C">
      <w:r w:rsidRPr="00F27C19">
        <w:t>本章介绍Differentail工具，在上传前“回查”的工作流程的实现。</w:t>
      </w:r>
    </w:p>
    <w:p w:rsidR="00E4537C" w:rsidRPr="00F27C19" w:rsidRDefault="00E4537C">
      <w:pPr>
        <w:pStyle w:val="3"/>
      </w:pPr>
      <w:bookmarkStart w:id="204" w:name="_Toc385544198"/>
      <w:r w:rsidRPr="00F27C19">
        <w:t>如何进行代码回查</w:t>
      </w:r>
      <w:bookmarkEnd w:id="204"/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在 Phabricator系统中，代码回查是一个轻量级、网络异步处理的过程。类似于在GitHub中对pull命令的响应：</w:t>
      </w:r>
    </w:p>
    <w:p w:rsidR="00E4537C" w:rsidRPr="00F27C19" w:rsidRDefault="00E4537C" w:rsidP="00553E2F">
      <w:pPr>
        <w:numPr>
          <w:ilvl w:val="0"/>
          <w:numId w:val="81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代码作者已经修改了代码，然后上传，并回查。可以指定谁来回查这个版本的代码（其他的用户可能也会被提醒到，详情见下文）。这里其本身得修改就称之为一个</w:t>
      </w:r>
      <w:r w:rsidRPr="00F27C19">
        <w:rPr>
          <w:color w:val="000000"/>
          <w:sz w:val="21"/>
          <w:szCs w:val="21"/>
        </w:rPr>
        <w:t>“Differential Revision”</w:t>
      </w:r>
      <w:r w:rsidRPr="00F27C19">
        <w:rPr>
          <w:rFonts w:cs="Arial"/>
          <w:color w:val="000000"/>
          <w:sz w:val="21"/>
          <w:szCs w:val="21"/>
        </w:rPr>
        <w:t>。</w:t>
      </w:r>
    </w:p>
    <w:p w:rsidR="00E4537C" w:rsidRPr="00F27C19" w:rsidRDefault="00E4537C" w:rsidP="00553E2F">
      <w:pPr>
        <w:numPr>
          <w:ilvl w:val="0"/>
          <w:numId w:val="81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指定的回查者将会收到一封邮件，要求他们回查对应的修改。</w:t>
      </w:r>
    </w:p>
    <w:p w:rsidR="00E4537C" w:rsidRPr="00F27C19" w:rsidRDefault="00E4537C" w:rsidP="00553E2F">
      <w:pPr>
        <w:numPr>
          <w:ilvl w:val="0"/>
          <w:numId w:val="81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回查者将会检查这次修改，对它进行讨论，或批准这次修改，或要求再次修改（比如，他们认为这次修改里面存在漏洞和错误）。</w:t>
      </w:r>
    </w:p>
    <w:p w:rsidR="00E4537C" w:rsidRPr="00F27C19" w:rsidRDefault="00E4537C" w:rsidP="00553E2F">
      <w:pPr>
        <w:numPr>
          <w:ilvl w:val="0"/>
          <w:numId w:val="81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代码作者需要对回查结果做出回应。（例如，修复漏洞，或者解决问题）。</w:t>
      </w:r>
    </w:p>
    <w:p w:rsidR="00E4537C" w:rsidRPr="00F27C19" w:rsidRDefault="00E4537C" w:rsidP="00553E2F">
      <w:pPr>
        <w:numPr>
          <w:ilvl w:val="0"/>
          <w:numId w:val="81"/>
        </w:numPr>
        <w:shd w:val="clear" w:color="auto" w:fill="FFFFFF"/>
        <w:spacing w:line="326" w:lineRule="atLeast"/>
        <w:ind w:left="450"/>
      </w:pPr>
      <w:r w:rsidRPr="00F27C19">
        <w:rPr>
          <w:rFonts w:cs="Arial"/>
          <w:color w:val="000000"/>
          <w:sz w:val="21"/>
          <w:szCs w:val="21"/>
        </w:rPr>
        <w:t>当过程中一切顺利，多数回查者接收了这次修改，然后作者就可以将他修改后的代码进行上传了。</w:t>
      </w:r>
    </w:p>
    <w:p w:rsidR="00E4537C" w:rsidRPr="00F27C19" w:rsidRDefault="00E4537C">
      <w:pPr>
        <w:rPr>
          <w:rStyle w:val="a4"/>
          <w:rFonts w:cs="Arial"/>
          <w:color w:val="000000"/>
          <w:sz w:val="21"/>
          <w:szCs w:val="21"/>
        </w:rPr>
      </w:pPr>
      <w:r w:rsidRPr="00F27C19">
        <w:t>Differential 主页显示两种修订：</w:t>
      </w:r>
    </w:p>
    <w:p w:rsidR="00E4537C" w:rsidRPr="00F27C19" w:rsidRDefault="00E4537C" w:rsidP="00553E2F">
      <w:pPr>
        <w:numPr>
          <w:ilvl w:val="0"/>
          <w:numId w:val="107"/>
        </w:numPr>
        <w:shd w:val="clear" w:color="auto" w:fill="FFFFFF"/>
        <w:spacing w:line="326" w:lineRule="atLeast"/>
        <w:rPr>
          <w:rStyle w:val="a4"/>
          <w:rFonts w:cs="Arial"/>
          <w:color w:val="000000"/>
          <w:sz w:val="21"/>
          <w:szCs w:val="21"/>
        </w:rPr>
      </w:pPr>
      <w:r w:rsidRPr="00F27C19">
        <w:rPr>
          <w:rStyle w:val="a4"/>
          <w:rFonts w:cs="Arial"/>
          <w:color w:val="000000"/>
          <w:sz w:val="21"/>
          <w:szCs w:val="21"/>
        </w:rPr>
        <w:t>请求回查（</w:t>
      </w:r>
      <w:r w:rsidRPr="00F27C19">
        <w:rPr>
          <w:rStyle w:val="a4"/>
          <w:color w:val="000000"/>
          <w:sz w:val="21"/>
          <w:szCs w:val="21"/>
        </w:rPr>
        <w:t>Action Required</w:t>
      </w:r>
      <w:r w:rsidRPr="00F27C19">
        <w:rPr>
          <w:rStyle w:val="a4"/>
          <w:rFonts w:cs="Arial"/>
          <w:color w:val="000000"/>
          <w:sz w:val="21"/>
          <w:szCs w:val="21"/>
        </w:rPr>
        <w:t>）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当你作为修订的作者或者回查者，需要去回查，修改或者上传代码的修改。</w:t>
      </w:r>
    </w:p>
    <w:p w:rsidR="00E4537C" w:rsidRPr="00F27C19" w:rsidRDefault="00E4537C" w:rsidP="00553E2F">
      <w:pPr>
        <w:numPr>
          <w:ilvl w:val="0"/>
          <w:numId w:val="107"/>
        </w:numPr>
        <w:shd w:val="clear" w:color="auto" w:fill="FFFFFF"/>
        <w:spacing w:line="326" w:lineRule="atLeast"/>
      </w:pPr>
      <w:r w:rsidRPr="00F27C19">
        <w:rPr>
          <w:rStyle w:val="a4"/>
          <w:rFonts w:cs="Arial"/>
          <w:color w:val="000000"/>
          <w:sz w:val="21"/>
          <w:szCs w:val="21"/>
        </w:rPr>
        <w:t>等待他人（</w:t>
      </w:r>
      <w:r w:rsidRPr="00F27C19">
        <w:rPr>
          <w:rStyle w:val="a4"/>
          <w:color w:val="000000"/>
          <w:sz w:val="21"/>
          <w:szCs w:val="21"/>
        </w:rPr>
        <w:t>Waiting on Others</w:t>
      </w:r>
      <w:r w:rsidRPr="00F27C19">
        <w:rPr>
          <w:rStyle w:val="a4"/>
          <w:rFonts w:cs="Arial"/>
          <w:color w:val="000000"/>
          <w:sz w:val="21"/>
          <w:szCs w:val="21"/>
        </w:rPr>
        <w:t>）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当你作为修订的作者或者回查者，需要去回查，修改或者上传代码的修改。</w:t>
      </w:r>
    </w:p>
    <w:p w:rsidR="00E4537C" w:rsidRPr="00F27C19" w:rsidRDefault="00E4537C">
      <w:pPr>
        <w:pStyle w:val="3"/>
        <w:rPr>
          <w:rFonts w:cs="Arial"/>
          <w:sz w:val="23"/>
          <w:szCs w:val="23"/>
        </w:rPr>
      </w:pPr>
      <w:bookmarkStart w:id="205" w:name="creating-revisions"/>
      <w:bookmarkStart w:id="206" w:name="_Toc385544199"/>
      <w:bookmarkEnd w:id="205"/>
      <w:r w:rsidRPr="00F27C19">
        <w:t>创建修订</w:t>
      </w:r>
      <w:bookmarkEnd w:id="206"/>
    </w:p>
    <w:p w:rsidR="00E4537C" w:rsidRPr="00F27C19" w:rsidRDefault="00E4537C">
      <w:r w:rsidRPr="00F27C19">
        <w:rPr>
          <w:rFonts w:cs="Arial"/>
          <w:sz w:val="23"/>
          <w:szCs w:val="23"/>
        </w:rPr>
        <w:t>在Differential上可以使用arc命令优先创建代码修订(可见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168" w:history="1">
        <w:r w:rsidRPr="00F27C19">
          <w:rPr>
            <w:rStyle w:val="a5"/>
          </w:rPr>
          <w:t>Arcanist User Guide</w:t>
        </w:r>
      </w:hyperlink>
      <w:r w:rsidRPr="00F27C19">
        <w:rPr>
          <w:rFonts w:cs="Arial"/>
          <w:sz w:val="23"/>
          <w:szCs w:val="23"/>
        </w:rPr>
        <w:t>)。你也可以通过Differential导航，使用web接口创建代码修订。点击</w:t>
      </w:r>
      <w:r w:rsidRPr="00F27C19">
        <w:rPr>
          <w:sz w:val="23"/>
          <w:szCs w:val="23"/>
        </w:rPr>
        <w:t>“</w:t>
      </w:r>
      <w:r w:rsidRPr="00F27C19">
        <w:rPr>
          <w:rFonts w:cs="Arial"/>
          <w:sz w:val="23"/>
          <w:szCs w:val="23"/>
        </w:rPr>
        <w:t>创建修订</w:t>
      </w:r>
      <w:r w:rsidRPr="00F27C19">
        <w:rPr>
          <w:sz w:val="23"/>
          <w:szCs w:val="23"/>
        </w:rPr>
        <w:t>”</w:t>
      </w:r>
      <w:r w:rsidRPr="00F27C19">
        <w:rPr>
          <w:rFonts w:cs="Arial"/>
          <w:sz w:val="23"/>
          <w:szCs w:val="23"/>
        </w:rPr>
        <w:t>按钮，并在对话框中粘贴一个diff信息，之后就可以创建修订了。</w:t>
      </w:r>
    </w:p>
    <w:p w:rsidR="00E4537C" w:rsidRPr="00F27C19" w:rsidRDefault="00E4537C">
      <w:pPr>
        <w:pStyle w:val="3"/>
      </w:pPr>
      <w:bookmarkStart w:id="207" w:name="herald-rules"/>
      <w:bookmarkStart w:id="208" w:name="_Toc385544200"/>
      <w:bookmarkEnd w:id="207"/>
      <w:r w:rsidRPr="00F27C19">
        <w:lastRenderedPageBreak/>
        <w:t>Herald 规则</w:t>
      </w:r>
      <w:bookmarkEnd w:id="208"/>
    </w:p>
    <w:p w:rsidR="00E4537C" w:rsidRPr="00F27C19" w:rsidRDefault="00E4537C">
      <w:r w:rsidRPr="00F27C19">
        <w:t>如果你对代码库中已存的代码修改轨迹感兴趣（比如，可能改变了一种特性;或者更换了一种语言;或者那些代码修改是实习生创建的，你并不信任它们），你可以撰写一个Herald规则，进行自动匹配（比如，内容，作者，文件改动等），然后抄送给你。</w:t>
      </w:r>
    </w:p>
    <w:p w:rsidR="00E4537C" w:rsidRPr="00F27C19" w:rsidRDefault="00E4537C">
      <w:pPr>
        <w:pStyle w:val="3"/>
        <w:rPr>
          <w:rFonts w:cs="Arial"/>
          <w:color w:val="000000"/>
          <w:sz w:val="21"/>
          <w:szCs w:val="21"/>
        </w:rPr>
      </w:pPr>
      <w:bookmarkStart w:id="209" w:name="differential-tips"/>
      <w:bookmarkStart w:id="210" w:name="_Toc385544201"/>
      <w:bookmarkEnd w:id="209"/>
      <w:r w:rsidRPr="00F27C19">
        <w:t>Differential 使用技巧</w:t>
      </w:r>
      <w:bookmarkEnd w:id="210"/>
    </w:p>
    <w:p w:rsidR="00E4537C" w:rsidRPr="00F27C19" w:rsidRDefault="00E4537C" w:rsidP="00553E2F">
      <w:pPr>
        <w:numPr>
          <w:ilvl w:val="0"/>
          <w:numId w:val="90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你可以通过点击对应的修改行，并在这行后面添加评论。</w:t>
      </w:r>
    </w:p>
    <w:p w:rsidR="00E4537C" w:rsidRPr="00F27C19" w:rsidRDefault="00E4537C" w:rsidP="00553E2F">
      <w:pPr>
        <w:numPr>
          <w:ilvl w:val="0"/>
          <w:numId w:val="90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你也可以通过在行间拖拉的方式对多行进行评论。</w:t>
      </w:r>
    </w:p>
    <w:p w:rsidR="00E4537C" w:rsidRPr="00F27C19" w:rsidRDefault="00E4537C" w:rsidP="00553E2F">
      <w:pPr>
        <w:numPr>
          <w:ilvl w:val="0"/>
          <w:numId w:val="90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在个行间的评论将会存成草稿。当你在页面底部提交评论时，这些评论才会被提交。</w:t>
      </w:r>
    </w:p>
    <w:p w:rsidR="00E4537C" w:rsidRPr="00F27C19" w:rsidRDefault="00E4537C" w:rsidP="00553E2F">
      <w:pPr>
        <w:numPr>
          <w:ilvl w:val="0"/>
          <w:numId w:val="90"/>
        </w:numPr>
        <w:shd w:val="clear" w:color="auto" w:fill="FFFFFF"/>
        <w:spacing w:line="326" w:lineRule="atLeast"/>
      </w:pPr>
      <w:r w:rsidRPr="00F27C19">
        <w:rPr>
          <w:rFonts w:cs="Arial"/>
          <w:color w:val="000000"/>
          <w:sz w:val="21"/>
          <w:szCs w:val="21"/>
        </w:rPr>
        <w:t>点击</w:t>
      </w:r>
      <w:r w:rsidRPr="00F27C19">
        <w:rPr>
          <w:color w:val="000000"/>
          <w:sz w:val="21"/>
          <w:szCs w:val="21"/>
        </w:rPr>
        <w:t>“</w:t>
      </w:r>
      <w:r w:rsidRPr="00F27C19">
        <w:rPr>
          <w:rFonts w:cs="Arial"/>
          <w:color w:val="000000"/>
          <w:sz w:val="21"/>
          <w:szCs w:val="21"/>
        </w:rPr>
        <w:t>？</w:t>
      </w:r>
      <w:r w:rsidRPr="00F27C19">
        <w:rPr>
          <w:color w:val="000000"/>
          <w:sz w:val="21"/>
          <w:szCs w:val="21"/>
        </w:rPr>
        <w:t>”</w:t>
      </w:r>
      <w:r w:rsidRPr="00F27C19">
        <w:rPr>
          <w:rFonts w:cs="Arial"/>
          <w:color w:val="000000"/>
          <w:sz w:val="21"/>
          <w:szCs w:val="21"/>
        </w:rPr>
        <w:t>来了解快捷键。</w:t>
      </w:r>
    </w:p>
    <w:p w:rsidR="00E4537C" w:rsidRPr="00F27C19" w:rsidRDefault="00E4537C">
      <w:pPr>
        <w:pStyle w:val="3"/>
        <w:rPr>
          <w:rStyle w:val="apple-converted-space"/>
          <w:rFonts w:cs="Arial"/>
          <w:color w:val="000000"/>
          <w:sz w:val="21"/>
          <w:szCs w:val="21"/>
        </w:rPr>
      </w:pPr>
      <w:bookmarkStart w:id="211" w:name="_Toc385544202"/>
      <w:r w:rsidRPr="00F27C19">
        <w:t>下一步</w:t>
      </w:r>
      <w:bookmarkEnd w:id="211"/>
    </w:p>
    <w:p w:rsidR="00E4537C" w:rsidRPr="00F27C19" w:rsidRDefault="00E4537C" w:rsidP="00553E2F">
      <w:pPr>
        <w:numPr>
          <w:ilvl w:val="0"/>
          <w:numId w:val="102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Style w:val="apple-converted-space"/>
          <w:rFonts w:cs="Arial"/>
          <w:color w:val="000000"/>
          <w:sz w:val="21"/>
          <w:szCs w:val="21"/>
        </w:rPr>
        <w:t>阅读</w:t>
      </w:r>
      <w:r w:rsidRPr="00F27C19">
        <w:rPr>
          <w:rStyle w:val="apple-converted-space"/>
          <w:color w:val="000000"/>
          <w:sz w:val="21"/>
          <w:szCs w:val="21"/>
        </w:rPr>
        <w:t>FQA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，在 </w:t>
      </w:r>
      <w:hyperlink r:id="rId169" w:history="1">
        <w:r w:rsidRPr="00F27C19">
          <w:rPr>
            <w:rStyle w:val="a5"/>
          </w:rPr>
          <w:t>Differential User Guide: FAQ</w:t>
        </w:r>
      </w:hyperlink>
      <w:r w:rsidRPr="00F27C19">
        <w:rPr>
          <w:rFonts w:cs="Arial"/>
          <w:color w:val="000000"/>
          <w:sz w:val="21"/>
          <w:szCs w:val="21"/>
        </w:rPr>
        <w:t>章节</w:t>
      </w:r>
    </w:p>
    <w:p w:rsidR="00E4537C" w:rsidRPr="00F27C19" w:rsidRDefault="00E4537C" w:rsidP="00553E2F">
      <w:pPr>
        <w:numPr>
          <w:ilvl w:val="0"/>
          <w:numId w:val="102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了解如何处理重大改动，可见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70" w:history="1">
        <w:r w:rsidRPr="00F27C19">
          <w:rPr>
            <w:rStyle w:val="a5"/>
          </w:rPr>
          <w:t>Differential User Guide: Large Changes</w:t>
        </w:r>
      </w:hyperlink>
      <w:r w:rsidRPr="00F27C19">
        <w:rPr>
          <w:rFonts w:cs="Arial"/>
          <w:color w:val="000000"/>
          <w:sz w:val="21"/>
          <w:szCs w:val="21"/>
        </w:rPr>
        <w:t>章节</w:t>
      </w:r>
    </w:p>
    <w:p w:rsidR="00E4537C" w:rsidRPr="00F27C19" w:rsidRDefault="00E4537C" w:rsidP="00553E2F">
      <w:pPr>
        <w:numPr>
          <w:ilvl w:val="0"/>
          <w:numId w:val="102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了解有关测试计划的内容，可见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71" w:history="1">
        <w:r w:rsidRPr="00F27C19">
          <w:rPr>
            <w:rStyle w:val="a5"/>
          </w:rPr>
          <w:t>Differential User Guide: Test Plans</w:t>
        </w:r>
      </w:hyperlink>
      <w:r w:rsidRPr="00F27C19">
        <w:rPr>
          <w:rFonts w:cs="Arial"/>
          <w:color w:val="000000"/>
          <w:sz w:val="21"/>
          <w:szCs w:val="21"/>
        </w:rPr>
        <w:t>章节</w:t>
      </w:r>
    </w:p>
    <w:p w:rsidR="00E4537C" w:rsidRPr="00F27C19" w:rsidRDefault="00E4537C" w:rsidP="00553E2F">
      <w:pPr>
        <w:numPr>
          <w:ilvl w:val="0"/>
          <w:numId w:val="102"/>
        </w:numPr>
        <w:shd w:val="clear" w:color="auto" w:fill="FFFFFF"/>
        <w:spacing w:line="326" w:lineRule="atLeast"/>
        <w:rPr>
          <w:rStyle w:val="apple-converted-space"/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了解更多有关</w:t>
      </w:r>
      <w:r w:rsidRPr="00F27C19">
        <w:rPr>
          <w:color w:val="000000"/>
          <w:sz w:val="21"/>
          <w:szCs w:val="21"/>
        </w:rPr>
        <w:t>Herald</w:t>
      </w:r>
      <w:r w:rsidRPr="00F27C19">
        <w:rPr>
          <w:rFonts w:cs="Arial"/>
          <w:color w:val="000000"/>
          <w:sz w:val="21"/>
          <w:szCs w:val="21"/>
        </w:rPr>
        <w:t>的信息，可见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72" w:history="1">
        <w:r w:rsidRPr="00F27C19">
          <w:rPr>
            <w:rStyle w:val="a5"/>
          </w:rPr>
          <w:t>Herald User Guide</w:t>
        </w:r>
      </w:hyperlink>
      <w:r w:rsidRPr="00F27C19">
        <w:rPr>
          <w:rFonts w:cs="Arial"/>
          <w:color w:val="000000"/>
          <w:sz w:val="21"/>
          <w:szCs w:val="21"/>
        </w:rPr>
        <w:t>章节</w:t>
      </w:r>
    </w:p>
    <w:p w:rsidR="00E4537C" w:rsidRPr="00F27C19" w:rsidRDefault="00E4537C" w:rsidP="00553E2F">
      <w:pPr>
        <w:numPr>
          <w:ilvl w:val="0"/>
          <w:numId w:val="102"/>
        </w:numPr>
        <w:shd w:val="clear" w:color="auto" w:fill="FFFFFF"/>
        <w:spacing w:line="326" w:lineRule="atLeast"/>
      </w:pPr>
      <w:r w:rsidRPr="00F27C19">
        <w:rPr>
          <w:rStyle w:val="apple-converted-space"/>
          <w:rFonts w:cs="Arial"/>
          <w:color w:val="000000"/>
          <w:sz w:val="21"/>
          <w:szCs w:val="21"/>
        </w:rPr>
        <w:t>请给与我们反馈 </w:t>
      </w:r>
      <w:hyperlink r:id="rId173" w:history="1">
        <w:r w:rsidRPr="00F27C19">
          <w:rPr>
            <w:rStyle w:val="a5"/>
          </w:rPr>
          <w:t>Give Feedback! Get Support!</w:t>
        </w:r>
      </w:hyperlink>
      <w:r w:rsidRPr="00F27C19">
        <w:rPr>
          <w:color w:val="000000"/>
          <w:sz w:val="21"/>
          <w:szCs w:val="21"/>
        </w:rPr>
        <w:t>.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212" w:name="_Toc385544203"/>
      <w:r w:rsidRPr="00F27C19">
        <w:t>Differential 使用教程: FAQ</w:t>
      </w:r>
      <w:bookmarkEnd w:id="212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有关Differential 的常见问题。</w:t>
      </w:r>
    </w:p>
    <w:p w:rsidR="00E4537C" w:rsidRPr="00F27C19" w:rsidRDefault="00E4537C">
      <w:pPr>
        <w:pStyle w:val="3"/>
      </w:pPr>
      <w:bookmarkStart w:id="213" w:name="_Toc385544204"/>
      <w:r w:rsidRPr="00F27C19">
        <w:t>为什么</w:t>
      </w:r>
      <w:r w:rsidRPr="00F27C19">
        <w:rPr>
          <w:rFonts w:cs="Adobe 黑体 Std R"/>
        </w:rPr>
        <w:t>“</w:t>
      </w:r>
      <w:r w:rsidRPr="00F27C19">
        <w:t>已接受</w:t>
      </w:r>
      <w:r w:rsidRPr="00F27C19">
        <w:rPr>
          <w:rFonts w:cs="Adobe 黑体 Std R"/>
        </w:rPr>
        <w:t>”</w:t>
      </w:r>
      <w:r w:rsidRPr="00F27C19">
        <w:t>（accepted）的代码更新后依然是接受状态？</w:t>
      </w:r>
      <w:bookmarkEnd w:id="213"/>
    </w:p>
    <w:p w:rsidR="00E4537C" w:rsidRPr="00F27C19" w:rsidRDefault="00E4537C">
      <w:r w:rsidRPr="00F27C19">
        <w:t>当在Differential中更新“已接受”状态的代码，之后的代码状态依旧是“已接受”。这可能会让你很迷惑，以为在代码更新过之后，你期待代码的状态是“需要回查”（needs review）。</w:t>
      </w:r>
    </w:p>
    <w:p w:rsidR="00E4537C" w:rsidRPr="00F27C19" w:rsidRDefault="00E4537C">
      <w:pPr>
        <w:rPr>
          <w:rFonts w:cs="Arial"/>
          <w:i/>
          <w:iCs/>
          <w:color w:val="6B748C"/>
          <w:sz w:val="23"/>
          <w:szCs w:val="23"/>
        </w:rPr>
      </w:pPr>
      <w:r w:rsidRPr="00F27C19">
        <w:t>这是故意为之的， 为了激励开发人员在“已接受”代码版本上，即使做了很小的修改，都会去更新代码。例如：回查者可能接受某个修改，并加以类似以下内容的评论。</w:t>
      </w:r>
    </w:p>
    <w:p w:rsidR="00E4537C" w:rsidRPr="00F27C19" w:rsidRDefault="00E4537C">
      <w:pPr>
        <w:pStyle w:val="ab"/>
        <w:shd w:val="clear" w:color="auto" w:fill="FFFFFF"/>
        <w:spacing w:before="0" w:after="0" w:line="326" w:lineRule="atLeast"/>
        <w:rPr>
          <w:rFonts w:eastAsia="Adobe 黑体 Std R" w:cs="Arial"/>
          <w:i/>
          <w:iCs/>
          <w:color w:val="6B748C"/>
          <w:sz w:val="23"/>
          <w:szCs w:val="23"/>
        </w:rPr>
      </w:pPr>
      <w:r w:rsidRPr="00F27C19">
        <w:rPr>
          <w:rFonts w:eastAsia="Adobe 黑体 Std R" w:cs="Arial"/>
          <w:i/>
          <w:iCs/>
          <w:color w:val="6B748C"/>
          <w:sz w:val="23"/>
          <w:szCs w:val="23"/>
        </w:rPr>
        <w:t>Looks great, but can you add some documentation for the foo() function</w:t>
      </w:r>
    </w:p>
    <w:p w:rsidR="00E4537C" w:rsidRPr="00F27C19" w:rsidRDefault="00E4537C">
      <w:pPr>
        <w:pStyle w:val="ab"/>
        <w:shd w:val="clear" w:color="auto" w:fill="FFFFFF"/>
        <w:spacing w:before="0" w:after="0" w:line="326" w:lineRule="atLeast"/>
        <w:rPr>
          <w:rFonts w:eastAsia="Adobe 黑体 Std R" w:cs="Arial"/>
          <w:i/>
          <w:iCs/>
          <w:color w:val="6B748C"/>
          <w:sz w:val="23"/>
          <w:szCs w:val="23"/>
        </w:rPr>
      </w:pPr>
      <w:r w:rsidRPr="00F27C19">
        <w:rPr>
          <w:rFonts w:eastAsia="Adobe 黑体 Std R" w:cs="Arial"/>
          <w:i/>
          <w:iCs/>
          <w:color w:val="6B748C"/>
          <w:sz w:val="23"/>
          <w:szCs w:val="23"/>
        </w:rPr>
        <w:t>看起来很不错，但是你需要对foo()函数添加一些说明</w:t>
      </w:r>
      <w:r w:rsidRPr="00F27C19">
        <w:rPr>
          <w:rFonts w:eastAsia="Adobe 黑体 Std R" w:cs="Arial"/>
          <w:i/>
          <w:iCs/>
          <w:color w:val="6B748C"/>
          <w:sz w:val="23"/>
          <w:szCs w:val="23"/>
        </w:rPr>
        <w:br/>
        <w:t>before you land it? I also caught a couple typos, see inlines.</w:t>
      </w:r>
    </w:p>
    <w:p w:rsidR="00E4537C" w:rsidRPr="00F27C19" w:rsidRDefault="00E4537C">
      <w:pPr>
        <w:pStyle w:val="ab"/>
        <w:shd w:val="clear" w:color="auto" w:fill="FFFFFF"/>
        <w:spacing w:before="0" w:after="0" w:line="326" w:lineRule="atLeast"/>
        <w:rPr>
          <w:rFonts w:eastAsia="Adobe 黑体 Std R"/>
        </w:rPr>
      </w:pPr>
      <w:r w:rsidRPr="00F27C19">
        <w:rPr>
          <w:rFonts w:eastAsia="Adobe 黑体 Std R" w:cs="Arial"/>
          <w:i/>
          <w:iCs/>
          <w:color w:val="6B748C"/>
          <w:sz w:val="23"/>
          <w:szCs w:val="23"/>
        </w:rPr>
        <w:t>在你那里通过了吗？我这里依旧会有问题，看一下内联评论</w:t>
      </w:r>
    </w:p>
    <w:p w:rsidR="00E4537C" w:rsidRPr="00F27C19" w:rsidRDefault="00E4537C">
      <w:r w:rsidRPr="00F27C19">
        <w:t>如果代码状态伴随更新而改变状态为“需要回查”，开发者会比较沮丧，因为他们更新的版本只是做了很小的修改。并且他们将不得不等待其他回查者，在有空的时候，对他们的代码再进行一次回查。</w:t>
      </w:r>
    </w:p>
    <w:p w:rsidR="00E4537C" w:rsidRPr="00F27C19" w:rsidRDefault="00E4537C">
      <w:pPr>
        <w:rPr>
          <w:rFonts w:cs="Arial"/>
          <w:i/>
          <w:iCs/>
          <w:color w:val="6B748C"/>
          <w:sz w:val="23"/>
          <w:szCs w:val="23"/>
        </w:rPr>
      </w:pPr>
      <w:r w:rsidRPr="00F27C19">
        <w:lastRenderedPageBreak/>
        <w:t xml:space="preserve">“已接受”状态也是为了激励开发者更新代码时，提交合理的评论： </w:t>
      </w:r>
    </w:p>
    <w:p w:rsidR="00E4537C" w:rsidRPr="00F27C19" w:rsidRDefault="00E4537C">
      <w:pPr>
        <w:pStyle w:val="ab"/>
        <w:shd w:val="clear" w:color="auto" w:fill="FFFFFF"/>
        <w:spacing w:before="0" w:after="0" w:line="326" w:lineRule="atLeast"/>
        <w:rPr>
          <w:rFonts w:eastAsia="Adobe 黑体 Std R" w:cs="Arial"/>
          <w:i/>
          <w:iCs/>
          <w:color w:val="6B748C"/>
          <w:sz w:val="23"/>
          <w:szCs w:val="23"/>
        </w:rPr>
      </w:pPr>
      <w:r w:rsidRPr="00F27C19">
        <w:rPr>
          <w:rFonts w:eastAsia="Adobe 黑体 Std R" w:cs="Arial"/>
          <w:i/>
          <w:iCs/>
          <w:color w:val="6B748C"/>
          <w:sz w:val="23"/>
          <w:szCs w:val="23"/>
        </w:rPr>
        <w:t>- Added docs.</w:t>
      </w:r>
    </w:p>
    <w:p w:rsidR="00E4537C" w:rsidRPr="00F27C19" w:rsidRDefault="00E4537C">
      <w:pPr>
        <w:pStyle w:val="ab"/>
        <w:shd w:val="clear" w:color="auto" w:fill="FFFFFF"/>
        <w:spacing w:before="0" w:after="0" w:line="326" w:lineRule="atLeast"/>
        <w:rPr>
          <w:rFonts w:eastAsia="Adobe 黑体 Std R" w:cs="Arial"/>
          <w:i/>
          <w:iCs/>
          <w:color w:val="6B748C"/>
          <w:sz w:val="23"/>
          <w:szCs w:val="23"/>
        </w:rPr>
      </w:pPr>
      <w:r w:rsidRPr="00F27C19">
        <w:rPr>
          <w:rFonts w:eastAsia="Adobe 黑体 Std R" w:cs="Arial"/>
          <w:i/>
          <w:iCs/>
          <w:color w:val="6B748C"/>
          <w:sz w:val="23"/>
          <w:szCs w:val="23"/>
        </w:rPr>
        <w:t>-添加文档</w:t>
      </w:r>
      <w:r w:rsidRPr="00F27C19">
        <w:rPr>
          <w:rFonts w:eastAsia="Adobe 黑体 Std R" w:cs="Arial"/>
          <w:i/>
          <w:iCs/>
          <w:color w:val="6B748C"/>
          <w:sz w:val="23"/>
          <w:szCs w:val="23"/>
        </w:rPr>
        <w:br/>
        <w:t>- Fixed typos.</w:t>
      </w:r>
    </w:p>
    <w:p w:rsidR="00E4537C" w:rsidRPr="00F27C19" w:rsidRDefault="00E4537C">
      <w:pPr>
        <w:pStyle w:val="ab"/>
        <w:shd w:val="clear" w:color="auto" w:fill="FFFFFF"/>
        <w:spacing w:before="0" w:after="0" w:line="326" w:lineRule="atLeast"/>
        <w:rPr>
          <w:rFonts w:eastAsia="Adobe 黑体 Std R"/>
        </w:rPr>
      </w:pPr>
      <w:r w:rsidRPr="00F27C19">
        <w:rPr>
          <w:rFonts w:eastAsia="Adobe 黑体 Std R" w:cs="Arial"/>
          <w:i/>
          <w:iCs/>
          <w:color w:val="6B748C"/>
          <w:sz w:val="23"/>
          <w:szCs w:val="23"/>
        </w:rPr>
        <w:t>-修复错误</w:t>
      </w:r>
    </w:p>
    <w:p w:rsidR="00E4537C" w:rsidRPr="00F27C19" w:rsidRDefault="00E4537C">
      <w:r w:rsidRPr="00F27C19">
        <w:t>这就比二次检查要简单的多，这能节省很多时间。如果代码作者要求，可以进行状态修改，并进入回查流程。</w:t>
      </w:r>
    </w:p>
    <w:p w:rsidR="00E4537C" w:rsidRPr="00F27C19" w:rsidRDefault="00E4537C">
      <w:pPr>
        <w:rPr>
          <w:rFonts w:cs="Arial"/>
          <w:i/>
          <w:iCs/>
          <w:color w:val="6B748C"/>
          <w:sz w:val="23"/>
          <w:szCs w:val="23"/>
        </w:rPr>
      </w:pPr>
      <w:r w:rsidRPr="00F27C19">
        <w:t>如果有人做了重大得修改，并且需要回查者进行审核。他们可以对一个“已接受”的代码版本“要求回查”，用类似如下的评论：</w:t>
      </w:r>
    </w:p>
    <w:p w:rsidR="00E4537C" w:rsidRPr="00F27C19" w:rsidRDefault="00E4537C">
      <w:pPr>
        <w:pStyle w:val="ab"/>
        <w:shd w:val="clear" w:color="auto" w:fill="FFFFFF"/>
        <w:spacing w:before="0" w:after="0" w:line="326" w:lineRule="atLeast"/>
        <w:rPr>
          <w:rFonts w:eastAsia="Adobe 黑体 Std R" w:cs="Arial"/>
          <w:i/>
          <w:iCs/>
          <w:color w:val="6B748C"/>
          <w:sz w:val="23"/>
          <w:szCs w:val="23"/>
        </w:rPr>
      </w:pPr>
      <w:r w:rsidRPr="00F27C19">
        <w:rPr>
          <w:rFonts w:eastAsia="Adobe 黑体 Std R" w:cs="Arial"/>
          <w:i/>
          <w:iCs/>
          <w:color w:val="6B748C"/>
          <w:sz w:val="23"/>
          <w:szCs w:val="23"/>
        </w:rPr>
        <w:t>When I was testing my typo fix, I realized I actually had a bug, so I had to</w:t>
      </w:r>
      <w:r w:rsidRPr="00F27C19">
        <w:rPr>
          <w:rFonts w:eastAsia="Adobe 黑体 Std R" w:cs="Arial"/>
          <w:i/>
          <w:iCs/>
          <w:color w:val="6B748C"/>
          <w:sz w:val="23"/>
          <w:szCs w:val="23"/>
        </w:rPr>
        <w:br/>
        <w:t>make some more changes to the bar() implementation -- can you look them over?</w:t>
      </w:r>
    </w:p>
    <w:p w:rsidR="00E4537C" w:rsidRPr="00F27C19" w:rsidRDefault="00E4537C">
      <w:pPr>
        <w:pStyle w:val="ab"/>
        <w:shd w:val="clear" w:color="auto" w:fill="FFFFFF"/>
        <w:spacing w:before="0" w:after="0" w:line="326" w:lineRule="atLeast"/>
        <w:rPr>
          <w:rFonts w:eastAsia="Adobe 黑体 Std R" w:cs="Arial"/>
          <w:color w:val="000000"/>
          <w:sz w:val="23"/>
          <w:szCs w:val="23"/>
        </w:rPr>
      </w:pPr>
      <w:r w:rsidRPr="00F27C19">
        <w:rPr>
          <w:rFonts w:eastAsia="Adobe 黑体 Std R" w:cs="Arial"/>
          <w:i/>
          <w:iCs/>
          <w:color w:val="6B748C"/>
          <w:sz w:val="23"/>
          <w:szCs w:val="23"/>
        </w:rPr>
        <w:t>当我测试时，这个问题已经修复了。我发现之前的实现的确存在漏洞，所以我对bar()函数进行了重写----你们可以对这个函数进行下检查吗？</w:t>
      </w:r>
    </w:p>
    <w:p w:rsidR="00E4537C" w:rsidRPr="00F27C19" w:rsidRDefault="00E4537C">
      <w:pPr>
        <w:pStyle w:val="ab"/>
        <w:shd w:val="clear" w:color="auto" w:fill="FFFFFF"/>
        <w:spacing w:before="0" w:after="180" w:line="326" w:lineRule="atLeast"/>
        <w:rPr>
          <w:rFonts w:eastAsia="Adobe 黑体 Std R" w:cs="Arial"/>
          <w:color w:val="000000"/>
          <w:sz w:val="23"/>
          <w:szCs w:val="23"/>
        </w:rPr>
      </w:pPr>
    </w:p>
    <w:p w:rsidR="00E4537C" w:rsidRPr="00F27C19" w:rsidRDefault="00E4537C">
      <w:pPr>
        <w:pStyle w:val="3"/>
      </w:pPr>
      <w:bookmarkStart w:id="214" w:name="_Toc385544205"/>
      <w:r w:rsidRPr="00F27C19">
        <w:t>如何开启语法高亮？</w:t>
      </w:r>
      <w:bookmarkEnd w:id="214"/>
    </w:p>
    <w:p w:rsidR="00E4537C" w:rsidRPr="00F27C19" w:rsidRDefault="00E4537C">
      <w:r w:rsidRPr="00F27C19">
        <w:t>你需要安装以及配置Pygments来高亮标示出了PHP的语言。可以通过其他文档，了解如何配置。</w:t>
      </w:r>
    </w:p>
    <w:p w:rsidR="00E4537C" w:rsidRPr="00F27C19" w:rsidRDefault="00E4537C">
      <w:pPr>
        <w:pStyle w:val="3"/>
      </w:pPr>
      <w:bookmarkStart w:id="215" w:name="_Toc385544206"/>
      <w:r w:rsidRPr="00F27C19">
        <w:t>空格选项是做什么用的？</w:t>
      </w:r>
      <w:bookmarkEnd w:id="215"/>
    </w:p>
    <w:p w:rsidR="00E4537C" w:rsidRPr="00F27C19" w:rsidRDefault="00E4537C">
      <w:pPr>
        <w:rPr>
          <w:rStyle w:val="a4"/>
          <w:rFonts w:cs="Arial"/>
          <w:color w:val="000000"/>
          <w:sz w:val="21"/>
          <w:szCs w:val="21"/>
        </w:rPr>
      </w:pPr>
      <w:r w:rsidRPr="00F27C19">
        <w:t>大多数选项都很简单，除了“多数忽略”：</w:t>
      </w:r>
    </w:p>
    <w:p w:rsidR="00E4537C" w:rsidRPr="00F27C19" w:rsidRDefault="00E4537C" w:rsidP="00553E2F">
      <w:pPr>
        <w:numPr>
          <w:ilvl w:val="0"/>
          <w:numId w:val="96"/>
        </w:numPr>
        <w:shd w:val="clear" w:color="auto" w:fill="FFFFFF"/>
        <w:spacing w:line="326" w:lineRule="atLeast"/>
        <w:rPr>
          <w:rStyle w:val="a4"/>
          <w:rFonts w:cs="Arial"/>
          <w:color w:val="000000"/>
          <w:sz w:val="21"/>
          <w:szCs w:val="21"/>
        </w:rPr>
      </w:pPr>
      <w:r w:rsidRPr="00F27C19">
        <w:rPr>
          <w:rStyle w:val="a4"/>
          <w:rFonts w:cs="Arial"/>
          <w:color w:val="000000"/>
          <w:sz w:val="21"/>
          <w:szCs w:val="21"/>
        </w:rPr>
        <w:t>全部显示（</w:t>
      </w:r>
      <w:r w:rsidRPr="00F27C19">
        <w:rPr>
          <w:rStyle w:val="a4"/>
          <w:color w:val="000000"/>
          <w:sz w:val="21"/>
          <w:szCs w:val="21"/>
        </w:rPr>
        <w:t>Show All</w:t>
      </w:r>
      <w:r w:rsidRPr="00F27C19">
        <w:rPr>
          <w:rStyle w:val="a4"/>
          <w:rFonts w:cs="Arial"/>
          <w:color w:val="000000"/>
          <w:sz w:val="21"/>
          <w:szCs w:val="21"/>
        </w:rPr>
        <w:t>）：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显示修改中所有的空格。</w:t>
      </w:r>
    </w:p>
    <w:p w:rsidR="00E4537C" w:rsidRPr="00F27C19" w:rsidRDefault="00E4537C" w:rsidP="00553E2F">
      <w:pPr>
        <w:numPr>
          <w:ilvl w:val="0"/>
          <w:numId w:val="96"/>
        </w:numPr>
        <w:shd w:val="clear" w:color="auto" w:fill="FFFFFF"/>
        <w:spacing w:line="326" w:lineRule="atLeast"/>
        <w:rPr>
          <w:rStyle w:val="a4"/>
          <w:rFonts w:cs="Arial"/>
          <w:color w:val="000000"/>
          <w:sz w:val="21"/>
          <w:szCs w:val="21"/>
        </w:rPr>
      </w:pPr>
      <w:r w:rsidRPr="00F27C19">
        <w:rPr>
          <w:rStyle w:val="a4"/>
          <w:rFonts w:cs="Arial"/>
          <w:color w:val="000000"/>
          <w:sz w:val="21"/>
          <w:szCs w:val="21"/>
        </w:rPr>
        <w:t>尾部忽略（</w:t>
      </w:r>
      <w:r w:rsidRPr="00F27C19">
        <w:rPr>
          <w:rStyle w:val="a4"/>
          <w:color w:val="000000"/>
          <w:sz w:val="21"/>
          <w:szCs w:val="21"/>
        </w:rPr>
        <w:t>Ignore Trailing</w:t>
      </w:r>
      <w:r w:rsidRPr="00F27C19">
        <w:rPr>
          <w:rStyle w:val="a4"/>
          <w:rFonts w:cs="Arial"/>
          <w:color w:val="000000"/>
          <w:sz w:val="21"/>
          <w:szCs w:val="21"/>
        </w:rPr>
        <w:t>）：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只是忽略修改中每行尾部的空格。</w:t>
      </w:r>
    </w:p>
    <w:p w:rsidR="00E4537C" w:rsidRPr="00F27C19" w:rsidRDefault="00E4537C" w:rsidP="00553E2F">
      <w:pPr>
        <w:numPr>
          <w:ilvl w:val="0"/>
          <w:numId w:val="96"/>
        </w:numPr>
        <w:shd w:val="clear" w:color="auto" w:fill="FFFFFF"/>
        <w:spacing w:line="326" w:lineRule="atLeast"/>
        <w:rPr>
          <w:rStyle w:val="a4"/>
          <w:rFonts w:cs="Arial"/>
          <w:color w:val="000000"/>
          <w:sz w:val="21"/>
          <w:szCs w:val="21"/>
        </w:rPr>
      </w:pPr>
      <w:r w:rsidRPr="00F27C19">
        <w:rPr>
          <w:rStyle w:val="a4"/>
          <w:rFonts w:cs="Arial"/>
          <w:color w:val="000000"/>
          <w:sz w:val="21"/>
          <w:szCs w:val="21"/>
        </w:rPr>
        <w:t>多数忽略（</w:t>
      </w:r>
      <w:r w:rsidRPr="00F27C19">
        <w:rPr>
          <w:rStyle w:val="a4"/>
          <w:color w:val="000000"/>
          <w:sz w:val="21"/>
          <w:szCs w:val="21"/>
        </w:rPr>
        <w:t>Ignore Most</w:t>
      </w:r>
      <w:r w:rsidRPr="00F27C19">
        <w:rPr>
          <w:rStyle w:val="a4"/>
          <w:rFonts w:cs="Arial"/>
          <w:color w:val="000000"/>
          <w:sz w:val="21"/>
          <w:szCs w:val="21"/>
        </w:rPr>
        <w:t>）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对于标注</w:t>
      </w:r>
      <w:r w:rsidRPr="00F27C19">
        <w:rPr>
          <w:color w:val="000000"/>
          <w:sz w:val="21"/>
          <w:szCs w:val="21"/>
        </w:rPr>
        <w:t>“</w:t>
      </w:r>
      <w:r w:rsidRPr="00F27C19">
        <w:rPr>
          <w:rFonts w:cs="Arial"/>
          <w:color w:val="000000"/>
          <w:sz w:val="21"/>
          <w:szCs w:val="21"/>
        </w:rPr>
        <w:t>具有很多空白</w:t>
      </w:r>
      <w:r w:rsidRPr="00F27C19">
        <w:rPr>
          <w:color w:val="000000"/>
          <w:sz w:val="21"/>
          <w:szCs w:val="21"/>
        </w:rPr>
        <w:t>”</w:t>
      </w:r>
      <w:r w:rsidRPr="00F27C19">
        <w:rPr>
          <w:rFonts w:cs="Arial"/>
          <w:color w:val="000000"/>
          <w:sz w:val="21"/>
          <w:szCs w:val="21"/>
        </w:rPr>
        <w:t>的文件，可以忽略始端或尾部的空格（但是不会显示两个非空格字符之间的空格修改）。在那些文件中，会显示空格的修改。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在默认情况下，</w:t>
      </w:r>
      <w:r w:rsidRPr="00F27C19">
        <w:rPr>
          <w:color w:val="000000"/>
          <w:sz w:val="21"/>
          <w:szCs w:val="21"/>
        </w:rPr>
        <w:t>Python</w:t>
      </w:r>
      <w:r w:rsidRPr="00F27C19">
        <w:rPr>
          <w:rFonts w:cs="Arial"/>
          <w:color w:val="000000"/>
          <w:sz w:val="21"/>
          <w:szCs w:val="21"/>
        </w:rPr>
        <w:t>（</w:t>
      </w:r>
      <w:r w:rsidRPr="00F27C19">
        <w:rPr>
          <w:color w:val="000000"/>
          <w:sz w:val="21"/>
          <w:szCs w:val="21"/>
        </w:rPr>
        <w:t>.py</w:t>
      </w:r>
      <w:r w:rsidRPr="00F27C19">
        <w:rPr>
          <w:rFonts w:cs="Arial"/>
          <w:color w:val="000000"/>
          <w:sz w:val="21"/>
          <w:szCs w:val="21"/>
        </w:rPr>
        <w:t>）和</w:t>
      </w:r>
      <w:r w:rsidRPr="00F27C19">
        <w:rPr>
          <w:color w:val="000000"/>
          <w:sz w:val="21"/>
          <w:szCs w:val="21"/>
        </w:rPr>
        <w:t>Haskell(.lhs, .hs)</w:t>
      </w:r>
      <w:r w:rsidRPr="00F27C19">
        <w:rPr>
          <w:rFonts w:cs="Arial"/>
          <w:color w:val="000000"/>
          <w:sz w:val="21"/>
          <w:szCs w:val="21"/>
        </w:rPr>
        <w:t>文件将会标记为</w:t>
      </w:r>
      <w:r w:rsidRPr="00F27C19">
        <w:rPr>
          <w:color w:val="000000"/>
          <w:sz w:val="21"/>
          <w:szCs w:val="21"/>
        </w:rPr>
        <w:t>“</w:t>
      </w:r>
      <w:r w:rsidRPr="00F27C19">
        <w:rPr>
          <w:rFonts w:cs="Arial"/>
          <w:color w:val="000000"/>
          <w:sz w:val="21"/>
          <w:szCs w:val="21"/>
        </w:rPr>
        <w:t>具有很多空格</w:t>
      </w:r>
      <w:r w:rsidRPr="00F27C19">
        <w:rPr>
          <w:color w:val="000000"/>
          <w:sz w:val="21"/>
          <w:szCs w:val="21"/>
        </w:rPr>
        <w:t>”</w:t>
      </w:r>
      <w:r w:rsidRPr="00F27C19">
        <w:rPr>
          <w:rFonts w:cs="Arial"/>
          <w:color w:val="000000"/>
          <w:sz w:val="21"/>
          <w:szCs w:val="21"/>
        </w:rPr>
        <w:t>，但是这可以在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  <w:shd w:val="clear" w:color="auto" w:fill="EBEBEB"/>
        </w:rPr>
        <w:t>differential.whitespace-matters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变量中进行修改。</w:t>
      </w:r>
    </w:p>
    <w:p w:rsidR="00E4537C" w:rsidRPr="00F27C19" w:rsidRDefault="00E4537C" w:rsidP="00553E2F">
      <w:pPr>
        <w:numPr>
          <w:ilvl w:val="0"/>
          <w:numId w:val="96"/>
        </w:numPr>
        <w:shd w:val="clear" w:color="auto" w:fill="FFFFFF"/>
        <w:spacing w:line="326" w:lineRule="atLeast"/>
      </w:pPr>
      <w:r w:rsidRPr="00F27C19">
        <w:rPr>
          <w:rStyle w:val="a4"/>
          <w:rFonts w:cs="Arial"/>
          <w:color w:val="000000"/>
          <w:sz w:val="21"/>
          <w:szCs w:val="21"/>
        </w:rPr>
        <w:t>全部忽略（</w:t>
      </w:r>
      <w:r w:rsidRPr="00F27C19">
        <w:rPr>
          <w:rStyle w:val="a4"/>
          <w:color w:val="000000"/>
          <w:sz w:val="21"/>
          <w:szCs w:val="21"/>
        </w:rPr>
        <w:t>Ignore All</w:t>
      </w:r>
      <w:r w:rsidRPr="00F27C19">
        <w:rPr>
          <w:rStyle w:val="a4"/>
          <w:rFonts w:cs="Arial"/>
          <w:color w:val="000000"/>
          <w:sz w:val="21"/>
          <w:szCs w:val="21"/>
        </w:rPr>
        <w:t>）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对所有修改后文件做空格忽略处理。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216" w:name="_Toc385544207"/>
      <w:r w:rsidRPr="00F27C19">
        <w:t>淡绿和红色背景是什么意思？</w:t>
      </w:r>
      <w:bookmarkEnd w:id="216"/>
    </w:p>
    <w:p w:rsidR="00E4537C" w:rsidRPr="00F27C19" w:rsidRDefault="00E4537C">
      <w:pPr>
        <w:pStyle w:val="ab"/>
        <w:shd w:val="clear" w:color="auto" w:fill="FFFFFF"/>
        <w:spacing w:before="0" w:after="0" w:line="326" w:lineRule="atLeast"/>
        <w:rPr>
          <w:rFonts w:eastAsia="Adobe 黑体 Std R"/>
        </w:rPr>
      </w:pPr>
      <w:r w:rsidRPr="00F27C19">
        <w:rPr>
          <w:rFonts w:eastAsia="Adobe 黑体 Std R" w:cs="Arial"/>
          <w:color w:val="000000"/>
          <w:sz w:val="23"/>
          <w:szCs w:val="23"/>
        </w:rPr>
        <w:t>Differential 使用这些颜色变化来标记他们与之前版本不同得地方，这里的显示可能和作者得修改不大一样。他们可以凸显版本间的不同之处。 可以看一下</w:t>
      </w:r>
      <w:r w:rsidRPr="00F27C19">
        <w:rPr>
          <w:rStyle w:val="apple-converted-space"/>
          <w:rFonts w:eastAsia="Adobe 黑体 Std R" w:cs="Arial"/>
          <w:color w:val="000000"/>
          <w:sz w:val="23"/>
          <w:szCs w:val="23"/>
        </w:rPr>
        <w:t> </w:t>
      </w:r>
      <w:hyperlink r:id="rId174" w:anchor="_blank" w:history="1">
        <w:r w:rsidRPr="00F27C19">
          <w:rPr>
            <w:rStyle w:val="a5"/>
            <w:rFonts w:eastAsia="Adobe 黑体 Std R"/>
          </w:rPr>
          <w:t>D3324</w:t>
        </w:r>
      </w:hyperlink>
      <w:r w:rsidRPr="00F27C19">
        <w:rPr>
          <w:rStyle w:val="apple-converted-space"/>
          <w:rFonts w:eastAsia="Adobe 黑体 Std R" w:cs="Arial"/>
          <w:color w:val="000000"/>
          <w:sz w:val="23"/>
          <w:szCs w:val="23"/>
        </w:rPr>
        <w:t> 的例子。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217" w:name="_Toc385544208"/>
      <w:r w:rsidRPr="00F27C19">
        <w:lastRenderedPageBreak/>
        <w:t>Differential 使用教程: 重大修改</w:t>
      </w:r>
      <w:bookmarkEnd w:id="217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不使用Differential处理重大修改集，</w:t>
      </w:r>
    </w:p>
    <w:p w:rsidR="00E4537C" w:rsidRPr="00F27C19" w:rsidRDefault="00E4537C">
      <w:pPr>
        <w:pStyle w:val="3"/>
      </w:pPr>
      <w:bookmarkStart w:id="218" w:name="_Toc385544209"/>
      <w:r w:rsidRPr="00F27C19">
        <w:t>概述</w:t>
      </w:r>
      <w:bookmarkEnd w:id="218"/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当你想要为一个给定的修改集做代码回查，Differential可能不是一个合适的工具。经验法则，如果你需要有人来做代码回查，你只需要给Differential发送修改的内容即可。其应该以最大能力去覆盖修改范围，但是你不应该通过Differential去提交你的代码，下面的例子就是如此：</w:t>
      </w:r>
    </w:p>
    <w:p w:rsidR="00E4537C" w:rsidRPr="00F27C19" w:rsidRDefault="00E4537C" w:rsidP="00553E2F">
      <w:pPr>
        <w:numPr>
          <w:ilvl w:val="0"/>
          <w:numId w:val="58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提交一个整个开源工程到一个你可以进行分支和连接私人库中。</w:t>
      </w:r>
    </w:p>
    <w:p w:rsidR="00E4537C" w:rsidRPr="00F27C19" w:rsidRDefault="00E4537C" w:rsidP="00553E2F">
      <w:pPr>
        <w:numPr>
          <w:ilvl w:val="0"/>
          <w:numId w:val="58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提交一个庞大的文本文件，比如单词清单，或者一个转存的数据库。</w:t>
      </w:r>
    </w:p>
    <w:p w:rsidR="00E4537C" w:rsidRPr="00F27C19" w:rsidRDefault="00E4537C" w:rsidP="00553E2F">
      <w:pPr>
        <w:numPr>
          <w:ilvl w:val="0"/>
          <w:numId w:val="58"/>
        </w:numPr>
        <w:shd w:val="clear" w:color="auto" w:fill="FFFFFF"/>
        <w:spacing w:line="326" w:lineRule="atLeast"/>
        <w:ind w:left="450"/>
      </w:pPr>
      <w:r w:rsidRPr="00F27C19">
        <w:rPr>
          <w:rFonts w:cs="Arial"/>
          <w:color w:val="000000"/>
          <w:sz w:val="21"/>
          <w:szCs w:val="21"/>
        </w:rPr>
        <w:t>对</w:t>
      </w:r>
      <w:r w:rsidRPr="00F27C19">
        <w:rPr>
          <w:color w:val="000000"/>
          <w:sz w:val="21"/>
          <w:szCs w:val="21"/>
        </w:rPr>
        <w:t>10,000</w:t>
      </w:r>
      <w:r w:rsidRPr="00F27C19">
        <w:rPr>
          <w:rFonts w:cs="Arial"/>
          <w:color w:val="000000"/>
          <w:sz w:val="21"/>
          <w:szCs w:val="21"/>
        </w:rPr>
        <w:t>个问题件做一个简单的修改（比如，查找</w:t>
      </w:r>
      <w:r w:rsidRPr="00F27C19">
        <w:rPr>
          <w:color w:val="000000"/>
          <w:sz w:val="21"/>
          <w:szCs w:val="21"/>
        </w:rPr>
        <w:t>/</w:t>
      </w:r>
      <w:r w:rsidRPr="00F27C19">
        <w:rPr>
          <w:rFonts w:cs="Arial"/>
          <w:color w:val="000000"/>
          <w:sz w:val="21"/>
          <w:szCs w:val="21"/>
        </w:rPr>
        <w:t>替换，代码改动）</w:t>
      </w:r>
    </w:p>
    <w:p w:rsidR="00E4537C" w:rsidRPr="00F27C19" w:rsidRDefault="00E4537C">
      <w:r w:rsidRPr="00F27C19">
        <w:t>你可以继续尝试提交此类修改，但是要让他们工作时，你可能会遇到一些问题（比如，数据库连接超时）。Differential 是一个快速、可扩展的工具，但是也要分时候，有时会让浏览器崩溃：你不可能让一个有九百万行得文件在浏览器上进行显示。</w:t>
      </w:r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更重要的是，在所有的案例中，文本的修改一般不会被人们回查。与元数据相关的修改才会需要人去做回查工作（比如，你在检查什么，你把它放在哪里，为什么这样做？这样的修改是否有意义？在例子中做了自动变换，你用了什么脚本做了这件事？）。为了对这些类型化的审核，一些策略通常能比使用Differential获取全部修改更为合理：</w:t>
      </w:r>
    </w:p>
    <w:p w:rsidR="00E4537C" w:rsidRPr="00F27C19" w:rsidRDefault="00E4537C" w:rsidP="00553E2F">
      <w:pPr>
        <w:numPr>
          <w:ilvl w:val="0"/>
          <w:numId w:val="99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发送一封邮件</w:t>
      </w:r>
      <w:r w:rsidRPr="00F27C19">
        <w:rPr>
          <w:color w:val="000000"/>
          <w:sz w:val="21"/>
          <w:szCs w:val="21"/>
        </w:rPr>
        <w:t>/AIM/IRC</w:t>
      </w:r>
      <w:r w:rsidRPr="00F27C19">
        <w:rPr>
          <w:rFonts w:cs="Arial"/>
          <w:color w:val="000000"/>
          <w:sz w:val="21"/>
          <w:szCs w:val="21"/>
        </w:rPr>
        <w:t>给你的回查者，内容可为</w:t>
      </w:r>
      <w:r w:rsidRPr="00F27C19">
        <w:rPr>
          <w:color w:val="000000"/>
          <w:sz w:val="21"/>
          <w:szCs w:val="21"/>
        </w:rPr>
        <w:t>“</w:t>
      </w:r>
      <w:r w:rsidRPr="00F27C19">
        <w:rPr>
          <w:rFonts w:cs="Arial"/>
          <w:color w:val="000000"/>
          <w:sz w:val="21"/>
          <w:szCs w:val="21"/>
        </w:rPr>
        <w:t>你好，我正在检查</w:t>
      </w:r>
      <w:r w:rsidRPr="00F27C19">
        <w:rPr>
          <w:i/>
          <w:iCs/>
          <w:color w:val="000000"/>
          <w:sz w:val="21"/>
          <w:szCs w:val="21"/>
        </w:rPr>
        <w:t>/full/path/to/whatever</w:t>
      </w:r>
      <w:r w:rsidRPr="00F27C19">
        <w:rPr>
          <w:rFonts w:cs="Arial"/>
          <w:color w:val="000000"/>
          <w:sz w:val="21"/>
          <w:szCs w:val="21"/>
        </w:rPr>
        <w:t>位置为</w:t>
      </w:r>
      <w:r w:rsidRPr="00F27C19">
        <w:rPr>
          <w:color w:val="000000"/>
          <w:sz w:val="21"/>
          <w:szCs w:val="21"/>
        </w:rPr>
        <w:t>MySQL 9.3.1</w:t>
      </w:r>
      <w:r w:rsidRPr="00F27C19">
        <w:rPr>
          <w:rFonts w:cs="Arial"/>
          <w:color w:val="000000"/>
          <w:sz w:val="21"/>
          <w:szCs w:val="21"/>
        </w:rPr>
        <w:t>所写的源码。这次在</w:t>
      </w:r>
      <w:r w:rsidRPr="00F27C19">
        <w:rPr>
          <w:i/>
          <w:iCs/>
          <w:color w:val="000000"/>
          <w:sz w:val="21"/>
          <w:szCs w:val="21"/>
        </w:rPr>
        <w:t>/home/whatever/path/somewhere</w:t>
      </w:r>
      <w:r w:rsidRPr="00F27C19">
        <w:rPr>
          <w:rFonts w:cs="Arial"/>
          <w:color w:val="000000"/>
          <w:sz w:val="21"/>
          <w:szCs w:val="21"/>
        </w:rPr>
        <w:t>做了修改，这里需要你检查一下。我能把你加入回查者列表中吗？</w:t>
      </w:r>
      <w:r w:rsidRPr="00F27C19">
        <w:rPr>
          <w:color w:val="000000"/>
          <w:sz w:val="21"/>
          <w:szCs w:val="21"/>
        </w:rPr>
        <w:t>”</w:t>
      </w:r>
      <w:r w:rsidRPr="00F27C19">
        <w:rPr>
          <w:rFonts w:cs="Arial"/>
          <w:color w:val="000000"/>
          <w:sz w:val="21"/>
          <w:szCs w:val="21"/>
        </w:rPr>
        <w:t>。这适合与简答得修改。回查者将不会去回查</w:t>
      </w:r>
      <w:r w:rsidRPr="00F27C19">
        <w:rPr>
          <w:color w:val="000000"/>
          <w:sz w:val="21"/>
          <w:szCs w:val="21"/>
        </w:rPr>
        <w:t>MySQL</w:t>
      </w:r>
      <w:r w:rsidRPr="00F27C19">
        <w:rPr>
          <w:rFonts w:cs="Arial"/>
          <w:color w:val="000000"/>
          <w:sz w:val="21"/>
          <w:szCs w:val="21"/>
        </w:rPr>
        <w:t>本身的源码，他们会去检查那些，在你要求回查的代码版本中被修改了的元数据，检查你为什么要回查它们，你把它们都放在哪里？这里你不能使用</w:t>
      </w:r>
      <w:r w:rsidRPr="00F27C19">
        <w:rPr>
          <w:color w:val="000000"/>
          <w:sz w:val="21"/>
          <w:szCs w:val="21"/>
        </w:rPr>
        <w:t xml:space="preserve">“arc commit” </w:t>
      </w:r>
      <w:r w:rsidRPr="00F27C19">
        <w:rPr>
          <w:rFonts w:cs="Arial"/>
          <w:color w:val="000000"/>
          <w:sz w:val="21"/>
          <w:szCs w:val="21"/>
        </w:rPr>
        <w:t>或</w:t>
      </w:r>
      <w:r w:rsidRPr="00F27C19">
        <w:rPr>
          <w:color w:val="000000"/>
          <w:sz w:val="21"/>
          <w:szCs w:val="21"/>
        </w:rPr>
        <w:t>“arc amend”</w:t>
      </w:r>
      <w:r w:rsidRPr="00F27C19">
        <w:rPr>
          <w:rFonts w:cs="Arial"/>
          <w:color w:val="000000"/>
          <w:sz w:val="21"/>
          <w:szCs w:val="21"/>
        </w:rPr>
        <w:t>去提交代码。这里只能使用</w:t>
      </w:r>
      <w:r w:rsidRPr="00F27C19">
        <w:rPr>
          <w:color w:val="000000"/>
          <w:sz w:val="21"/>
          <w:szCs w:val="21"/>
        </w:rPr>
        <w:t>“svn”</w:t>
      </w:r>
      <w:r w:rsidRPr="00F27C19">
        <w:rPr>
          <w:rFonts w:cs="Arial"/>
          <w:color w:val="000000"/>
          <w:sz w:val="21"/>
          <w:szCs w:val="21"/>
        </w:rPr>
        <w:t>或</w:t>
      </w:r>
      <w:r w:rsidRPr="00F27C19">
        <w:rPr>
          <w:color w:val="000000"/>
          <w:sz w:val="21"/>
          <w:szCs w:val="21"/>
        </w:rPr>
        <w:t>“git”</w:t>
      </w:r>
      <w:r w:rsidRPr="00F27C19">
        <w:rPr>
          <w:rFonts w:cs="Arial"/>
          <w:color w:val="000000"/>
          <w:sz w:val="21"/>
          <w:szCs w:val="21"/>
        </w:rPr>
        <w:t>，或者使用手动修改提交信息。（通常添加一个名为</w:t>
      </w:r>
      <w:r w:rsidRPr="00F27C19">
        <w:rPr>
          <w:color w:val="000000"/>
          <w:sz w:val="21"/>
          <w:szCs w:val="21"/>
        </w:rPr>
        <w:t>“Reviewed By: &lt;username&gt;”</w:t>
      </w:r>
      <w:r w:rsidRPr="00F27C19">
        <w:rPr>
          <w:rFonts w:cs="Arial"/>
          <w:color w:val="000000"/>
          <w:sz w:val="21"/>
          <w:szCs w:val="21"/>
        </w:rPr>
        <w:t>的域）</w:t>
      </w:r>
    </w:p>
    <w:p w:rsidR="00E4537C" w:rsidRPr="00F27C19" w:rsidRDefault="00E4537C" w:rsidP="00553E2F">
      <w:pPr>
        <w:numPr>
          <w:ilvl w:val="0"/>
          <w:numId w:val="94"/>
        </w:numPr>
        <w:shd w:val="clear" w:color="auto" w:fill="FFFFFF"/>
        <w:spacing w:line="326" w:lineRule="atLeast"/>
      </w:pPr>
      <w:r w:rsidRPr="00F27C19">
        <w:rPr>
          <w:rFonts w:cs="Arial"/>
          <w:color w:val="000000"/>
          <w:sz w:val="21"/>
          <w:szCs w:val="21"/>
        </w:rPr>
        <w:t>创建一个只有元数据的</w:t>
      </w:r>
      <w:r w:rsidRPr="00F27C19">
        <w:rPr>
          <w:color w:val="000000"/>
          <w:sz w:val="21"/>
          <w:szCs w:val="21"/>
        </w:rPr>
        <w:t>Differential</w:t>
      </w:r>
      <w:r w:rsidRPr="00F27C19">
        <w:rPr>
          <w:rFonts w:cs="Arial"/>
          <w:color w:val="000000"/>
          <w:sz w:val="21"/>
          <w:szCs w:val="21"/>
        </w:rPr>
        <w:t>修订，比如使用脚本进行自动修改。包含一个连接到修改存在的地方，所以如果回查者需要，他们可以之间看到修改集。当</w:t>
      </w:r>
      <w:r w:rsidRPr="00F27C19">
        <w:rPr>
          <w:color w:val="000000"/>
          <w:sz w:val="21"/>
          <w:szCs w:val="21"/>
        </w:rPr>
        <w:t>Differential</w:t>
      </w:r>
      <w:r w:rsidRPr="00F27C19">
        <w:rPr>
          <w:rFonts w:cs="Arial"/>
          <w:color w:val="000000"/>
          <w:sz w:val="21"/>
          <w:szCs w:val="21"/>
        </w:rPr>
        <w:t>使用在讨论，且提供其他人可以引用的永久性记录，这对于多数复杂的修改是很有帮助的。一旦修订被接收，修改将会在本地进行提交（例如，通过</w:t>
      </w:r>
      <w:r w:rsidRPr="00F27C19">
        <w:rPr>
          <w:color w:val="000000"/>
          <w:sz w:val="21"/>
          <w:szCs w:val="21"/>
        </w:rPr>
        <w:t>git commit --amend</w:t>
      </w:r>
      <w:r w:rsidRPr="00F27C19">
        <w:rPr>
          <w:rFonts w:cs="Arial"/>
          <w:color w:val="000000"/>
          <w:sz w:val="21"/>
          <w:szCs w:val="21"/>
        </w:rPr>
        <w:t>）。</w:t>
      </w:r>
    </w:p>
    <w:p w:rsidR="00E4537C" w:rsidRPr="00F27C19" w:rsidRDefault="00E4537C">
      <w:r w:rsidRPr="00F27C19">
        <w:t>这些类型的修改是是否罕见的，也不具有普遍性，这就是为什么Differential没有明确表示支持他们的原因。如果你经常运行此类例子，并且Differential不能处理他们，请将你的例子反馈给我们。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219" w:name="_Toc385544210"/>
      <w:r w:rsidRPr="00F27C19">
        <w:lastRenderedPageBreak/>
        <w:t>Differential 使用教程: 测试计划</w:t>
      </w:r>
      <w:bookmarkEnd w:id="219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现在你应该关注一下在开发过程中的测试计划</w:t>
      </w:r>
      <w:r w:rsidR="00070CB8" w:rsidRPr="00F27C19">
        <w:rPr>
          <w:rFonts w:hint="eastAsia"/>
        </w:rPr>
        <w:t>(</w:t>
      </w:r>
      <w:r w:rsidR="00070CB8" w:rsidRPr="00F27C19">
        <w:t>test plan</w:t>
      </w:r>
      <w:r w:rsidR="00070CB8" w:rsidRPr="00F27C19">
        <w:rPr>
          <w:rFonts w:hint="eastAsia"/>
        </w:rPr>
        <w:t>)</w:t>
      </w:r>
      <w:r w:rsidRPr="00F27C19">
        <w:t>了。</w:t>
      </w:r>
    </w:p>
    <w:p w:rsidR="00E4537C" w:rsidRPr="00F27C19" w:rsidRDefault="00E4537C">
      <w:pPr>
        <w:pStyle w:val="3"/>
      </w:pPr>
      <w:bookmarkStart w:id="220" w:name="_Toc385544211"/>
      <w:r w:rsidRPr="00F27C19">
        <w:t>概述</w:t>
      </w:r>
      <w:bookmarkEnd w:id="220"/>
    </w:p>
    <w:p w:rsidR="00E4537C" w:rsidRPr="00F27C19" w:rsidRDefault="00E4537C">
      <w:r w:rsidRPr="00F27C19">
        <w:t>当你向Differential发送这个修订时，你必须包含一个测试计划（这个可以禁止，或者使用选项进行配置）。测试计划是一套重复列表，书面化了你要为一个修改所要做的验证。好的测试计划需会对回查者有很大的帮助，你可以通过它了解你的修改与预期行为是否一致，可以让其他人用各不同的方式来验证你的修改是否合理。</w:t>
      </w:r>
    </w:p>
    <w:p w:rsidR="00E4537C" w:rsidRPr="00F27C19" w:rsidRDefault="00E4537C">
      <w:r w:rsidRPr="00F27C19">
        <w:t>本节有些普遍性的事情，需要在开发或回查一个测试计划时，去考虑。这里有些建议可能不会应用于你的开发过程; 这些建议是改编自Facebook内部文件。</w:t>
      </w:r>
    </w:p>
    <w:p w:rsidR="00E4537C" w:rsidRPr="00F27C19" w:rsidRDefault="00E4537C">
      <w:pPr>
        <w:pStyle w:val="3"/>
        <w:rPr>
          <w:rStyle w:val="a4"/>
          <w:rFonts w:cs="Arial"/>
          <w:color w:val="000000"/>
          <w:sz w:val="21"/>
          <w:szCs w:val="21"/>
        </w:rPr>
      </w:pPr>
      <w:bookmarkStart w:id="221" w:name="_Toc385544212"/>
      <w:r w:rsidRPr="00F27C19">
        <w:t>全修改覆盖</w:t>
      </w:r>
      <w:bookmarkEnd w:id="221"/>
    </w:p>
    <w:p w:rsidR="00E4537C" w:rsidRPr="00F27C19" w:rsidRDefault="00E4537C" w:rsidP="00553E2F">
      <w:pPr>
        <w:numPr>
          <w:ilvl w:val="0"/>
          <w:numId w:val="94"/>
        </w:numPr>
        <w:shd w:val="clear" w:color="auto" w:fill="FFFFFF"/>
        <w:spacing w:line="326" w:lineRule="atLeast"/>
        <w:rPr>
          <w:rStyle w:val="a4"/>
          <w:rFonts w:cs="Arial"/>
          <w:color w:val="000000"/>
          <w:sz w:val="21"/>
          <w:szCs w:val="21"/>
        </w:rPr>
      </w:pPr>
      <w:r w:rsidRPr="00F27C19">
        <w:rPr>
          <w:rStyle w:val="a4"/>
          <w:rFonts w:cs="Arial"/>
          <w:color w:val="000000"/>
          <w:sz w:val="21"/>
          <w:szCs w:val="21"/>
        </w:rPr>
        <w:t>错误处理（</w:t>
      </w:r>
      <w:r w:rsidRPr="00F27C19">
        <w:rPr>
          <w:rStyle w:val="a4"/>
          <w:color w:val="000000"/>
          <w:sz w:val="21"/>
          <w:szCs w:val="21"/>
        </w:rPr>
        <w:t>Error Handling</w:t>
      </w:r>
      <w:r w:rsidRPr="00F27C19">
        <w:rPr>
          <w:rStyle w:val="a4"/>
          <w:rFonts w:cs="Arial"/>
          <w:color w:val="000000"/>
          <w:sz w:val="21"/>
          <w:szCs w:val="21"/>
        </w:rPr>
        <w:t>）</w:t>
      </w:r>
      <w:r w:rsidRPr="00F27C19">
        <w:rPr>
          <w:rStyle w:val="a4"/>
          <w:color w:val="000000"/>
          <w:sz w:val="21"/>
          <w:szCs w:val="21"/>
        </w:rPr>
        <w:t>: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是对错误进行检测和立即处理？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你如何处理错误的例子？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你对他们进行测试了吗？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确定你通过正确得操作，获取了正确的错误信息？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对于测试出错的现场还原是很重要的，而不是当工作正常时就修改所有文件了事。</w:t>
      </w:r>
    </w:p>
    <w:p w:rsidR="00E4537C" w:rsidRPr="00F27C19" w:rsidRDefault="00E4537C" w:rsidP="00553E2F">
      <w:pPr>
        <w:numPr>
          <w:ilvl w:val="0"/>
          <w:numId w:val="94"/>
        </w:numPr>
        <w:shd w:val="clear" w:color="auto" w:fill="FFFFFF"/>
        <w:spacing w:line="326" w:lineRule="atLeast"/>
        <w:rPr>
          <w:rStyle w:val="a4"/>
          <w:rFonts w:cs="Arial"/>
          <w:color w:val="000000"/>
          <w:sz w:val="21"/>
          <w:szCs w:val="21"/>
        </w:rPr>
      </w:pPr>
      <w:r w:rsidRPr="00F27C19">
        <w:rPr>
          <w:rStyle w:val="a4"/>
          <w:rFonts w:cs="Arial"/>
          <w:color w:val="000000"/>
          <w:sz w:val="21"/>
          <w:szCs w:val="21"/>
        </w:rPr>
        <w:t>服务影响（</w:t>
      </w:r>
      <w:r w:rsidRPr="00F27C19">
        <w:rPr>
          <w:rStyle w:val="a4"/>
          <w:color w:val="000000"/>
          <w:sz w:val="21"/>
          <w:szCs w:val="21"/>
        </w:rPr>
        <w:t>Service Impact</w:t>
      </w:r>
      <w:r w:rsidRPr="00F27C19">
        <w:rPr>
          <w:rStyle w:val="a4"/>
          <w:rFonts w:cs="Arial"/>
          <w:color w:val="000000"/>
          <w:sz w:val="21"/>
          <w:szCs w:val="21"/>
        </w:rPr>
        <w:t>）</w:t>
      </w:r>
      <w:r w:rsidRPr="00F27C19">
        <w:rPr>
          <w:rStyle w:val="a4"/>
          <w:color w:val="000000"/>
          <w:sz w:val="21"/>
          <w:szCs w:val="21"/>
        </w:rPr>
        <w:t>: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你的修改是如何对服务进行影响的，比如对缓存、开发框架或数据库？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是否添加新的缓存密钥或需求？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这个修改会加载一大堆服务吗？</w:t>
      </w:r>
    </w:p>
    <w:p w:rsidR="00E4537C" w:rsidRPr="00F27C19" w:rsidRDefault="00E4537C" w:rsidP="00553E2F">
      <w:pPr>
        <w:numPr>
          <w:ilvl w:val="0"/>
          <w:numId w:val="94"/>
        </w:numPr>
        <w:shd w:val="clear" w:color="auto" w:fill="FFFFFF"/>
        <w:spacing w:line="326" w:lineRule="atLeast"/>
        <w:rPr>
          <w:rStyle w:val="a4"/>
          <w:rFonts w:cs="Arial"/>
          <w:color w:val="000000"/>
          <w:sz w:val="21"/>
          <w:szCs w:val="21"/>
        </w:rPr>
      </w:pPr>
      <w:r w:rsidRPr="00F27C19">
        <w:rPr>
          <w:rStyle w:val="a4"/>
          <w:rFonts w:cs="Arial"/>
          <w:color w:val="000000"/>
          <w:sz w:val="21"/>
          <w:szCs w:val="21"/>
        </w:rPr>
        <w:t>性能测试（</w:t>
      </w:r>
      <w:r w:rsidRPr="00F27C19">
        <w:rPr>
          <w:rStyle w:val="a4"/>
          <w:color w:val="000000"/>
          <w:sz w:val="21"/>
          <w:szCs w:val="21"/>
        </w:rPr>
        <w:t>Performance</w:t>
      </w:r>
      <w:r w:rsidRPr="00F27C19">
        <w:rPr>
          <w:rStyle w:val="a4"/>
          <w:rFonts w:cs="Arial"/>
          <w:color w:val="000000"/>
          <w:sz w:val="21"/>
          <w:szCs w:val="21"/>
        </w:rPr>
        <w:t>）</w:t>
      </w:r>
      <w:r w:rsidRPr="00F27C19">
        <w:rPr>
          <w:rStyle w:val="a4"/>
          <w:color w:val="000000"/>
          <w:sz w:val="21"/>
          <w:szCs w:val="21"/>
        </w:rPr>
        <w:t>: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你的修改会影响性能吗？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注意：如果你得对该对于性能有影响，你应该包含有测量数据在你的测试计划中证明，你的修改提高了性能。</w:t>
      </w:r>
    </w:p>
    <w:p w:rsidR="00E4537C" w:rsidRPr="00F27C19" w:rsidRDefault="00E4537C" w:rsidP="00553E2F">
      <w:pPr>
        <w:numPr>
          <w:ilvl w:val="0"/>
          <w:numId w:val="94"/>
        </w:numPr>
        <w:shd w:val="clear" w:color="auto" w:fill="FFFFFF"/>
        <w:spacing w:line="326" w:lineRule="atLeast"/>
        <w:rPr>
          <w:rStyle w:val="a4"/>
          <w:rFonts w:cs="Arial"/>
          <w:color w:val="000000"/>
          <w:sz w:val="21"/>
          <w:szCs w:val="21"/>
        </w:rPr>
      </w:pPr>
      <w:r w:rsidRPr="00F27C19">
        <w:rPr>
          <w:rStyle w:val="a4"/>
          <w:rFonts w:cs="Arial"/>
          <w:color w:val="000000"/>
          <w:sz w:val="21"/>
          <w:szCs w:val="21"/>
        </w:rPr>
        <w:t>单元测试（</w:t>
      </w:r>
      <w:r w:rsidRPr="00F27C19">
        <w:rPr>
          <w:rStyle w:val="a4"/>
          <w:color w:val="000000"/>
          <w:sz w:val="21"/>
          <w:szCs w:val="21"/>
        </w:rPr>
        <w:t>Unit Tests</w:t>
      </w:r>
      <w:r w:rsidRPr="00F27C19">
        <w:rPr>
          <w:rStyle w:val="a4"/>
          <w:rFonts w:cs="Arial"/>
          <w:color w:val="000000"/>
          <w:sz w:val="21"/>
          <w:szCs w:val="21"/>
        </w:rPr>
        <w:t>）</w:t>
      </w:r>
      <w:r w:rsidRPr="00F27C19">
        <w:rPr>
          <w:rStyle w:val="a4"/>
          <w:color w:val="000000"/>
          <w:sz w:val="21"/>
          <w:szCs w:val="21"/>
        </w:rPr>
        <w:t>: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你的修改已经被单元测试覆盖了吗？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你能提高测试的覆盖范围吗？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如果你修复了一个漏洞，你有添加一个测试避免这个漏洞再次出现吗？单元测试是否仅仅就测试了出问题得地方，是否会在加载数据库或网络服务时再次出错呢？</w:t>
      </w:r>
    </w:p>
    <w:p w:rsidR="00E4537C" w:rsidRPr="00F27C19" w:rsidRDefault="00E4537C" w:rsidP="00553E2F">
      <w:pPr>
        <w:numPr>
          <w:ilvl w:val="0"/>
          <w:numId w:val="94"/>
        </w:numPr>
        <w:shd w:val="clear" w:color="auto" w:fill="FFFFFF"/>
        <w:spacing w:line="326" w:lineRule="atLeast"/>
        <w:rPr>
          <w:rStyle w:val="a4"/>
          <w:rFonts w:cs="Arial"/>
          <w:color w:val="000000"/>
          <w:sz w:val="21"/>
          <w:szCs w:val="21"/>
        </w:rPr>
      </w:pPr>
      <w:r w:rsidRPr="00F27C19">
        <w:rPr>
          <w:rStyle w:val="a4"/>
          <w:rFonts w:cs="Arial"/>
          <w:color w:val="000000"/>
          <w:sz w:val="21"/>
          <w:szCs w:val="21"/>
        </w:rPr>
        <w:t>并行修改的鲁棒性（</w:t>
      </w:r>
      <w:r w:rsidRPr="00F27C19">
        <w:rPr>
          <w:rStyle w:val="a4"/>
          <w:color w:val="000000"/>
          <w:sz w:val="21"/>
          <w:szCs w:val="21"/>
        </w:rPr>
        <w:t>Concurrent Change Robustness</w:t>
      </w:r>
      <w:r w:rsidRPr="00F27C19">
        <w:rPr>
          <w:rStyle w:val="a4"/>
          <w:rFonts w:cs="Arial"/>
          <w:color w:val="000000"/>
          <w:sz w:val="21"/>
          <w:szCs w:val="21"/>
        </w:rPr>
        <w:t>）</w:t>
      </w:r>
      <w:r w:rsidRPr="00F27C19">
        <w:rPr>
          <w:rStyle w:val="a4"/>
          <w:color w:val="000000"/>
          <w:sz w:val="21"/>
          <w:szCs w:val="21"/>
        </w:rPr>
        <w:t>: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如果你为某次提交做了重构，那其别人开始对这个这次修改的介绍，和你重构完后的健壮性是否一致？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例如，你改变了参数列表得顺序，从</w:t>
      </w:r>
      <w:r w:rsidRPr="00F27C19">
        <w:rPr>
          <w:color w:val="000000"/>
          <w:sz w:val="21"/>
          <w:szCs w:val="21"/>
        </w:rPr>
        <w:t>f(a,b)</w:t>
      </w:r>
      <w:r w:rsidRPr="00F27C19">
        <w:rPr>
          <w:rFonts w:cs="Arial"/>
          <w:color w:val="000000"/>
          <w:sz w:val="21"/>
          <w:szCs w:val="21"/>
        </w:rPr>
        <w:t>到</w:t>
      </w:r>
      <w:r w:rsidRPr="00F27C19">
        <w:rPr>
          <w:color w:val="000000"/>
          <w:sz w:val="21"/>
          <w:szCs w:val="21"/>
        </w:rPr>
        <w:t>f(b,a)</w:t>
      </w:r>
      <w:r w:rsidRPr="00F27C19">
        <w:rPr>
          <w:rFonts w:cs="Arial"/>
          <w:color w:val="000000"/>
          <w:sz w:val="21"/>
          <w:szCs w:val="21"/>
        </w:rPr>
        <w:t>，并且心的调用点使用了旧的参数顺序，这个问题有被注意到吗？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这次修改最坏得情况是怎么样的？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（因为这是很冒险的，你应该不该在一个弱类型语言中去修改参数顺序，比如</w:t>
      </w:r>
      <w:r w:rsidRPr="00F27C19">
        <w:rPr>
          <w:color w:val="000000"/>
          <w:sz w:val="21"/>
          <w:szCs w:val="21"/>
        </w:rPr>
        <w:t>PHP</w:t>
      </w:r>
      <w:r w:rsidRPr="00F27C19">
        <w:rPr>
          <w:rFonts w:cs="Arial"/>
          <w:color w:val="000000"/>
          <w:sz w:val="21"/>
          <w:szCs w:val="21"/>
        </w:rPr>
        <w:t>和</w:t>
      </w:r>
      <w:r w:rsidRPr="00F27C19">
        <w:rPr>
          <w:color w:val="000000"/>
          <w:sz w:val="21"/>
          <w:szCs w:val="21"/>
        </w:rPr>
        <w:t>Javascript</w:t>
      </w:r>
      <w:r w:rsidRPr="00F27C19">
        <w:rPr>
          <w:rFonts w:cs="Arial"/>
          <w:color w:val="000000"/>
          <w:sz w:val="21"/>
          <w:szCs w:val="21"/>
        </w:rPr>
        <w:t>）。</w:t>
      </w:r>
    </w:p>
    <w:p w:rsidR="00E4537C" w:rsidRPr="00F27C19" w:rsidRDefault="00E4537C" w:rsidP="00553E2F">
      <w:pPr>
        <w:numPr>
          <w:ilvl w:val="0"/>
          <w:numId w:val="94"/>
        </w:numPr>
        <w:shd w:val="clear" w:color="auto" w:fill="FFFFFF"/>
        <w:spacing w:line="326" w:lineRule="atLeast"/>
        <w:rPr>
          <w:rStyle w:val="a4"/>
          <w:rFonts w:cs="Arial"/>
          <w:color w:val="000000"/>
          <w:sz w:val="21"/>
          <w:szCs w:val="21"/>
        </w:rPr>
      </w:pPr>
      <w:r w:rsidRPr="00F27C19">
        <w:rPr>
          <w:rStyle w:val="a4"/>
          <w:rFonts w:cs="Arial"/>
          <w:color w:val="000000"/>
          <w:sz w:val="21"/>
          <w:szCs w:val="21"/>
        </w:rPr>
        <w:t>恢复计划（</w:t>
      </w:r>
      <w:r w:rsidRPr="00F27C19">
        <w:rPr>
          <w:rStyle w:val="a4"/>
          <w:color w:val="000000"/>
          <w:sz w:val="21"/>
          <w:szCs w:val="21"/>
        </w:rPr>
        <w:t>Revert Plan</w:t>
      </w:r>
      <w:r w:rsidRPr="00F27C19">
        <w:rPr>
          <w:rStyle w:val="a4"/>
          <w:rFonts w:cs="Arial"/>
          <w:color w:val="000000"/>
          <w:sz w:val="21"/>
          <w:szCs w:val="21"/>
        </w:rPr>
        <w:t>）</w:t>
      </w:r>
      <w:r w:rsidRPr="00F27C19">
        <w:rPr>
          <w:rStyle w:val="a4"/>
          <w:color w:val="000000"/>
          <w:sz w:val="21"/>
          <w:szCs w:val="21"/>
        </w:rPr>
        <w:t>: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如果你的修改需要恢复，并且当要恢复时，你并不在旁边，是不是有特殊的恢复步骤，或者有些特别的信息需要恢复者了解呢？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如果有，请确保恢复的步骤等信息已经在恢复计划中写清楚，以便其他人在不知道你的已有补丁（但是需要有些有关系统的基本知识）的情况下，也能成功的恢复你的修改。</w:t>
      </w:r>
      <w:r w:rsidRPr="00F27C19">
        <w:rPr>
          <w:rStyle w:val="a4"/>
          <w:color w:val="000000"/>
          <w:sz w:val="21"/>
          <w:szCs w:val="21"/>
        </w:rPr>
        <w:t xml:space="preserve"> </w:t>
      </w:r>
    </w:p>
    <w:p w:rsidR="00E4537C" w:rsidRPr="00F27C19" w:rsidRDefault="00E4537C" w:rsidP="00553E2F">
      <w:pPr>
        <w:numPr>
          <w:ilvl w:val="0"/>
          <w:numId w:val="94"/>
        </w:numPr>
        <w:shd w:val="clear" w:color="auto" w:fill="FFFFFF"/>
        <w:spacing w:line="326" w:lineRule="atLeast"/>
        <w:rPr>
          <w:rStyle w:val="a4"/>
          <w:rFonts w:cs="Arial"/>
          <w:color w:val="000000"/>
          <w:sz w:val="21"/>
          <w:szCs w:val="21"/>
        </w:rPr>
      </w:pPr>
      <w:r w:rsidRPr="00F27C19">
        <w:rPr>
          <w:rStyle w:val="a4"/>
          <w:rFonts w:cs="Arial"/>
          <w:color w:val="000000"/>
          <w:sz w:val="21"/>
          <w:szCs w:val="21"/>
        </w:rPr>
        <w:t>安全性（</w:t>
      </w:r>
      <w:r w:rsidRPr="00F27C19">
        <w:rPr>
          <w:rStyle w:val="a4"/>
          <w:color w:val="000000"/>
          <w:sz w:val="21"/>
          <w:szCs w:val="21"/>
        </w:rPr>
        <w:t>Security</w:t>
      </w:r>
      <w:r w:rsidRPr="00F27C19">
        <w:rPr>
          <w:rStyle w:val="a4"/>
          <w:rFonts w:cs="Arial"/>
          <w:color w:val="000000"/>
          <w:sz w:val="21"/>
          <w:szCs w:val="21"/>
        </w:rPr>
        <w:t>）</w:t>
      </w:r>
      <w:r w:rsidRPr="00F27C19">
        <w:rPr>
          <w:rStyle w:val="a4"/>
          <w:color w:val="000000"/>
          <w:sz w:val="21"/>
          <w:szCs w:val="21"/>
        </w:rPr>
        <w:t>: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你的修改是否能避免</w:t>
      </w:r>
      <w:r w:rsidRPr="00F27C19">
        <w:rPr>
          <w:color w:val="000000"/>
          <w:sz w:val="21"/>
          <w:szCs w:val="21"/>
        </w:rPr>
        <w:t>XSS</w:t>
      </w:r>
      <w:r w:rsidRPr="00F27C19">
        <w:rPr>
          <w:rFonts w:cs="Arial"/>
          <w:color w:val="000000"/>
          <w:sz w:val="21"/>
          <w:szCs w:val="21"/>
        </w:rPr>
        <w:t>（跨站脚本攻击），</w:t>
      </w:r>
      <w:r w:rsidRPr="00F27C19">
        <w:rPr>
          <w:color w:val="000000"/>
          <w:sz w:val="21"/>
          <w:szCs w:val="21"/>
        </w:rPr>
        <w:t>CSRF</w:t>
      </w:r>
      <w:r w:rsidRPr="00F27C19">
        <w:rPr>
          <w:rFonts w:cs="Arial"/>
          <w:color w:val="000000"/>
          <w:sz w:val="21"/>
          <w:szCs w:val="21"/>
        </w:rPr>
        <w:t>（跨站请求伪造），以及注入式攻击？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你确定用户都能拥有合适的权限？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你还将用户的数据作为不可靠的？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当一些危险的函数在必要的时候被使用，你能确保数据不向外界泄露吗？</w:t>
      </w:r>
      <w:r w:rsidRPr="00F27C19">
        <w:rPr>
          <w:color w:val="000000"/>
          <w:sz w:val="21"/>
          <w:szCs w:val="21"/>
        </w:rPr>
        <w:t xml:space="preserve"> </w:t>
      </w:r>
    </w:p>
    <w:p w:rsidR="00E4537C" w:rsidRPr="00F27C19" w:rsidRDefault="00E4537C" w:rsidP="00553E2F">
      <w:pPr>
        <w:numPr>
          <w:ilvl w:val="0"/>
          <w:numId w:val="94"/>
        </w:numPr>
        <w:shd w:val="clear" w:color="auto" w:fill="FFFFFF"/>
        <w:spacing w:line="326" w:lineRule="atLeast"/>
      </w:pPr>
      <w:r w:rsidRPr="00F27C19">
        <w:rPr>
          <w:rStyle w:val="a4"/>
          <w:rFonts w:cs="Arial"/>
          <w:color w:val="000000"/>
          <w:sz w:val="21"/>
          <w:szCs w:val="21"/>
        </w:rPr>
        <w:t>架构（</w:t>
      </w:r>
      <w:r w:rsidRPr="00F27C19">
        <w:rPr>
          <w:rStyle w:val="a4"/>
          <w:color w:val="000000"/>
          <w:sz w:val="21"/>
          <w:szCs w:val="21"/>
        </w:rPr>
        <w:t>Architecture</w:t>
      </w:r>
      <w:r w:rsidRPr="00F27C19">
        <w:rPr>
          <w:rStyle w:val="a4"/>
          <w:rFonts w:cs="Arial"/>
          <w:color w:val="000000"/>
          <w:sz w:val="21"/>
          <w:szCs w:val="21"/>
        </w:rPr>
        <w:t>）</w:t>
      </w:r>
      <w:r w:rsidRPr="00F27C19">
        <w:rPr>
          <w:rStyle w:val="a4"/>
          <w:color w:val="000000"/>
          <w:sz w:val="21"/>
          <w:szCs w:val="21"/>
        </w:rPr>
        <w:t>: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确定这是一次合理的修改？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还有更好的办法来解决这个问题吗？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当你的项目中不只是你一个人时，你是否与这个领域的专家进行讨论（或者添加他们为回查者）？你是以什么为权衡凭证，并且为什么要用这个凭证？</w:t>
      </w:r>
    </w:p>
    <w:p w:rsidR="00E4537C" w:rsidRPr="00F27C19" w:rsidRDefault="00E4537C">
      <w:pPr>
        <w:pStyle w:val="3"/>
        <w:rPr>
          <w:rStyle w:val="a4"/>
          <w:rFonts w:cs="Arial"/>
          <w:color w:val="000000"/>
          <w:sz w:val="21"/>
          <w:szCs w:val="21"/>
        </w:rPr>
      </w:pPr>
      <w:bookmarkStart w:id="222" w:name="frontend-user-facing-cha"/>
      <w:bookmarkStart w:id="223" w:name="_Toc385544213"/>
      <w:bookmarkEnd w:id="222"/>
      <w:r w:rsidRPr="00F27C19">
        <w:lastRenderedPageBreak/>
        <w:t>前端/用户可见修改</w:t>
      </w:r>
      <w:bookmarkEnd w:id="223"/>
    </w:p>
    <w:p w:rsidR="00E4537C" w:rsidRPr="00F27C19" w:rsidRDefault="00E4537C" w:rsidP="00553E2F">
      <w:pPr>
        <w:numPr>
          <w:ilvl w:val="0"/>
          <w:numId w:val="98"/>
        </w:numPr>
        <w:shd w:val="clear" w:color="auto" w:fill="FFFFFF"/>
        <w:spacing w:line="326" w:lineRule="atLeast"/>
        <w:rPr>
          <w:rStyle w:val="a4"/>
          <w:rFonts w:cs="Arial"/>
          <w:color w:val="000000"/>
          <w:sz w:val="21"/>
          <w:szCs w:val="21"/>
        </w:rPr>
      </w:pPr>
      <w:r w:rsidRPr="00F27C19">
        <w:rPr>
          <w:rStyle w:val="a4"/>
          <w:rFonts w:cs="Arial"/>
          <w:color w:val="000000"/>
          <w:sz w:val="21"/>
          <w:szCs w:val="21"/>
        </w:rPr>
        <w:t>静态资源（</w:t>
      </w:r>
      <w:r w:rsidRPr="00F27C19">
        <w:rPr>
          <w:rStyle w:val="a4"/>
          <w:color w:val="000000"/>
          <w:sz w:val="21"/>
          <w:szCs w:val="21"/>
        </w:rPr>
        <w:t>Static Resources</w:t>
      </w:r>
      <w:r w:rsidRPr="00F27C19">
        <w:rPr>
          <w:rStyle w:val="a4"/>
          <w:rFonts w:cs="Arial"/>
          <w:color w:val="000000"/>
          <w:sz w:val="21"/>
          <w:szCs w:val="21"/>
        </w:rPr>
        <w:t>）</w:t>
      </w:r>
      <w:r w:rsidRPr="00F27C19">
        <w:rPr>
          <w:rStyle w:val="a4"/>
          <w:color w:val="000000"/>
          <w:sz w:val="21"/>
          <w:szCs w:val="21"/>
        </w:rPr>
        <w:t>: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你的修改将会提供</w:t>
      </w:r>
      <w:r w:rsidRPr="00F27C19">
        <w:rPr>
          <w:color w:val="000000"/>
          <w:sz w:val="21"/>
          <w:szCs w:val="21"/>
        </w:rPr>
        <w:t>JS</w:t>
      </w:r>
      <w:r w:rsidRPr="00F27C19">
        <w:rPr>
          <w:rFonts w:cs="Arial"/>
          <w:color w:val="000000"/>
          <w:sz w:val="21"/>
          <w:szCs w:val="21"/>
        </w:rPr>
        <w:t>或</w:t>
      </w:r>
      <w:r w:rsidRPr="00F27C19">
        <w:rPr>
          <w:color w:val="000000"/>
          <w:sz w:val="21"/>
          <w:szCs w:val="21"/>
        </w:rPr>
        <w:t>CSS</w:t>
      </w:r>
      <w:r w:rsidRPr="00F27C19">
        <w:rPr>
          <w:rFonts w:cs="Arial"/>
          <w:color w:val="000000"/>
          <w:sz w:val="21"/>
          <w:szCs w:val="21"/>
        </w:rPr>
        <w:t>代码，或者要使用更多服务吗？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你可以减少</w:t>
      </w:r>
      <w:r w:rsidRPr="00F27C19">
        <w:rPr>
          <w:color w:val="000000"/>
          <w:sz w:val="21"/>
          <w:szCs w:val="21"/>
        </w:rPr>
        <w:t>JS/CSS</w:t>
      </w:r>
      <w:r w:rsidRPr="00F27C19">
        <w:rPr>
          <w:rFonts w:cs="Arial"/>
          <w:color w:val="000000"/>
          <w:sz w:val="21"/>
          <w:szCs w:val="21"/>
        </w:rPr>
        <w:t>的代码使用，或者复用一些代码吗？</w:t>
      </w:r>
    </w:p>
    <w:p w:rsidR="00E4537C" w:rsidRPr="00F27C19" w:rsidRDefault="00E4537C" w:rsidP="00553E2F">
      <w:pPr>
        <w:numPr>
          <w:ilvl w:val="0"/>
          <w:numId w:val="98"/>
        </w:numPr>
        <w:shd w:val="clear" w:color="auto" w:fill="FFFFFF"/>
        <w:spacing w:line="326" w:lineRule="atLeast"/>
      </w:pPr>
      <w:r w:rsidRPr="00F27C19">
        <w:rPr>
          <w:rStyle w:val="a4"/>
          <w:rFonts w:cs="Arial"/>
          <w:color w:val="000000"/>
          <w:sz w:val="21"/>
          <w:szCs w:val="21"/>
        </w:rPr>
        <w:t>浏览器（</w:t>
      </w:r>
      <w:r w:rsidRPr="00F27C19">
        <w:rPr>
          <w:rStyle w:val="a4"/>
          <w:color w:val="000000"/>
          <w:sz w:val="21"/>
          <w:szCs w:val="21"/>
        </w:rPr>
        <w:t>Browsers</w:t>
      </w:r>
      <w:r w:rsidRPr="00F27C19">
        <w:rPr>
          <w:rStyle w:val="a4"/>
          <w:rFonts w:cs="Arial"/>
          <w:color w:val="000000"/>
          <w:sz w:val="21"/>
          <w:szCs w:val="21"/>
        </w:rPr>
        <w:t>）</w:t>
      </w:r>
      <w:r w:rsidRPr="00F27C19">
        <w:rPr>
          <w:rStyle w:val="a4"/>
          <w:color w:val="000000"/>
          <w:sz w:val="21"/>
          <w:szCs w:val="21"/>
        </w:rPr>
        <w:t>: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Fonts w:cs="Arial"/>
          <w:color w:val="000000"/>
          <w:sz w:val="21"/>
          <w:szCs w:val="21"/>
        </w:rPr>
        <w:t>你使用别的浏览器测试过你的修改吗？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224" w:name="_Toc385544214"/>
      <w:r w:rsidRPr="00F27C19">
        <w:t>Diffusion 使用教程</w:t>
      </w:r>
      <w:bookmarkEnd w:id="224"/>
    </w:p>
    <w:p w:rsidR="00E4537C" w:rsidRPr="00F27C19" w:rsidRDefault="00E4537C">
      <w:r w:rsidRPr="00F27C19">
        <w:t>Diffusion是Phabricator系统中的代码库浏览器。</w:t>
      </w:r>
    </w:p>
    <w:p w:rsidR="00E4537C" w:rsidRPr="00F27C19" w:rsidRDefault="00E4537C">
      <w:pPr>
        <w:pStyle w:val="3"/>
      </w:pPr>
      <w:bookmarkStart w:id="225" w:name="_Toc385544215"/>
      <w:r w:rsidRPr="00F27C19">
        <w:t>概述</w:t>
      </w:r>
      <w:bookmarkEnd w:id="225"/>
    </w:p>
    <w:p w:rsidR="00E4537C" w:rsidRPr="00F27C19" w:rsidRDefault="00E4537C">
      <w:r w:rsidRPr="00F27C19">
        <w:t>Diffusion是一个代码库浏览器，它允许你通过网页来观察Git和SVN的代码库，和Trac和GitWeb软件的功能差不</w:t>
      </w:r>
      <w:r w:rsidR="000D2C74" w:rsidRPr="00F27C19">
        <w:rPr>
          <w:rFonts w:hint="eastAsia"/>
        </w:rPr>
        <w:t>多</w:t>
      </w:r>
      <w:r w:rsidRPr="00F27C19">
        <w:t>。</w:t>
      </w:r>
    </w:p>
    <w:p w:rsidR="00E4537C" w:rsidRPr="00F27C19" w:rsidRDefault="00E4537C">
      <w:r w:rsidRPr="00F27C19">
        <w:t>Diffusion提供一个超高效的SVN浏览器，和一个高效的Git浏览器，还有一个相对较慢的Mercurial浏览器。Diffusion通过以非正规化形式，将大量代码库数据历史存入数据库，并且使用这些信息。例如，高速缓存数据。从而避免避免对代码库直接的查询。这些信息通过关注代码库轨迹（发现新的提交，分析和导入该提交）的守护进程生成。</w:t>
      </w:r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在Phabricator 套件中，Diffusion也被其他工具所集成。例如：</w:t>
      </w:r>
    </w:p>
    <w:p w:rsidR="00E4537C" w:rsidRPr="00F27C19" w:rsidRDefault="00E4537C" w:rsidP="00553E2F">
      <w:pPr>
        <w:numPr>
          <w:ilvl w:val="0"/>
          <w:numId w:val="9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当你提交</w:t>
      </w:r>
      <w:r w:rsidRPr="00F27C19">
        <w:rPr>
          <w:color w:val="000000"/>
          <w:sz w:val="21"/>
          <w:szCs w:val="21"/>
        </w:rPr>
        <w:t>Differential</w:t>
      </w:r>
      <w:r w:rsidRPr="00F27C19">
        <w:rPr>
          <w:rFonts w:cs="Arial"/>
          <w:color w:val="000000"/>
          <w:sz w:val="21"/>
          <w:szCs w:val="21"/>
        </w:rPr>
        <w:t>修订到一个以跟踪代码库时，他们将会自动更新和连接相应的提交。</w:t>
      </w:r>
    </w:p>
    <w:p w:rsidR="00E4537C" w:rsidRPr="00F27C19" w:rsidRDefault="00E4537C" w:rsidP="00553E2F">
      <w:pPr>
        <w:numPr>
          <w:ilvl w:val="0"/>
          <w:numId w:val="9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你可以添加</w:t>
      </w:r>
      <w:r w:rsidRPr="00F27C19">
        <w:rPr>
          <w:color w:val="000000"/>
          <w:sz w:val="21"/>
          <w:szCs w:val="21"/>
        </w:rPr>
        <w:t>Herald</w:t>
      </w:r>
      <w:r w:rsidRPr="00F27C19">
        <w:rPr>
          <w:rFonts w:cs="Arial"/>
          <w:color w:val="000000"/>
          <w:sz w:val="21"/>
          <w:szCs w:val="21"/>
        </w:rPr>
        <w:t>规则来对对符合规则的提交进行匹配，并告知你。</w:t>
      </w:r>
    </w:p>
    <w:p w:rsidR="00E4537C" w:rsidRPr="00F27C19" w:rsidRDefault="00E4537C" w:rsidP="00553E2F">
      <w:pPr>
        <w:numPr>
          <w:ilvl w:val="0"/>
          <w:numId w:val="9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工具拥有者可以使用</w:t>
      </w:r>
      <w:r w:rsidRPr="00F27C19">
        <w:rPr>
          <w:color w:val="000000"/>
          <w:sz w:val="21"/>
          <w:szCs w:val="21"/>
        </w:rPr>
        <w:t>Diffusion</w:t>
      </w:r>
      <w:r w:rsidRPr="00F27C19">
        <w:rPr>
          <w:rFonts w:cs="Arial"/>
          <w:color w:val="000000"/>
          <w:sz w:val="21"/>
          <w:szCs w:val="21"/>
        </w:rPr>
        <w:t>来映射对应的代码库。</w:t>
      </w:r>
    </w:p>
    <w:p w:rsidR="00E4537C" w:rsidRPr="00F27C19" w:rsidRDefault="00E4537C" w:rsidP="00553E2F">
      <w:pPr>
        <w:numPr>
          <w:ilvl w:val="0"/>
          <w:numId w:val="95"/>
        </w:numPr>
        <w:shd w:val="clear" w:color="auto" w:fill="FFFFFF"/>
        <w:spacing w:line="326" w:lineRule="atLeast"/>
      </w:pPr>
      <w:r w:rsidRPr="00F27C19">
        <w:rPr>
          <w:rFonts w:cs="Arial"/>
          <w:color w:val="000000"/>
          <w:sz w:val="21"/>
          <w:szCs w:val="21"/>
        </w:rPr>
        <w:t>在所有工具中，提交名是被自动连接的。</w:t>
      </w:r>
      <w:r w:rsidRPr="00F27C19">
        <w:rPr>
          <w:color w:val="6B748C"/>
          <w:sz w:val="21"/>
          <w:szCs w:val="21"/>
        </w:rPr>
        <w:t xml:space="preserve"> </w:t>
      </w:r>
    </w:p>
    <w:p w:rsidR="00E4537C" w:rsidRPr="00F27C19" w:rsidRDefault="00E4537C">
      <w:pPr>
        <w:pStyle w:val="3"/>
      </w:pPr>
      <w:bookmarkStart w:id="226" w:name="_Toc385544216"/>
      <w:r w:rsidRPr="00F27C19">
        <w:t>代码库代号和提交名称</w:t>
      </w:r>
      <w:bookmarkEnd w:id="226"/>
    </w:p>
    <w:p w:rsidR="00E4537C" w:rsidRPr="00F27C19" w:rsidRDefault="00E4537C">
      <w:r w:rsidRPr="00F27C19">
        <w:t>每个库都有一个确定的代号，他可以是一个短大写字符串，例如“P”（Phabricator），或"ARC" (Arcanist)。</w:t>
      </w:r>
    </w:p>
    <w:p w:rsidR="00E4537C" w:rsidRPr="00F27C19" w:rsidRDefault="00E4537C">
      <w:r w:rsidRPr="00F27C19">
        <w:t>每个库的代号必须是唯一的。代号在安装中必须是唯一的，但是不需要全局唯一，所以可以自由得使用单字母的代号。例如：Fackbook使用“E”作为工程类库，“O”作为Ops库，“Y”作为Yum包的库，等等; 当 Phabricator使用“P”，“ARC”，“PHU”为 libphutil库命名，并且以“J”为javelin命名。保证代号短小精悍，易于使用，最好就用一个大写字母。</w:t>
      </w:r>
    </w:p>
    <w:p w:rsidR="00E4537C" w:rsidRPr="00F27C19" w:rsidRDefault="00E4537C">
      <w:pPr>
        <w:rPr>
          <w:rFonts w:cs="Arial"/>
          <w:sz w:val="23"/>
          <w:szCs w:val="23"/>
        </w:rPr>
      </w:pPr>
      <w:r w:rsidRPr="00F27C19">
        <w:t>使用代号的原本用意是为了给SVN库在命名空间内进行提交：如果你使用多个SVN库，每个库都有版本1,版本2,等等。所有他们的号码是有冲突的。但是，即使这样，Git也会附加额外得信息给代码阅读者，并且允许分析器来检测提交名使用使用频率（和允许去识别多个库的备份）。</w:t>
      </w:r>
    </w:p>
    <w:p w:rsidR="00E4537C" w:rsidRPr="00F27C19" w:rsidRDefault="00E4537C">
      <w:pPr>
        <w:rPr>
          <w:rStyle w:val="nx"/>
          <w:rFonts w:cs="Courier New"/>
          <w:color w:val="004012"/>
        </w:rPr>
      </w:pPr>
      <w:r w:rsidRPr="00F27C19">
        <w:rPr>
          <w:rFonts w:cs="Arial"/>
          <w:sz w:val="23"/>
          <w:szCs w:val="23"/>
        </w:rPr>
        <w:t>Diffusion 使用特定代号和自身提交生成的版本号。例如，</w:t>
      </w:r>
      <w:r w:rsidRPr="00F27C19">
        <w:rPr>
          <w:sz w:val="23"/>
          <w:szCs w:val="23"/>
        </w:rPr>
        <w:t>“</w:t>
      </w:r>
      <w:r w:rsidRPr="00F27C19">
        <w:rPr>
          <w:rFonts w:cs="Arial"/>
          <w:sz w:val="23"/>
          <w:szCs w:val="23"/>
        </w:rPr>
        <w:t>rE12345”或</w:t>
      </w:r>
      <w:r w:rsidRPr="00F27C19">
        <w:rPr>
          <w:sz w:val="23"/>
          <w:szCs w:val="23"/>
        </w:rPr>
        <w:t>“</w:t>
      </w:r>
      <w:hyperlink r:id="rId175" w:history="1">
        <w:r w:rsidRPr="00F27C19">
          <w:rPr>
            <w:rStyle w:val="a5"/>
          </w:rPr>
          <w:t>rP28146171ce1278f2375e3646a1e1ea3fd56fc5a3</w:t>
        </w:r>
      </w:hyperlink>
      <w:r w:rsidRPr="00F27C19">
        <w:rPr>
          <w:rFonts w:cs="Arial"/>
          <w:sz w:val="23"/>
          <w:szCs w:val="23"/>
        </w:rPr>
        <w:t>”。</w:t>
      </w:r>
      <w:r w:rsidRPr="00F27C19">
        <w:rPr>
          <w:sz w:val="23"/>
          <w:szCs w:val="23"/>
        </w:rPr>
        <w:t>“</w:t>
      </w:r>
      <w:r w:rsidRPr="00F27C19">
        <w:rPr>
          <w:rFonts w:cs="Arial"/>
          <w:sz w:val="23"/>
          <w:szCs w:val="23"/>
        </w:rPr>
        <w:t>r”代表</w:t>
      </w:r>
      <w:r w:rsidRPr="00F27C19">
        <w:rPr>
          <w:sz w:val="23"/>
          <w:szCs w:val="23"/>
        </w:rPr>
        <w:t>“</w:t>
      </w:r>
      <w:r w:rsidRPr="00F27C19">
        <w:rPr>
          <w:rFonts w:cs="Arial"/>
          <w:sz w:val="23"/>
          <w:szCs w:val="23"/>
        </w:rPr>
        <w:t>版本</w:t>
      </w:r>
      <w:r w:rsidRPr="00F27C19">
        <w:rPr>
          <w:sz w:val="23"/>
          <w:szCs w:val="23"/>
        </w:rPr>
        <w:t>”</w:t>
      </w:r>
      <w:r w:rsidRPr="00F27C19">
        <w:rPr>
          <w:rFonts w:cs="Arial"/>
          <w:sz w:val="23"/>
          <w:szCs w:val="23"/>
        </w:rPr>
        <w:t>（revision）。它</w:t>
      </w:r>
      <w:r w:rsidRPr="00F27C19">
        <w:rPr>
          <w:rFonts w:cs="Arial"/>
          <w:sz w:val="23"/>
          <w:szCs w:val="23"/>
        </w:rPr>
        <w:lastRenderedPageBreak/>
        <w:t>会跟在库代号的后面，和一个VSC指定标示符（SVN为提交号;Git和Mercurial为提交哈希码）。当在使用一个Git提交版本时，可以使用其哈希值的缩写，但是要注意，哈希值前缀的长度。参考一下LKML在Git内部使用哈希值的7个字符的历史解释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x"/>
          <w:rFonts w:eastAsia="Adobe 黑体 Std R" w:cs="Courier New"/>
          <w:color w:val="004012"/>
        </w:rPr>
        <w:t>https</w:t>
      </w:r>
      <w:r w:rsidRPr="00F27C19">
        <w:rPr>
          <w:rStyle w:val="k"/>
          <w:rFonts w:eastAsia="Adobe 黑体 Std R" w:cs="Courier New"/>
          <w:color w:val="AA4000"/>
        </w:rPr>
        <w:t>:</w:t>
      </w:r>
      <w:r w:rsidRPr="00F27C19">
        <w:rPr>
          <w:rStyle w:val="c"/>
          <w:rFonts w:eastAsia="Adobe 黑体 Std R" w:cs="Courier New"/>
          <w:color w:val="74777D"/>
        </w:rPr>
        <w:t>//lkml.org/lkml/2010/10/28/287</w:t>
      </w:r>
    </w:p>
    <w:p w:rsidR="00E4537C" w:rsidRPr="00F27C19" w:rsidRDefault="00E4537C">
      <w:r w:rsidRPr="00F27C19">
        <w:t>因为7个字符的哈希在中等规模以上的库中，会发生冲突。Diffusion通常使用前16个字符（几乎不会引起冲突）或使用完整的40个哈希字符（不可能引起冲突）。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227" w:name="adding-repositories"/>
      <w:bookmarkStart w:id="228" w:name="_Toc385544217"/>
      <w:bookmarkEnd w:id="227"/>
      <w:r w:rsidRPr="00F27C19">
        <w:t>添加代码库</w:t>
      </w:r>
      <w:bookmarkEnd w:id="228"/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代码库管理通过“Repository”工具来完成，它主要是一套Diffusion的管理接口。为了添加一个库到Diffusion中，你需要：</w:t>
      </w:r>
    </w:p>
    <w:p w:rsidR="00E4537C" w:rsidRPr="00F27C19" w:rsidRDefault="00E4537C" w:rsidP="00553E2F">
      <w:pPr>
        <w:numPr>
          <w:ilvl w:val="0"/>
          <w:numId w:val="73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使用</w:t>
      </w:r>
      <w:r w:rsidRPr="00F27C19">
        <w:rPr>
          <w:color w:val="000000"/>
          <w:sz w:val="21"/>
          <w:szCs w:val="21"/>
        </w:rPr>
        <w:t>Repository</w:t>
      </w:r>
      <w:r w:rsidRPr="00F27C19">
        <w:rPr>
          <w:rFonts w:cs="Arial"/>
          <w:color w:val="000000"/>
          <w:sz w:val="21"/>
          <w:szCs w:val="21"/>
        </w:rPr>
        <w:t>工具创建一个新库。</w:t>
      </w:r>
    </w:p>
    <w:p w:rsidR="00E4537C" w:rsidRPr="00F27C19" w:rsidRDefault="00E4537C" w:rsidP="00553E2F">
      <w:pPr>
        <w:numPr>
          <w:ilvl w:val="0"/>
          <w:numId w:val="73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1"/>
          <w:szCs w:val="21"/>
        </w:rPr>
        <w:t>启动守护进程跟踪和导入代码库</w:t>
      </w:r>
    </w:p>
    <w:p w:rsidR="00E4537C" w:rsidRPr="00F27C19" w:rsidRDefault="00E4537C">
      <w:r w:rsidRPr="00F27C19">
        <w:rPr>
          <w:rFonts w:cs="Arial"/>
          <w:color w:val="000000"/>
          <w:sz w:val="23"/>
          <w:szCs w:val="23"/>
        </w:rPr>
        <w:t>创建一个新的代码库（或者修改/删除已有代码库）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「注意：你必须是管理员」 </w:t>
      </w:r>
      <w:r w:rsidRPr="00F27C19">
        <w:rPr>
          <w:rFonts w:cs="Arial"/>
          <w:color w:val="000000"/>
          <w:sz w:val="23"/>
          <w:szCs w:val="23"/>
        </w:rPr>
        <w:t>(参见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176" w:history="1">
        <w:r w:rsidRPr="00F27C19">
          <w:rPr>
            <w:rStyle w:val="a5"/>
          </w:rPr>
          <w:t>Configuring Accounts and Registration</w:t>
        </w:r>
      </w:hyperlink>
      <w:r w:rsidRPr="00F27C19">
        <w:rPr>
          <w:rStyle w:val="apple-converted-space"/>
          <w:rFonts w:cs="Arial"/>
          <w:color w:val="000000"/>
          <w:sz w:val="23"/>
          <w:szCs w:val="23"/>
        </w:rPr>
        <w:t> 章节，其中介绍了如何创建用户和管理员</w:t>
      </w:r>
      <w:r w:rsidRPr="00F27C19">
        <w:rPr>
          <w:rFonts w:cs="Arial"/>
          <w:color w:val="000000"/>
          <w:sz w:val="23"/>
          <w:szCs w:val="23"/>
        </w:rPr>
        <w:t>)。以管理员身份，找到Repository工具，然后你可以对库的对应参数进行创建和编辑。</w:t>
      </w:r>
    </w:p>
    <w:p w:rsidR="00E4537C" w:rsidRPr="00F27C19" w:rsidRDefault="00E4537C">
      <w:r w:rsidRPr="00F27C19">
        <w:t>当你创建了一个新库，你需要指定对库只读的人员，一个永久的“代号”（详情见上文），还有潜在的VCS类型。一旦你创建了一个库，你可以在“Tracking”页面，使用Diffusion进行跟踪设置。</w:t>
      </w:r>
    </w:p>
    <w:p w:rsidR="00E4537C" w:rsidRPr="00F27C19" w:rsidRDefault="00E4537C">
      <w:r w:rsidRPr="00F27C19">
        <w:t>在“Tracking”中有很多选项需要自解释，或者使用默认选项就可以。在“broad strokes”中，Diffusion通过“svn log”命令对SVN库进行定期跟踪，检查是否有新的代码提交;通过“git fetch”和“hg pull”对Git和Mercurial库进行本地拷贝。</w:t>
      </w:r>
    </w:p>
    <w:p w:rsidR="00E4537C" w:rsidRPr="00F27C19" w:rsidRDefault="00E4537C">
      <w:r w:rsidRPr="00F27C19">
        <w:t>当你完成所有配置（确定“Tracking”选项被设为“开启”状态），你就可以开始加载守护进程，对代码库进行跟踪。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229" w:name="_Toc385544218"/>
      <w:r w:rsidRPr="00F27C19">
        <w:t>运行Diffusion守护进程</w:t>
      </w:r>
      <w:bookmarkEnd w:id="229"/>
    </w:p>
    <w:p w:rsidR="00E4537C" w:rsidRPr="00F27C19" w:rsidRDefault="00E4537C">
      <w:pPr>
        <w:rPr>
          <w:rFonts w:cs="Courier New"/>
          <w:color w:val="000000"/>
        </w:rPr>
      </w:pPr>
      <w:r w:rsidRPr="00F27C19">
        <w:t>在所有case中，都需要去运行如下命令：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Arial"/>
          <w:color w:val="000000"/>
          <w:sz w:val="23"/>
          <w:szCs w:val="23"/>
        </w:rPr>
      </w:pPr>
      <w:r w:rsidRPr="00F27C19">
        <w:rPr>
          <w:rFonts w:eastAsia="Adobe 黑体 Std R" w:cs="Courier New"/>
          <w:color w:val="000000"/>
        </w:rPr>
        <w:t xml:space="preserve">phabricator/bin/ </w:t>
      </w:r>
      <w:r w:rsidRPr="00F27C19">
        <w:rPr>
          <w:rStyle w:val="gp"/>
          <w:rFonts w:eastAsia="Adobe 黑体 Std R" w:cs="Courier New"/>
          <w:color w:val="000080"/>
        </w:rPr>
        <w:t>$ ./phd start</w:t>
      </w:r>
    </w:p>
    <w:p w:rsidR="00E4537C" w:rsidRPr="00F27C19" w:rsidRDefault="00E4537C">
      <w:pPr>
        <w:rPr>
          <w:rFonts w:cs="Arial"/>
          <w:color w:val="000000"/>
        </w:rPr>
      </w:pPr>
      <w:r w:rsidRPr="00F27C19">
        <w:rPr>
          <w:rFonts w:cs="Arial"/>
          <w:color w:val="000000"/>
        </w:rPr>
        <w:t>...开启守护进程。要想对phd和守护进程有更深入的了解，可以参考</w:t>
      </w:r>
      <w:r w:rsidRPr="00F27C19">
        <w:rPr>
          <w:rStyle w:val="apple-converted-space"/>
          <w:rFonts w:cs="Arial"/>
          <w:color w:val="000000"/>
        </w:rPr>
        <w:t> </w:t>
      </w:r>
      <w:hyperlink r:id="rId177" w:history="1">
        <w:r w:rsidRPr="00F27C19">
          <w:rPr>
            <w:rStyle w:val="a5"/>
          </w:rPr>
          <w:t>Managing Daemons with phd</w:t>
        </w:r>
      </w:hyperlink>
      <w:r w:rsidRPr="00F27C19">
        <w:rPr>
          <w:rFonts w:cs="Arial"/>
          <w:color w:val="000000"/>
        </w:rPr>
        <w:t>章节。</w:t>
      </w:r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</w:rPr>
        <w:t>NOTE: 如果你安装了许多大型Web前段，可以参考</w:t>
      </w:r>
      <w:r w:rsidRPr="00F27C19">
        <w:rPr>
          <w:rStyle w:val="apple-converted-space"/>
          <w:rFonts w:cs="Arial"/>
          <w:color w:val="000000"/>
        </w:rPr>
        <w:t> </w:t>
      </w:r>
      <w:hyperlink r:id="rId178" w:history="1">
        <w:r w:rsidRPr="00F27C19">
          <w:rPr>
            <w:rStyle w:val="a5"/>
          </w:rPr>
          <w:t>Managing Daemons with phd</w:t>
        </w:r>
      </w:hyperlink>
      <w:r w:rsidRPr="00F27C19">
        <w:rPr>
          <w:rFonts w:cs="Arial"/>
          <w:color w:val="000000"/>
        </w:rPr>
        <w:t>.章节中的注意事项。</w:t>
      </w:r>
    </w:p>
    <w:p w:rsidR="00E4537C" w:rsidRPr="00F27C19" w:rsidRDefault="00E4537C">
      <w:r w:rsidRPr="00F27C19">
        <w:t>你可以使用守护终端来观察守护线程导入库的过程。小型库很快就能导入进去，但是大型库需要等一段时间才能完成（Facebook原发库有350000个提交，Phabricator需要10分钟去扫</w:t>
      </w:r>
      <w:r w:rsidRPr="00F27C19">
        <w:lastRenderedPageBreak/>
        <w:t>描所有提交信息，从64个主机，花费近18个小时完成导入）。提交信息将会很快出现在页面中（除非代码库很巨大）。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bookmarkStart w:id="230" w:name="tuning-daemons"/>
      <w:bookmarkEnd w:id="230"/>
      <w:r w:rsidRPr="00F27C19">
        <w:rPr>
          <w:rFonts w:ascii="Adobe 黑体 Std R" w:hAnsi="Adobe 黑体 Std R"/>
        </w:rPr>
        <w:t>调谐守护进程</w:t>
      </w:r>
    </w:p>
    <w:p w:rsidR="00E4537C" w:rsidRPr="00F27C19" w:rsidRDefault="00E4537C">
      <w:r w:rsidRPr="00F27C19">
        <w:t xml:space="preserve">在默认情况下, Phabricator 加载一个守护进程用来下拉和追踪库的修改。对于小数量的库和大量相对冻结的库，这个进程可工作的很好，但是其他的一些例子也可以因此收益。守护进程有频率的对代码库发出下拉请求，这都是之前设置好的。在代码库数量太多时，可能不会很快得将最新的提交在页面中显示（请求在I/O端被阻塞，等待别的代码库的下拉操作完成）。 </w:t>
      </w:r>
    </w:p>
    <w:p w:rsidR="00E4537C" w:rsidRPr="00F27C19" w:rsidRDefault="00E4537C">
      <w:pPr>
        <w:rPr>
          <w:rFonts w:cs="Arial"/>
          <w:color w:val="000000"/>
          <w:sz w:val="30"/>
          <w:szCs w:val="30"/>
        </w:rPr>
      </w:pPr>
      <w:r w:rsidRPr="00F27C19">
        <w:t>如果你要一个低延迟的库，你可以启动“多守护进程”（它通常会对所有库都有较低的延迟）或者加载“专用守护进程”（它将很好得控制延迟）。</w:t>
      </w:r>
    </w:p>
    <w:p w:rsidR="00E4537C" w:rsidRPr="00F27C19" w:rsidRDefault="00E4537C">
      <w:pPr>
        <w:pStyle w:val="4"/>
        <w:shd w:val="clear" w:color="auto" w:fill="FFFFFF"/>
        <w:spacing w:before="120" w:after="120" w:line="300" w:lineRule="atLeast"/>
        <w:rPr>
          <w:rFonts w:ascii="Adobe 黑体 Std R" w:hAnsi="Adobe 黑体 Std R"/>
        </w:rPr>
      </w:pPr>
      <w:r w:rsidRPr="00F27C19">
        <w:rPr>
          <w:rFonts w:ascii="Adobe 黑体 Std R" w:hAnsi="Adobe 黑体 Std R" w:cs="Arial"/>
          <w:color w:val="000000"/>
          <w:sz w:val="30"/>
          <w:szCs w:val="30"/>
        </w:rPr>
        <w:t>多守护进程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为了降低延迟，最简单得办法就是，使用phd加载更多的守护进程</w:t>
      </w:r>
      <w:r w:rsidRPr="00F27C19">
        <w:rPr>
          <w:rStyle w:val="no"/>
          <w:rFonts w:cs="Courier New"/>
          <w:color w:val="000A65"/>
          <w:sz w:val="23"/>
          <w:szCs w:val="23"/>
        </w:rPr>
        <w:t xml:space="preserve"> 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phabricator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bin</w:t>
      </w:r>
      <w:r w:rsidRPr="00F27C19">
        <w:rPr>
          <w:rFonts w:eastAsia="Adobe 黑体 Std R" w:cs="Courier New"/>
          <w:color w:val="000000"/>
        </w:rPr>
        <w:t xml:space="preserve"> $ </w:t>
      </w:r>
      <w:r w:rsidRPr="00F27C19">
        <w:rPr>
          <w:rStyle w:val="o"/>
          <w:rFonts w:eastAsia="Adobe 黑体 Std R" w:cs="Courier New"/>
          <w:color w:val="AA2211"/>
        </w:rPr>
        <w:t>./</w:t>
      </w:r>
      <w:r w:rsidRPr="00F27C19">
        <w:rPr>
          <w:rStyle w:val="no"/>
          <w:rFonts w:eastAsia="Adobe 黑体 Std R" w:cs="Courier New"/>
          <w:color w:val="000A65"/>
        </w:rPr>
        <w:t>phd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launch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RepositoryPullLocal</w:t>
      </w:r>
    </w:p>
    <w:p w:rsidR="00E4537C" w:rsidRPr="00F27C19" w:rsidRDefault="00E4537C">
      <w:pPr>
        <w:rPr>
          <w:rFonts w:cs="Arial"/>
          <w:color w:val="000000"/>
          <w:sz w:val="30"/>
          <w:szCs w:val="30"/>
        </w:rPr>
      </w:pPr>
      <w:r w:rsidRPr="00F27C19">
        <w:t>这将加载一个守护进程副本。守护进程需要在进行下拉一个库之前，上一个全局锁。所以你你加载了更多的守护进程是不会引起冲突的。</w:t>
      </w:r>
      <w:r w:rsidRPr="00F27C19">
        <w:rPr>
          <w:sz w:val="30"/>
          <w:szCs w:val="30"/>
        </w:rPr>
        <w:t xml:space="preserve"> </w:t>
      </w:r>
    </w:p>
    <w:p w:rsidR="00E4537C" w:rsidRPr="00F27C19" w:rsidRDefault="00E4537C">
      <w:pPr>
        <w:pStyle w:val="4"/>
        <w:shd w:val="clear" w:color="auto" w:fill="FFFFFF"/>
        <w:spacing w:before="120" w:after="120" w:line="300" w:lineRule="atLeast"/>
        <w:rPr>
          <w:rFonts w:ascii="Adobe 黑体 Std R" w:hAnsi="Adobe 黑体 Std R"/>
        </w:rPr>
      </w:pPr>
      <w:r w:rsidRPr="00F27C19">
        <w:rPr>
          <w:rFonts w:ascii="Adobe 黑体 Std R" w:hAnsi="Adobe 黑体 Std R" w:cs="Arial"/>
          <w:color w:val="000000"/>
          <w:sz w:val="30"/>
          <w:szCs w:val="30"/>
        </w:rPr>
        <w:t>专用守护进程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你可以对一个指定库，或者一组指定库，使用一个易操作的方法和加载专用守护进程。例如，如果你想要减小A和B库的延迟，而且你不关心其他库的延迟，你可以使用如下方法加载两个守护进程。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o"/>
          <w:rFonts w:eastAsia="Adobe 黑体 Std R" w:cs="Courier New"/>
          <w:color w:val="000A65"/>
        </w:rPr>
      </w:pPr>
      <w:r w:rsidRPr="00F27C19">
        <w:rPr>
          <w:rStyle w:val="no"/>
          <w:rFonts w:eastAsia="Adobe 黑体 Std R" w:cs="Courier New"/>
          <w:color w:val="000A65"/>
        </w:rPr>
        <w:t>phabricator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bin</w:t>
      </w:r>
      <w:r w:rsidRPr="00F27C19">
        <w:rPr>
          <w:rFonts w:eastAsia="Adobe 黑体 Std R" w:cs="Courier New"/>
          <w:color w:val="000000"/>
        </w:rPr>
        <w:t xml:space="preserve"> $ </w:t>
      </w:r>
      <w:r w:rsidRPr="00F27C19">
        <w:rPr>
          <w:rStyle w:val="o"/>
          <w:rFonts w:eastAsia="Adobe 黑体 Std R" w:cs="Courier New"/>
          <w:color w:val="AA2211"/>
        </w:rPr>
        <w:t>./</w:t>
      </w:r>
      <w:r w:rsidRPr="00F27C19">
        <w:rPr>
          <w:rStyle w:val="no"/>
          <w:rFonts w:eastAsia="Adobe 黑体 Std R" w:cs="Courier New"/>
          <w:color w:val="000A65"/>
        </w:rPr>
        <w:t>phd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launch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RepositoryPullLocal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--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phabricator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bin</w:t>
      </w:r>
      <w:r w:rsidRPr="00F27C19">
        <w:rPr>
          <w:rFonts w:eastAsia="Adobe 黑体 Std R" w:cs="Courier New"/>
          <w:color w:val="000000"/>
        </w:rPr>
        <w:t xml:space="preserve"> $ </w:t>
      </w:r>
      <w:r w:rsidRPr="00F27C19">
        <w:rPr>
          <w:rStyle w:val="o"/>
          <w:rFonts w:eastAsia="Adobe 黑体 Std R" w:cs="Courier New"/>
          <w:color w:val="AA2211"/>
        </w:rPr>
        <w:t>./</w:t>
      </w:r>
      <w:r w:rsidRPr="00F27C19">
        <w:rPr>
          <w:rStyle w:val="no"/>
          <w:rFonts w:eastAsia="Adobe 黑体 Std R" w:cs="Courier New"/>
          <w:color w:val="000A65"/>
        </w:rPr>
        <w:t>phd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launch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RepositoryPullLocal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--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--</w:t>
      </w:r>
      <w:r w:rsidRPr="00F27C19">
        <w:rPr>
          <w:rStyle w:val="k"/>
          <w:rFonts w:eastAsia="Adobe 黑体 Std R" w:cs="Courier New"/>
          <w:color w:val="AA4000"/>
        </w:rPr>
        <w:t>not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--</w:t>
      </w:r>
      <w:r w:rsidRPr="00F27C19">
        <w:rPr>
          <w:rStyle w:val="k"/>
          <w:rFonts w:eastAsia="Adobe 黑体 Std R" w:cs="Courier New"/>
          <w:color w:val="AA4000"/>
        </w:rPr>
        <w:t>not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</w:t>
      </w:r>
    </w:p>
    <w:p w:rsidR="00E4537C" w:rsidRPr="00F27C19" w:rsidRDefault="00E4537C">
      <w:r w:rsidRPr="00F27C19">
        <w:t>第一条指令，仅仅会为A和B库工作，并且以低延迟/可靠性高的导入提交。第二条指令，将会对除了A和B的库，进行导入加速。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  <w:rPr>
          <w:rFonts w:cs="Arial"/>
          <w:color w:val="000000"/>
          <w:sz w:val="21"/>
          <w:szCs w:val="21"/>
        </w:rPr>
      </w:pPr>
      <w:bookmarkStart w:id="231" w:name="_Toc385544219"/>
      <w:r w:rsidRPr="00F27C19">
        <w:t>下一步</w:t>
      </w:r>
      <w:bookmarkEnd w:id="231"/>
    </w:p>
    <w:p w:rsidR="00E4537C" w:rsidRPr="00F27C19" w:rsidRDefault="00E4537C" w:rsidP="00553E2F">
      <w:pPr>
        <w:numPr>
          <w:ilvl w:val="0"/>
          <w:numId w:val="105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了解如何创建一个符号索引，可参考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79" w:history="1">
        <w:r w:rsidRPr="00F27C19">
          <w:rPr>
            <w:rStyle w:val="a5"/>
          </w:rPr>
          <w:t>Diffusion User Guide: Symbol Indexes</w:t>
        </w:r>
      </w:hyperlink>
      <w:r w:rsidRPr="00F27C19">
        <w:rPr>
          <w:rFonts w:cs="Arial"/>
          <w:color w:val="000000"/>
          <w:sz w:val="21"/>
          <w:szCs w:val="21"/>
        </w:rPr>
        <w:t>章节</w:t>
      </w:r>
    </w:p>
    <w:p w:rsidR="00E4537C" w:rsidRPr="00F27C19" w:rsidRDefault="00E4537C" w:rsidP="00553E2F">
      <w:pPr>
        <w:numPr>
          <w:ilvl w:val="0"/>
          <w:numId w:val="105"/>
        </w:numPr>
        <w:shd w:val="clear" w:color="auto" w:fill="FFFFFF"/>
        <w:spacing w:line="326" w:lineRule="atLeast"/>
        <w:rPr>
          <w:rStyle w:val="apple-converted-space"/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了解与守护进程更多的信息，可参考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80" w:history="1">
        <w:r w:rsidRPr="00F27C19">
          <w:rPr>
            <w:rStyle w:val="a5"/>
          </w:rPr>
          <w:t>Managing Daemons with phd</w:t>
        </w:r>
      </w:hyperlink>
      <w:r w:rsidRPr="00F27C19">
        <w:rPr>
          <w:rFonts w:cs="Arial"/>
          <w:color w:val="000000"/>
          <w:sz w:val="21"/>
          <w:szCs w:val="21"/>
        </w:rPr>
        <w:t>章节</w:t>
      </w:r>
    </w:p>
    <w:p w:rsidR="00E4537C" w:rsidRPr="00F27C19" w:rsidRDefault="00E4537C" w:rsidP="00553E2F">
      <w:pPr>
        <w:numPr>
          <w:ilvl w:val="0"/>
          <w:numId w:val="105"/>
        </w:numPr>
        <w:shd w:val="clear" w:color="auto" w:fill="FFFFFF"/>
        <w:spacing w:line="326" w:lineRule="atLeast"/>
      </w:pPr>
      <w:r w:rsidRPr="00F27C19">
        <w:rPr>
          <w:rStyle w:val="apple-converted-space"/>
          <w:rFonts w:cs="Arial"/>
          <w:color w:val="000000"/>
          <w:sz w:val="21"/>
          <w:szCs w:val="21"/>
        </w:rPr>
        <w:t>给予我们反馈 </w:t>
      </w:r>
      <w:hyperlink r:id="rId181" w:history="1">
        <w:r w:rsidRPr="00F27C19">
          <w:rPr>
            <w:rStyle w:val="a5"/>
          </w:rPr>
          <w:t>Give Feedback! Get Support!</w:t>
        </w:r>
      </w:hyperlink>
      <w:r w:rsidRPr="00F27C19">
        <w:rPr>
          <w:color w:val="000000"/>
          <w:sz w:val="21"/>
          <w:szCs w:val="21"/>
        </w:rPr>
        <w:t>.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232" w:name="_Toc385544220"/>
      <w:r w:rsidRPr="00F27C19">
        <w:lastRenderedPageBreak/>
        <w:t>Diffusion 使用教程: 代码库钩子</w:t>
      </w:r>
      <w:bookmarkEnd w:id="232"/>
    </w:p>
    <w:p w:rsidR="00E4537C" w:rsidRPr="00F27C19" w:rsidRDefault="00E4537C">
      <w:r w:rsidRPr="00F27C19">
        <w:t>配置Phabricator 代码库钩子。</w:t>
      </w:r>
    </w:p>
    <w:p w:rsidR="00E4537C" w:rsidRPr="00F27C19" w:rsidRDefault="00E4537C">
      <w:pPr>
        <w:pStyle w:val="3"/>
      </w:pPr>
      <w:bookmarkStart w:id="233" w:name="_Toc385544221"/>
      <w:r w:rsidRPr="00F27C19">
        <w:t>概述</w:t>
      </w:r>
      <w:bookmarkEnd w:id="233"/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Phabricator 可以作为代码库的主机，并且提供访问权限配置，可通过HTTP和SSH进行读写访问。本章主要介绍如何在Phabricator上配置代码库托管。</w:t>
      </w:r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NOTE:这个特性的还是比较粗糙。如果有什么问题，请反馈给我们 (可参见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182" w:history="1">
        <w:r w:rsidRPr="00F27C19">
          <w:rPr>
            <w:rStyle w:val="a5"/>
          </w:rPr>
          <w:t>Give Feedback! Get Support!</w:t>
        </w:r>
      </w:hyperlink>
      <w:r w:rsidRPr="00F27C19">
        <w:rPr>
          <w:rFonts w:cs="Arial"/>
          <w:color w:val="000000"/>
          <w:sz w:val="23"/>
          <w:szCs w:val="23"/>
        </w:rPr>
        <w:t>章节）。</w:t>
      </w:r>
    </w:p>
    <w:p w:rsidR="00E4537C" w:rsidRPr="00F27C19" w:rsidRDefault="00E4537C">
      <w:pPr>
        <w:pStyle w:val="3"/>
      </w:pPr>
      <w:bookmarkStart w:id="234" w:name="__DdeLink__167_1105249617"/>
      <w:bookmarkStart w:id="235" w:name="_Toc385544222"/>
      <w:r w:rsidRPr="00F27C19">
        <w:t>了解支持的协议</w:t>
      </w:r>
      <w:bookmarkEnd w:id="234"/>
      <w:bookmarkEnd w:id="235"/>
    </w:p>
    <w:p w:rsidR="00E4537C" w:rsidRPr="00F27C19" w:rsidRDefault="00E4537C">
      <w:r w:rsidRPr="00F27C19">
        <w:t>Phabricator 支持以下协议进行托管：</w:t>
      </w:r>
    </w:p>
    <w:tbl>
      <w:tblPr>
        <w:tblW w:w="0" w:type="auto"/>
        <w:tblCellSpacing w:w="15" w:type="dxa"/>
        <w:shd w:val="clear" w:color="auto" w:fill="D3D3D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1323"/>
        <w:gridCol w:w="1773"/>
      </w:tblGrid>
      <w:tr w:rsidR="00EC51BE" w:rsidRPr="00EC51BE" w:rsidTr="00EC51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EC51BE" w:rsidRPr="00EC51BE" w:rsidRDefault="00EC51BE" w:rsidP="00EC51BE">
            <w:pPr>
              <w:spacing w:line="326" w:lineRule="atLeast"/>
              <w:rPr>
                <w:rFonts w:cs="Arial"/>
                <w:b/>
                <w:bCs/>
                <w:color w:val="000000"/>
                <w:sz w:val="23"/>
                <w:szCs w:val="23"/>
              </w:rPr>
            </w:pPr>
            <w:r w:rsidRPr="00EC51BE">
              <w:rPr>
                <w:rFonts w:cs="Arial"/>
                <w:b/>
                <w:bCs/>
                <w:color w:val="000000"/>
                <w:sz w:val="23"/>
                <w:szCs w:val="23"/>
              </w:rPr>
              <w:t>VCS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EC51BE" w:rsidRPr="00EC51BE" w:rsidRDefault="00EC51BE" w:rsidP="00EC51BE">
            <w:pPr>
              <w:spacing w:line="326" w:lineRule="atLeast"/>
              <w:rPr>
                <w:rFonts w:cs="Arial"/>
                <w:b/>
                <w:bCs/>
                <w:color w:val="000000"/>
                <w:sz w:val="23"/>
                <w:szCs w:val="23"/>
              </w:rPr>
            </w:pPr>
            <w:r w:rsidRPr="00EC51BE">
              <w:rPr>
                <w:rFonts w:cs="Arial"/>
                <w:b/>
                <w:bCs/>
                <w:color w:val="000000"/>
                <w:sz w:val="23"/>
                <w:szCs w:val="23"/>
              </w:rPr>
              <w:t>SSH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EC51BE" w:rsidRPr="00EC51BE" w:rsidRDefault="00EC51BE" w:rsidP="00EC51BE">
            <w:pPr>
              <w:spacing w:line="326" w:lineRule="atLeast"/>
              <w:rPr>
                <w:rFonts w:cs="Arial"/>
                <w:b/>
                <w:bCs/>
                <w:color w:val="000000"/>
                <w:sz w:val="23"/>
                <w:szCs w:val="23"/>
              </w:rPr>
            </w:pPr>
            <w:r w:rsidRPr="00EC51BE">
              <w:rPr>
                <w:rFonts w:cs="Arial"/>
                <w:b/>
                <w:bCs/>
                <w:color w:val="000000"/>
                <w:sz w:val="23"/>
                <w:szCs w:val="23"/>
              </w:rPr>
              <w:t>HTTP</w:t>
            </w:r>
          </w:p>
        </w:tc>
      </w:tr>
      <w:tr w:rsidR="00EC51BE" w:rsidRPr="00EC51BE" w:rsidTr="00EC51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EC51BE" w:rsidRPr="00EC51BE" w:rsidRDefault="00EC51BE" w:rsidP="00EC51BE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EC51BE">
              <w:rPr>
                <w:rFonts w:cs="Arial"/>
                <w:color w:val="000000"/>
                <w:sz w:val="23"/>
                <w:szCs w:val="23"/>
              </w:rPr>
              <w:t>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EC51BE" w:rsidRPr="00EC51BE" w:rsidRDefault="00EC51BE" w:rsidP="00EC51BE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EC51BE">
              <w:rPr>
                <w:rFonts w:cs="Arial"/>
                <w:color w:val="000000"/>
                <w:sz w:val="23"/>
                <w:szCs w:val="23"/>
              </w:rPr>
              <w:t>Supported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EC51BE" w:rsidRPr="00EC51BE" w:rsidRDefault="00EC51BE" w:rsidP="00EC51BE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EC51BE">
              <w:rPr>
                <w:rFonts w:cs="Arial"/>
                <w:color w:val="000000"/>
                <w:sz w:val="23"/>
                <w:szCs w:val="23"/>
              </w:rPr>
              <w:t>Supported</w:t>
            </w:r>
          </w:p>
        </w:tc>
      </w:tr>
      <w:tr w:rsidR="00EC51BE" w:rsidRPr="00EC51BE" w:rsidTr="00EC51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EC51BE" w:rsidRPr="00EC51BE" w:rsidRDefault="00EC51BE" w:rsidP="00EC51BE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EC51BE">
              <w:rPr>
                <w:rFonts w:cs="Arial"/>
                <w:color w:val="000000"/>
                <w:sz w:val="23"/>
                <w:szCs w:val="23"/>
              </w:rPr>
              <w:t>Mercurial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EC51BE" w:rsidRPr="00EC51BE" w:rsidRDefault="00EC51BE" w:rsidP="00EC51BE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EC51BE">
              <w:rPr>
                <w:rFonts w:cs="Arial"/>
                <w:color w:val="000000"/>
                <w:sz w:val="23"/>
                <w:szCs w:val="23"/>
              </w:rPr>
              <w:t>Supported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EC51BE" w:rsidRPr="00EC51BE" w:rsidRDefault="00EC51BE" w:rsidP="00EC51BE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EC51BE">
              <w:rPr>
                <w:rFonts w:cs="Arial"/>
                <w:color w:val="000000"/>
                <w:sz w:val="23"/>
                <w:szCs w:val="23"/>
              </w:rPr>
              <w:t>Supported</w:t>
            </w:r>
          </w:p>
        </w:tc>
      </w:tr>
      <w:tr w:rsidR="00EC51BE" w:rsidRPr="00EC51BE" w:rsidTr="00EC51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EC51BE" w:rsidRPr="00EC51BE" w:rsidRDefault="00EC51BE" w:rsidP="00EC51BE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EC51BE">
              <w:rPr>
                <w:rFonts w:cs="Arial"/>
                <w:color w:val="000000"/>
                <w:sz w:val="23"/>
                <w:szCs w:val="23"/>
              </w:rPr>
              <w:t>Subversion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EC51BE" w:rsidRPr="00EC51BE" w:rsidRDefault="00EC51BE" w:rsidP="00EC51BE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EC51BE">
              <w:rPr>
                <w:rFonts w:cs="Arial"/>
                <w:color w:val="000000"/>
                <w:sz w:val="23"/>
                <w:szCs w:val="23"/>
              </w:rPr>
              <w:t>Supported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EC51BE" w:rsidRPr="00EC51BE" w:rsidRDefault="00EC51BE" w:rsidP="00EC51BE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EC51BE">
              <w:rPr>
                <w:rFonts w:cs="Arial"/>
                <w:color w:val="000000"/>
                <w:sz w:val="23"/>
                <w:szCs w:val="23"/>
              </w:rPr>
              <w:t>Not Supported</w:t>
            </w:r>
          </w:p>
        </w:tc>
      </w:tr>
    </w:tbl>
    <w:p w:rsidR="00E4537C" w:rsidRPr="00F27C19" w:rsidRDefault="00E4537C">
      <w:r w:rsidRPr="00F27C19">
        <w:t>所有支持的协议，都可处理读（pull/checkout/clone）和写（push/commit）。两个协议中，SSH通常更健全、更安全，以及高性能。不过，HTTP更容易配置，也更容易匿名访问。</w:t>
      </w:r>
    </w:p>
    <w:tbl>
      <w:tblPr>
        <w:tblW w:w="0" w:type="auto"/>
        <w:tblCellSpacing w:w="15" w:type="dxa"/>
        <w:shd w:val="clear" w:color="auto" w:fill="D3D3D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2203"/>
        <w:gridCol w:w="1954"/>
      </w:tblGrid>
      <w:tr w:rsidR="00367E00" w:rsidRPr="00367E00" w:rsidTr="00367E0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b/>
                <w:bCs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b/>
                <w:bCs/>
                <w:color w:val="000000"/>
                <w:sz w:val="23"/>
                <w:szCs w:val="23"/>
              </w:rPr>
              <w:t>SSH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b/>
                <w:bCs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b/>
                <w:bCs/>
                <w:color w:val="000000"/>
                <w:sz w:val="23"/>
                <w:szCs w:val="23"/>
              </w:rPr>
              <w:t>HTTP</w:t>
            </w:r>
          </w:p>
        </w:tc>
      </w:tr>
      <w:tr w:rsidR="00367E00" w:rsidRPr="00367E00" w:rsidTr="00367E0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Reads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Yes</w:t>
            </w:r>
          </w:p>
        </w:tc>
      </w:tr>
      <w:tr w:rsidR="00367E00" w:rsidRPr="00367E00" w:rsidTr="00367E0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Writes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Yes</w:t>
            </w:r>
          </w:p>
        </w:tc>
      </w:tr>
      <w:tr w:rsidR="00367E00" w:rsidRPr="00367E00" w:rsidTr="00367E0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Authenticated Access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Yes</w:t>
            </w:r>
          </w:p>
        </w:tc>
      </w:tr>
      <w:tr w:rsidR="00367E00" w:rsidRPr="00367E00" w:rsidTr="00367E0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Push Logs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Yes</w:t>
            </w:r>
          </w:p>
        </w:tc>
      </w:tr>
      <w:tr w:rsidR="00367E00" w:rsidRPr="00367E00" w:rsidTr="00367E0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Commit Hooks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Yes</w:t>
            </w:r>
          </w:p>
        </w:tc>
      </w:tr>
      <w:tr w:rsidR="00367E00" w:rsidRPr="00367E00" w:rsidTr="00367E0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Anonymous Access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Yes</w:t>
            </w:r>
          </w:p>
        </w:tc>
      </w:tr>
      <w:tr w:rsidR="00367E00" w:rsidRPr="00367E00" w:rsidTr="00367E0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Better (</w:t>
            </w:r>
            <w:r w:rsidRPr="00F27C19">
              <w:rPr>
                <w:rFonts w:cs="Arial"/>
                <w:color w:val="000000"/>
                <w:sz w:val="23"/>
                <w:szCs w:val="23"/>
              </w:rPr>
              <w:t>非对称密钥</w:t>
            </w:r>
            <w:r w:rsidRPr="00367E00">
              <w:rPr>
                <w:rFonts w:cs="Arial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Okay (Password)</w:t>
            </w:r>
          </w:p>
        </w:tc>
      </w:tr>
      <w:tr w:rsidR="00367E00" w:rsidRPr="00367E00" w:rsidTr="00367E0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Better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Okay</w:t>
            </w:r>
          </w:p>
        </w:tc>
      </w:tr>
      <w:tr w:rsidR="00367E00" w:rsidRPr="00367E00" w:rsidTr="00367E0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Setup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367E00" w:rsidRPr="00367E00" w:rsidRDefault="00367E00" w:rsidP="00367E00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367E00">
              <w:rPr>
                <w:rFonts w:cs="Arial"/>
                <w:color w:val="000000"/>
                <w:sz w:val="23"/>
                <w:szCs w:val="23"/>
              </w:rPr>
              <w:t>Easy</w:t>
            </w:r>
          </w:p>
        </w:tc>
      </w:tr>
    </w:tbl>
    <w:p w:rsidR="00367E00" w:rsidRPr="00F27C19" w:rsidRDefault="00367E00">
      <w:pPr>
        <w:rPr>
          <w:rFonts w:hint="eastAsia"/>
        </w:rPr>
      </w:pPr>
    </w:p>
    <w:p w:rsidR="00E4537C" w:rsidRPr="00F27C19" w:rsidRDefault="00E4537C">
      <w:r w:rsidRPr="00F27C19">
        <w:t>每个代码库都需要单独配置，并且你可以使用其中一种协议，或者</w:t>
      </w:r>
      <w:r w:rsidR="00571C13" w:rsidRPr="00F27C19">
        <w:rPr>
          <w:rFonts w:hint="eastAsia"/>
        </w:rPr>
        <w:t>全</w:t>
      </w:r>
      <w:r w:rsidRPr="00F27C19">
        <w:t>都使用。</w:t>
      </w:r>
    </w:p>
    <w:p w:rsidR="00367E00" w:rsidRPr="00F27C19" w:rsidRDefault="00367E00">
      <w:pPr>
        <w:rPr>
          <w:rFonts w:hint="eastAsia"/>
        </w:rPr>
      </w:pPr>
    </w:p>
    <w:p w:rsidR="00E4537C" w:rsidRPr="00F27C19" w:rsidRDefault="00E4537C">
      <w:r w:rsidRPr="00F27C19">
        <w:lastRenderedPageBreak/>
        <w:t xml:space="preserve">这里推荐使用SHH，除非你需要匿名用户访问，或者因为技术原因无法对SSH进行配置。 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236" w:name="configuring-system-user"/>
      <w:bookmarkStart w:id="237" w:name="_Toc385544223"/>
      <w:bookmarkEnd w:id="236"/>
      <w:r w:rsidRPr="00F27C19">
        <w:t>配置系统用户账号</w:t>
      </w:r>
      <w:bookmarkEnd w:id="237"/>
    </w:p>
    <w:p w:rsidR="00E4537C" w:rsidRPr="00F27C19" w:rsidRDefault="00E4537C">
      <w:r w:rsidRPr="00F27C19">
        <w:t>Phabricator 拥有3种系统用户账号。这就需要你去创建和配置他们。他们作为系统用户账号在Phabricator主机上运行，而不是普通用户账号。</w:t>
      </w:r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配置系统账号有以下几种：</w:t>
      </w:r>
    </w:p>
    <w:p w:rsidR="00E4537C" w:rsidRPr="00F27C19" w:rsidRDefault="00E4537C" w:rsidP="00553E2F">
      <w:pPr>
        <w:numPr>
          <w:ilvl w:val="0"/>
          <w:numId w:val="71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作为守护进程运行的，我们称之为</w:t>
      </w:r>
      <w:r w:rsidRPr="00F27C19">
        <w:rPr>
          <w:color w:val="000000"/>
          <w:sz w:val="21"/>
          <w:szCs w:val="21"/>
        </w:rPr>
        <w:t>“daemon-user”</w:t>
      </w:r>
      <w:r w:rsidRPr="00F27C19">
        <w:rPr>
          <w:rFonts w:cs="Arial"/>
          <w:color w:val="000000"/>
          <w:sz w:val="21"/>
          <w:szCs w:val="21"/>
        </w:rPr>
        <w:t>。有关守护进程的更多信息，可参考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83" w:history="1">
        <w:r w:rsidRPr="00F27C19">
          <w:rPr>
            <w:rStyle w:val="a5"/>
            <w:sz w:val="21"/>
            <w:szCs w:val="21"/>
          </w:rPr>
          <w:t>Managing Daemons with phd</w:t>
        </w:r>
      </w:hyperlink>
      <w:r w:rsidRPr="00F27C19">
        <w:rPr>
          <w:rFonts w:cs="Arial"/>
          <w:color w:val="000000"/>
          <w:sz w:val="21"/>
          <w:szCs w:val="21"/>
        </w:rPr>
        <w:t>章节。</w:t>
      </w:r>
    </w:p>
    <w:p w:rsidR="00E4537C" w:rsidRPr="00F27C19" w:rsidRDefault="00E4537C" w:rsidP="00553E2F">
      <w:pPr>
        <w:numPr>
          <w:ilvl w:val="0"/>
          <w:numId w:val="71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作为</w:t>
      </w:r>
      <w:r w:rsidRPr="00F27C19">
        <w:rPr>
          <w:color w:val="000000"/>
          <w:sz w:val="21"/>
          <w:szCs w:val="21"/>
        </w:rPr>
        <w:t>web</w:t>
      </w:r>
      <w:r w:rsidRPr="00F27C19">
        <w:rPr>
          <w:rFonts w:cs="Arial"/>
          <w:color w:val="000000"/>
          <w:sz w:val="21"/>
          <w:szCs w:val="21"/>
        </w:rPr>
        <w:t>主机运行的，我们称之为</w:t>
      </w:r>
      <w:r w:rsidRPr="00F27C19">
        <w:rPr>
          <w:color w:val="000000"/>
          <w:sz w:val="21"/>
          <w:szCs w:val="21"/>
        </w:rPr>
        <w:t>“www-user”</w:t>
      </w:r>
      <w:r w:rsidRPr="00F27C19">
        <w:rPr>
          <w:rFonts w:cs="Arial"/>
          <w:color w:val="000000"/>
          <w:sz w:val="21"/>
          <w:szCs w:val="21"/>
        </w:rPr>
        <w:t>。如果你不打算使用</w:t>
      </w:r>
      <w:r w:rsidRPr="00F27C19">
        <w:rPr>
          <w:color w:val="000000"/>
          <w:sz w:val="21"/>
          <w:szCs w:val="21"/>
        </w:rPr>
        <w:t>HTTP</w:t>
      </w:r>
      <w:r w:rsidRPr="00F27C19">
        <w:rPr>
          <w:rFonts w:cs="Arial"/>
          <w:color w:val="000000"/>
          <w:sz w:val="21"/>
          <w:szCs w:val="21"/>
        </w:rPr>
        <w:t>协议访问代码库，你就没必要对这个用户进行特别的配置。</w:t>
      </w:r>
    </w:p>
    <w:p w:rsidR="00E4537C" w:rsidRPr="00F27C19" w:rsidRDefault="00E4537C" w:rsidP="00553E2F">
      <w:pPr>
        <w:numPr>
          <w:ilvl w:val="0"/>
          <w:numId w:val="71"/>
        </w:numPr>
        <w:shd w:val="clear" w:color="auto" w:fill="FFFFFF"/>
        <w:spacing w:line="326" w:lineRule="atLeast"/>
        <w:ind w:left="450"/>
        <w:rPr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通过</w:t>
      </w:r>
      <w:r w:rsidRPr="00F27C19">
        <w:rPr>
          <w:color w:val="000000"/>
          <w:sz w:val="21"/>
          <w:szCs w:val="21"/>
        </w:rPr>
        <w:t>SSH</w:t>
      </w:r>
      <w:r w:rsidRPr="00F27C19">
        <w:rPr>
          <w:rFonts w:cs="Arial"/>
          <w:color w:val="000000"/>
          <w:sz w:val="21"/>
          <w:szCs w:val="21"/>
        </w:rPr>
        <w:t>连接运行的，我们称之为</w:t>
      </w:r>
      <w:r w:rsidRPr="00F27C19">
        <w:rPr>
          <w:color w:val="000000"/>
          <w:sz w:val="21"/>
          <w:szCs w:val="21"/>
        </w:rPr>
        <w:t>“vcs-user”</w:t>
      </w:r>
      <w:r w:rsidRPr="00F27C19">
        <w:rPr>
          <w:rFonts w:cs="Arial"/>
          <w:color w:val="000000"/>
          <w:sz w:val="21"/>
          <w:szCs w:val="21"/>
        </w:rPr>
        <w:t>。如果你不打算使用</w:t>
      </w:r>
      <w:r w:rsidRPr="00F27C19">
        <w:rPr>
          <w:color w:val="000000"/>
          <w:sz w:val="21"/>
          <w:szCs w:val="21"/>
        </w:rPr>
        <w:t>SSH</w:t>
      </w:r>
      <w:r w:rsidRPr="00F27C19">
        <w:rPr>
          <w:rFonts w:cs="Arial"/>
          <w:color w:val="000000"/>
          <w:sz w:val="21"/>
          <w:szCs w:val="21"/>
        </w:rPr>
        <w:t>协议访问代码库，你就没必要对这个账户进行特别的配置。</w:t>
      </w:r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如何配置这些账户：</w:t>
      </w:r>
    </w:p>
    <w:p w:rsidR="00E4537C" w:rsidRPr="00F27C19" w:rsidRDefault="00E4537C" w:rsidP="00553E2F">
      <w:pPr>
        <w:pStyle w:val="ae"/>
        <w:numPr>
          <w:ilvl w:val="0"/>
          <w:numId w:val="117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当没有</w:t>
      </w:r>
      <w:r w:rsidRPr="00F27C19">
        <w:rPr>
          <w:color w:val="000000"/>
          <w:sz w:val="21"/>
          <w:szCs w:val="21"/>
        </w:rPr>
        <w:t>daemon-user</w:t>
      </w:r>
      <w:r w:rsidRPr="00F27C19">
        <w:rPr>
          <w:rFonts w:cs="Arial"/>
          <w:color w:val="000000"/>
          <w:sz w:val="21"/>
          <w:szCs w:val="21"/>
        </w:rPr>
        <w:t>时，需要创建一个</w:t>
      </w:r>
      <w:r w:rsidRPr="00F27C19">
        <w:rPr>
          <w:color w:val="000000"/>
          <w:sz w:val="21"/>
          <w:szCs w:val="21"/>
        </w:rPr>
        <w:t>“daemon-user”</w:t>
      </w:r>
      <w:r w:rsidRPr="00F27C19">
        <w:rPr>
          <w:rFonts w:cs="Arial"/>
          <w:color w:val="000000"/>
          <w:sz w:val="21"/>
          <w:szCs w:val="21"/>
        </w:rPr>
        <w:t>。当你启动线程时，也就使用了这些账号。</w:t>
      </w:r>
    </w:p>
    <w:p w:rsidR="00E4537C" w:rsidRPr="00F27C19" w:rsidRDefault="00E4537C" w:rsidP="00553E2F">
      <w:pPr>
        <w:pStyle w:val="ae"/>
        <w:numPr>
          <w:ilvl w:val="0"/>
          <w:numId w:val="117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当没有</w:t>
      </w:r>
      <w:r w:rsidRPr="00F27C19">
        <w:rPr>
          <w:color w:val="000000"/>
          <w:sz w:val="21"/>
          <w:szCs w:val="21"/>
        </w:rPr>
        <w:t>www-user</w:t>
      </w:r>
      <w:r w:rsidRPr="00F27C19">
        <w:rPr>
          <w:rFonts w:cs="Arial"/>
          <w:color w:val="000000"/>
          <w:sz w:val="21"/>
          <w:szCs w:val="21"/>
        </w:rPr>
        <w:t>时，需要创建一个</w:t>
      </w:r>
      <w:r w:rsidRPr="00F27C19">
        <w:rPr>
          <w:color w:val="000000"/>
          <w:sz w:val="21"/>
          <w:szCs w:val="21"/>
        </w:rPr>
        <w:t>“www-user”</w:t>
      </w:r>
      <w:r w:rsidRPr="00F27C19">
        <w:rPr>
          <w:rFonts w:cs="Arial"/>
          <w:color w:val="000000"/>
          <w:sz w:val="21"/>
          <w:szCs w:val="21"/>
        </w:rPr>
        <w:t>。通过</w:t>
      </w:r>
      <w:r w:rsidRPr="00F27C19">
        <w:rPr>
          <w:color w:val="000000"/>
          <w:sz w:val="21"/>
          <w:szCs w:val="21"/>
        </w:rPr>
        <w:t>web</w:t>
      </w:r>
      <w:r w:rsidRPr="00F27C19">
        <w:rPr>
          <w:rFonts w:cs="Arial"/>
          <w:color w:val="000000"/>
          <w:sz w:val="21"/>
          <w:szCs w:val="21"/>
        </w:rPr>
        <w:t>主机来启动这个账号。注意，启动的用户一定要存在才行。</w:t>
      </w:r>
    </w:p>
    <w:p w:rsidR="00E4537C" w:rsidRPr="00F27C19" w:rsidRDefault="00E4537C" w:rsidP="00553E2F">
      <w:pPr>
        <w:pStyle w:val="ae"/>
        <w:numPr>
          <w:ilvl w:val="0"/>
          <w:numId w:val="117"/>
        </w:numPr>
        <w:shd w:val="clear" w:color="auto" w:fill="FFFFFF"/>
        <w:spacing w:line="326" w:lineRule="atLeast"/>
        <w:rPr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当没有</w:t>
      </w:r>
      <w:r w:rsidRPr="00F27C19">
        <w:rPr>
          <w:color w:val="000000"/>
          <w:sz w:val="21"/>
          <w:szCs w:val="21"/>
        </w:rPr>
        <w:t>vcs-user</w:t>
      </w:r>
      <w:r w:rsidRPr="00F27C19">
        <w:rPr>
          <w:rFonts w:cs="Arial"/>
          <w:color w:val="000000"/>
          <w:sz w:val="21"/>
          <w:szCs w:val="21"/>
        </w:rPr>
        <w:t>时，需要创建一个</w:t>
      </w:r>
      <w:r w:rsidRPr="00F27C19">
        <w:rPr>
          <w:color w:val="000000"/>
          <w:sz w:val="21"/>
          <w:szCs w:val="21"/>
        </w:rPr>
        <w:t>“vcs-user”</w:t>
      </w:r>
      <w:r w:rsidRPr="00F27C19">
        <w:rPr>
          <w:rFonts w:cs="Arial"/>
          <w:color w:val="000000"/>
          <w:sz w:val="21"/>
          <w:szCs w:val="21"/>
        </w:rPr>
        <w:t>。对于</w:t>
      </w:r>
      <w:r w:rsidRPr="00F27C19">
        <w:rPr>
          <w:color w:val="000000"/>
          <w:sz w:val="21"/>
          <w:szCs w:val="21"/>
        </w:rPr>
        <w:t>Git</w:t>
      </w:r>
      <w:r w:rsidRPr="00F27C19">
        <w:rPr>
          <w:rFonts w:cs="Arial"/>
          <w:color w:val="000000"/>
          <w:sz w:val="21"/>
          <w:szCs w:val="21"/>
        </w:rPr>
        <w:t>和</w:t>
      </w:r>
      <w:r w:rsidRPr="00F27C19">
        <w:rPr>
          <w:color w:val="000000"/>
          <w:sz w:val="21"/>
          <w:szCs w:val="21"/>
        </w:rPr>
        <w:t>Hg</w:t>
      </w:r>
      <w:r w:rsidRPr="00F27C19">
        <w:rPr>
          <w:rFonts w:cs="Arial"/>
          <w:color w:val="000000"/>
          <w:sz w:val="21"/>
          <w:szCs w:val="21"/>
        </w:rPr>
        <w:t>，其名字是相同的。当用户</w:t>
      </w:r>
      <w:r w:rsidRPr="00F27C19">
        <w:rPr>
          <w:color w:val="000000"/>
          <w:sz w:val="21"/>
          <w:szCs w:val="21"/>
        </w:rPr>
        <w:t>clone</w:t>
      </w:r>
      <w:r w:rsidRPr="00F27C19">
        <w:rPr>
          <w:rFonts w:cs="Arial"/>
          <w:color w:val="000000"/>
          <w:sz w:val="21"/>
          <w:szCs w:val="21"/>
        </w:rPr>
        <w:t>代码库时，他们会用到类似的地址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vcs-user@phabricator.yourcompany.com</w:t>
      </w:r>
      <w:r w:rsidRPr="00F27C19">
        <w:rPr>
          <w:rStyle w:val="HTML"/>
          <w:rFonts w:ascii="Adobe 黑体 Std R" w:eastAsia="Adobe 黑体 Std R" w:hAnsi="Adobe 黑体 Std R"/>
          <w:color w:val="333333"/>
          <w:sz w:val="21"/>
          <w:szCs w:val="21"/>
        </w:rPr>
        <w:t>。</w:t>
      </w:r>
    </w:p>
    <w:p w:rsidR="00E4537C" w:rsidRPr="00F27C19" w:rsidRDefault="00E4537C">
      <w:r w:rsidRPr="00F27C19">
        <w:t>现在，允许vcs-user和www-user如同daemon-user一样，可以使用sudo命令。这里，需要使用visudo或sudoedit命令，将这些用户加入/etc/sudoers文件中。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如果打算使用 SSH: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vcs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user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ALL</w:t>
      </w:r>
      <w:r w:rsidRPr="00F27C19">
        <w:rPr>
          <w:rStyle w:val="o"/>
          <w:rFonts w:eastAsia="Adobe 黑体 Std R" w:cs="Courier New"/>
          <w:color w:val="AA2211"/>
        </w:rPr>
        <w:t>=(</w:t>
      </w:r>
      <w:r w:rsidRPr="00F27C19">
        <w:rPr>
          <w:rStyle w:val="no"/>
          <w:rFonts w:eastAsia="Adobe 黑体 Std R" w:cs="Courier New"/>
          <w:color w:val="000A65"/>
        </w:rPr>
        <w:t>daemon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user</w:t>
      </w:r>
      <w:r w:rsidRPr="00F27C19">
        <w:rPr>
          <w:rStyle w:val="o"/>
          <w:rFonts w:eastAsia="Adobe 黑体 Std R" w:cs="Courier New"/>
          <w:color w:val="AA2211"/>
        </w:rPr>
        <w:t>)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SETENV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NOPASSWD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path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to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bin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git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upload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pack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path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to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bin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git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receive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pack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path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to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bin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hg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path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to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bin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svnserve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如果打算使用 HTTP: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www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user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ALL</w:t>
      </w:r>
      <w:r w:rsidRPr="00F27C19">
        <w:rPr>
          <w:rStyle w:val="o"/>
          <w:rFonts w:eastAsia="Adobe 黑体 Std R" w:cs="Courier New"/>
          <w:color w:val="AA2211"/>
        </w:rPr>
        <w:t>=(</w:t>
      </w:r>
      <w:r w:rsidRPr="00F27C19">
        <w:rPr>
          <w:rStyle w:val="no"/>
          <w:rFonts w:eastAsia="Adobe 黑体 Std R" w:cs="Courier New"/>
          <w:color w:val="000A65"/>
        </w:rPr>
        <w:t>daemon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user</w:t>
      </w:r>
      <w:r w:rsidRPr="00F27C19">
        <w:rPr>
          <w:rStyle w:val="o"/>
          <w:rFonts w:eastAsia="Adobe 黑体 Std R" w:cs="Courier New"/>
          <w:color w:val="AA2211"/>
        </w:rPr>
        <w:t>)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SETENV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NOPASSWD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usr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bin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git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http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backend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usr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bin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hg</w:t>
      </w:r>
    </w:p>
    <w:p w:rsidR="00E4537C" w:rsidRPr="00F27C19" w:rsidRDefault="00E4537C">
      <w:r w:rsidRPr="00F27C19">
        <w:t>可以将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vcs-user</w:t>
      </w:r>
      <w:r w:rsidRPr="00F27C19">
        <w:t>,</w:t>
      </w:r>
      <w:r w:rsidRPr="00F27C19">
        <w:rPr>
          <w:rStyle w:val="apple-converted-space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www-user</w:t>
      </w:r>
      <w:r w:rsidRPr="00F27C19">
        <w:rPr>
          <w:rStyle w:val="apple-converted-space"/>
          <w:color w:val="000000"/>
        </w:rPr>
        <w:t> </w:t>
      </w:r>
      <w:r w:rsidRPr="00F27C19">
        <w:rPr>
          <w:rStyle w:val="apple-converted-space"/>
          <w:rFonts w:cs="Arial"/>
          <w:color w:val="000000"/>
        </w:rPr>
        <w:t>和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daemon-user</w:t>
      </w:r>
      <w:r w:rsidRPr="00F27C19">
        <w:rPr>
          <w:rStyle w:val="apple-converted-space"/>
          <w:color w:val="000000"/>
        </w:rPr>
        <w:t> </w:t>
      </w:r>
      <w:r w:rsidRPr="00F27C19">
        <w:rPr>
          <w:rStyle w:val="apple-converted-space"/>
          <w:rFonts w:cs="Arial"/>
          <w:color w:val="000000"/>
        </w:rPr>
        <w:t>替换成你需要配置的用户名。确定所有二进制文件路径都在你系统中存在（确定路径是否正确）。你可以省略一些，你不使用的</w:t>
      </w:r>
      <w:r w:rsidRPr="00F27C19">
        <w:rPr>
          <w:rStyle w:val="apple-converted-space"/>
          <w:color w:val="000000"/>
        </w:rPr>
        <w:t>VSC</w:t>
      </w:r>
      <w:r w:rsidRPr="00F27C19">
        <w:rPr>
          <w:rStyle w:val="apple-converted-space"/>
          <w:rFonts w:cs="Arial"/>
          <w:color w:val="000000"/>
        </w:rPr>
        <w:t>二进制文件路径。</w:t>
      </w:r>
    </w:p>
    <w:p w:rsidR="00E4537C" w:rsidRPr="00F27C19" w:rsidRDefault="00E4537C">
      <w:pPr>
        <w:rPr>
          <w:rFonts w:cs="Courier New"/>
        </w:rPr>
      </w:pPr>
      <w:r w:rsidRPr="00F27C19">
        <w:t>在sudoers文件中添加这些指令，将会允许守护进程和web主机用户对代码库进行写操作。</w:t>
      </w:r>
    </w:p>
    <w:p w:rsidR="00E4537C" w:rsidRPr="00F27C19" w:rsidRDefault="00E4537C">
      <w:pPr>
        <w:rPr>
          <w:rFonts w:cs="Courier New"/>
          <w:color w:val="000000"/>
        </w:rPr>
      </w:pPr>
      <w:r w:rsidRPr="00F27C19">
        <w:rPr>
          <w:rFonts w:cs="Courier New"/>
        </w:rPr>
        <w:t>最后，当你配置完</w:t>
      </w:r>
      <w:r w:rsidRPr="00F27C19">
        <w:t>sudoers</w:t>
      </w:r>
      <w:r w:rsidRPr="00F27C19">
        <w:rPr>
          <w:rFonts w:cs="Courier New"/>
        </w:rPr>
        <w:t>后，还需要将</w:t>
      </w:r>
      <w:r w:rsidRPr="00F27C19">
        <w:t>phd.user</w:t>
      </w:r>
      <w:r w:rsidRPr="00F27C19">
        <w:rPr>
          <w:rFonts w:cs="Courier New"/>
        </w:rPr>
        <w:t>设置为</w:t>
      </w:r>
      <w:r w:rsidRPr="00F27C19">
        <w:t>daemon-user</w:t>
      </w:r>
      <w:r w:rsidRPr="00F27C19">
        <w:rPr>
          <w:rFonts w:cs="Courier New"/>
        </w:rPr>
        <w:t>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 xml:space="preserve">phabricator/ </w:t>
      </w:r>
      <w:r w:rsidRPr="00F27C19">
        <w:rPr>
          <w:rStyle w:val="gp"/>
          <w:rFonts w:eastAsia="Adobe 黑体 Std R" w:cs="Courier New"/>
          <w:color w:val="000080"/>
        </w:rPr>
        <w:t>$ ./bin/config set phd.user daemon-user</w:t>
      </w:r>
    </w:p>
    <w:p w:rsidR="00E4537C" w:rsidRPr="00F27C19" w:rsidRDefault="00E4537C">
      <w:pPr>
        <w:pStyle w:val="3"/>
      </w:pPr>
      <w:bookmarkStart w:id="238" w:name="_Toc385544224"/>
      <w:r w:rsidRPr="00F27C19">
        <w:lastRenderedPageBreak/>
        <w:t>配置</w:t>
      </w:r>
      <w:r w:rsidRPr="00F27C19">
        <w:rPr>
          <w:rFonts w:cs="Adobe 黑体 Std R"/>
        </w:rPr>
        <w:t xml:space="preserve"> </w:t>
      </w:r>
      <w:r w:rsidRPr="00F27C19">
        <w:t>HTTP</w:t>
      </w:r>
      <w:bookmarkEnd w:id="238"/>
    </w:p>
    <w:p w:rsidR="00E4537C" w:rsidRPr="00F27C19" w:rsidRDefault="00E4537C">
      <w:r w:rsidRPr="00F27C19">
        <w:t>如果你打算使用HTTP认证，你需要在Config中配置diffusion.allow-http-auth选项。如果你不想使用HTTP，或者打算只使用匿名HTTP，你可以将这个选项置为“关闭”。</w:t>
      </w:r>
    </w:p>
    <w:p w:rsidR="00E4537C" w:rsidRPr="00F27C19" w:rsidRDefault="00E4537C">
      <w:r w:rsidRPr="00F27C19">
        <w:t>但是，如果你已经在之前配置了系统账户，也就是你已经进行了设置。就没有必要在去对HTTP进行配置了。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239" w:name="_Toc385544225"/>
      <w:r w:rsidRPr="00F27C19">
        <w:t>配置</w:t>
      </w:r>
      <w:r w:rsidRPr="00F27C19">
        <w:rPr>
          <w:rFonts w:cs="Adobe 黑体 Std R"/>
        </w:rPr>
        <w:t xml:space="preserve"> </w:t>
      </w:r>
      <w:r w:rsidRPr="00F27C19">
        <w:t>SSH</w:t>
      </w:r>
      <w:bookmarkEnd w:id="239"/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SSH访问需要一些而外得配置。这里我们来介绍看一下如何进行配置：</w:t>
      </w:r>
    </w:p>
    <w:p w:rsidR="00E4537C" w:rsidRPr="00F27C19" w:rsidRDefault="00E4537C" w:rsidP="00553E2F">
      <w:pPr>
        <w:numPr>
          <w:ilvl w:val="0"/>
          <w:numId w:val="118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你可以将</w:t>
      </w:r>
      <w:r w:rsidRPr="00F27C19">
        <w:rPr>
          <w:color w:val="000000"/>
          <w:sz w:val="21"/>
          <w:szCs w:val="21"/>
        </w:rPr>
        <w:t>sshd</w:t>
      </w:r>
      <w:r w:rsidRPr="00F27C19">
        <w:rPr>
          <w:rFonts w:cs="Arial"/>
          <w:color w:val="000000"/>
          <w:sz w:val="21"/>
          <w:szCs w:val="21"/>
        </w:rPr>
        <w:t>守护进程移至其他端口，例如</w:t>
      </w:r>
      <w:r w:rsidRPr="00F27C19">
        <w:rPr>
          <w:color w:val="000000"/>
          <w:sz w:val="21"/>
          <w:szCs w:val="21"/>
        </w:rPr>
        <w:t>222</w:t>
      </w:r>
      <w:r w:rsidRPr="00F27C19">
        <w:rPr>
          <w:rFonts w:cs="Arial"/>
          <w:color w:val="000000"/>
          <w:sz w:val="21"/>
          <w:szCs w:val="21"/>
        </w:rPr>
        <w:t>。你可以使用此端口，来对连接到的机器进行管理。</w:t>
      </w:r>
    </w:p>
    <w:p w:rsidR="00E4537C" w:rsidRPr="00F27C19" w:rsidRDefault="00E4537C" w:rsidP="00553E2F">
      <w:pPr>
        <w:numPr>
          <w:ilvl w:val="0"/>
          <w:numId w:val="118"/>
        </w:numPr>
        <w:shd w:val="clear" w:color="auto" w:fill="FFFFFF"/>
        <w:spacing w:line="326" w:lineRule="atLeast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你在</w:t>
      </w:r>
      <w:r w:rsidRPr="00F27C19">
        <w:rPr>
          <w:color w:val="000000"/>
          <w:sz w:val="21"/>
          <w:szCs w:val="21"/>
        </w:rPr>
        <w:t>22</w:t>
      </w:r>
      <w:r w:rsidRPr="00F27C19">
        <w:rPr>
          <w:rFonts w:cs="Arial"/>
          <w:color w:val="000000"/>
          <w:sz w:val="21"/>
          <w:szCs w:val="21"/>
        </w:rPr>
        <w:t>端口，通过一个锁定配置，来运行一个高度限制的</w:t>
      </w:r>
      <w:r w:rsidRPr="00F27C19">
        <w:rPr>
          <w:color w:val="000000"/>
          <w:sz w:val="21"/>
          <w:szCs w:val="21"/>
        </w:rPr>
        <w:t>sshd</w:t>
      </w:r>
      <w:r w:rsidRPr="00F27C19">
        <w:rPr>
          <w:rFonts w:cs="Arial"/>
          <w:color w:val="000000"/>
          <w:sz w:val="21"/>
          <w:szCs w:val="21"/>
        </w:rPr>
        <w:t>守护进程。这个项功能，可以使用</w:t>
      </w:r>
      <w:r w:rsidRPr="00F27C19">
        <w:rPr>
          <w:color w:val="000000"/>
          <w:sz w:val="21"/>
          <w:szCs w:val="21"/>
        </w:rPr>
        <w:t>Phabricator</w:t>
      </w:r>
      <w:r w:rsidRPr="00F27C19">
        <w:rPr>
          <w:rFonts w:cs="Arial"/>
          <w:color w:val="000000"/>
          <w:sz w:val="21"/>
          <w:szCs w:val="21"/>
        </w:rPr>
        <w:t>来认证用户和执行指令。</w:t>
      </w:r>
    </w:p>
    <w:p w:rsidR="00E4537C" w:rsidRPr="00F27C19" w:rsidRDefault="00E4537C" w:rsidP="00553E2F">
      <w:pPr>
        <w:pStyle w:val="ae"/>
        <w:numPr>
          <w:ilvl w:val="0"/>
          <w:numId w:val="118"/>
        </w:numPr>
        <w:shd w:val="clear" w:color="auto" w:fill="FFFFFF"/>
        <w:spacing w:line="326" w:lineRule="atLeast"/>
        <w:rPr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当</w:t>
      </w:r>
      <w:r w:rsidRPr="00F27C19">
        <w:rPr>
          <w:color w:val="000000"/>
          <w:sz w:val="21"/>
          <w:szCs w:val="21"/>
        </w:rPr>
        <w:t>sshd</w:t>
      </w:r>
      <w:r w:rsidRPr="00F27C19">
        <w:rPr>
          <w:rFonts w:cs="Arial"/>
          <w:color w:val="000000"/>
          <w:sz w:val="21"/>
          <w:szCs w:val="21"/>
        </w:rPr>
        <w:t>守护进程运行在</w:t>
      </w:r>
      <w:r w:rsidRPr="00F27C19">
        <w:rPr>
          <w:color w:val="000000"/>
          <w:sz w:val="21"/>
          <w:szCs w:val="21"/>
        </w:rPr>
        <w:t>22</w:t>
      </w:r>
      <w:r w:rsidRPr="00F27C19">
        <w:rPr>
          <w:rFonts w:cs="Arial"/>
          <w:color w:val="000000"/>
          <w:sz w:val="21"/>
          <w:szCs w:val="21"/>
        </w:rPr>
        <w:t>号端口时，需要是</w:t>
      </w:r>
      <w:r w:rsidRPr="00F27C19">
        <w:rPr>
          <w:color w:val="000000"/>
          <w:sz w:val="21"/>
          <w:szCs w:val="21"/>
        </w:rPr>
        <w:t>6.2</w:t>
      </w:r>
      <w:r w:rsidRPr="00F27C19">
        <w:rPr>
          <w:rFonts w:cs="Arial"/>
          <w:color w:val="000000"/>
          <w:sz w:val="21"/>
          <w:szCs w:val="21"/>
        </w:rPr>
        <w:t>或者更高版本，因为</w:t>
      </w:r>
      <w:r w:rsidRPr="00F27C19">
        <w:rPr>
          <w:color w:val="000000"/>
          <w:sz w:val="21"/>
          <w:szCs w:val="21"/>
        </w:rPr>
        <w:t>Phabricator</w:t>
      </w:r>
      <w:r w:rsidRPr="00F27C19">
        <w:rPr>
          <w:rFonts w:cs="Arial"/>
          <w:color w:val="000000"/>
          <w:sz w:val="21"/>
          <w:szCs w:val="21"/>
        </w:rPr>
        <w:t>依赖与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AuthorizedKeysCommand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选项。</w:t>
      </w:r>
    </w:p>
    <w:p w:rsidR="00E4537C" w:rsidRPr="00F27C19" w:rsidRDefault="00E4537C">
      <w:pPr>
        <w:rPr>
          <w:rStyle w:val="a4"/>
          <w:rFonts w:cs="Arial"/>
          <w:color w:val="000000"/>
          <w:sz w:val="23"/>
          <w:szCs w:val="23"/>
        </w:rPr>
      </w:pPr>
      <w:r w:rsidRPr="00F27C19">
        <w:t>这里展示一下配置的细节信息：</w:t>
      </w:r>
    </w:p>
    <w:p w:rsidR="00E4537C" w:rsidRPr="00F27C19" w:rsidRDefault="00E4537C">
      <w:r w:rsidRPr="00F27C19">
        <w:rPr>
          <w:rStyle w:val="a4"/>
          <w:rFonts w:cs="Arial"/>
          <w:color w:val="000000"/>
          <w:sz w:val="23"/>
          <w:szCs w:val="23"/>
        </w:rPr>
        <w:t>移动 SSHD端口</w:t>
      </w:r>
      <w:r w:rsidRPr="00F27C19">
        <w:t>: 当对sshd守护进程进行配置时，需要很小心。如果你错误配置了它，你可能将你锁在机器的外面。重启sshd时，会中断当前已经存在的连接，但是你还是要很谨慎。两种策略可以降低冒险系数：冒烟测试，通过启动另一个sshd守护进程进行配置; 使用“screen”命令，可以自动修复你与机器的连接。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为了配置冒烟测试，仅仅需要加上-f选项，启动另一个sshd就可以: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sudo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sshd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f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path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to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config_file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edited</w:t>
      </w:r>
    </w:p>
    <w:p w:rsidR="00E4537C" w:rsidRPr="00F27C19" w:rsidRDefault="00E4537C">
      <w:r w:rsidRPr="00F27C19">
        <w:t>你可以通过这个方式来进行测试，在替换原有配置文件之前，来验证你的配置是否正确。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为了自动修复配置文件，使用如下的指令启动一个screen: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sleep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mi"/>
          <w:rFonts w:eastAsia="Adobe 黑体 Std R" w:cs="Courier New"/>
          <w:color w:val="601200"/>
        </w:rPr>
        <w:t>60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mv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sshd_config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good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sshd_config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etc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init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d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sshd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restart</w:t>
      </w:r>
    </w:p>
    <w:p w:rsidR="00E4537C" w:rsidRPr="00F27C19" w:rsidRDefault="00E4537C">
      <w:r w:rsidRPr="00F27C19">
        <w:t>这条指令可能在你的系统中略有不同，不过总体思想是，在你不反对的情况下，在一段时间后自动保存配置文件。当你把自己锁在机器外面，这条指令可以帮助你自动的恢复一些配置。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现在你可以编辑你的配置文件，打开sshd配置文件（通常在/etc/ssh/sshd_config），然后改变端口设置，将端口改为别的（你可以选择出了22号端口的其他端口）。</w:t>
      </w:r>
      <w:r w:rsidRPr="00F27C19">
        <w:rPr>
          <w:rStyle w:val="no"/>
          <w:rFonts w:cs="Courier New"/>
          <w:color w:val="000A65"/>
          <w:sz w:val="23"/>
          <w:szCs w:val="23"/>
        </w:rPr>
        <w:t xml:space="preserve"> 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Port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mi"/>
          <w:rFonts w:eastAsia="Adobe 黑体 Std R" w:cs="Courier New"/>
          <w:color w:val="601200"/>
        </w:rPr>
        <w:t>222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这里要十分小心，然后重启sshd。通过连接新接口来验证配置是否正确：</w:t>
      </w:r>
      <w:r w:rsidRPr="00F27C19">
        <w:rPr>
          <w:rStyle w:val="no"/>
          <w:rFonts w:cs="Courier New"/>
          <w:color w:val="000A65"/>
          <w:sz w:val="23"/>
          <w:szCs w:val="23"/>
        </w:rPr>
        <w:t xml:space="preserve"> 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a4"/>
          <w:rFonts w:eastAsia="Adobe 黑体 Std R" w:cs="Arial"/>
          <w:color w:val="000000"/>
          <w:sz w:val="23"/>
          <w:szCs w:val="23"/>
        </w:rPr>
      </w:pPr>
      <w:r w:rsidRPr="00F27C19">
        <w:rPr>
          <w:rStyle w:val="no"/>
          <w:rFonts w:eastAsia="Adobe 黑体 Std R" w:cs="Courier New"/>
          <w:color w:val="000A65"/>
        </w:rPr>
        <w:t>ssh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p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mi"/>
          <w:rFonts w:eastAsia="Adobe 黑体 Std R" w:cs="Courier New"/>
          <w:color w:val="601200"/>
        </w:rPr>
        <w:t>222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...</w:t>
      </w:r>
    </w:p>
    <w:p w:rsidR="00E4537C" w:rsidRPr="00F27C19" w:rsidRDefault="00E4537C">
      <w:r w:rsidRPr="00F27C19">
        <w:rPr>
          <w:rStyle w:val="a4"/>
          <w:rFonts w:cs="Arial"/>
          <w:color w:val="000000"/>
          <w:sz w:val="23"/>
          <w:szCs w:val="23"/>
        </w:rPr>
        <w:lastRenderedPageBreak/>
        <w:t>配置并启动 Phabricator SSHD</w:t>
      </w:r>
      <w:r w:rsidRPr="00F27C19">
        <w:t>: 现在，配置并启动另一个sshd（在22号端口）。这个例子将会使用一个特别的锁定配置，来处理验证和命令执行。</w:t>
      </w:r>
    </w:p>
    <w:p w:rsidR="00E4537C" w:rsidRPr="00F27C19" w:rsidRDefault="00E4537C">
      <w:pPr>
        <w:rPr>
          <w:rStyle w:val="apple-converted-space"/>
          <w:rFonts w:cs="Arial"/>
          <w:color w:val="000000"/>
          <w:sz w:val="21"/>
          <w:szCs w:val="21"/>
        </w:rPr>
      </w:pPr>
      <w:r w:rsidRPr="00F27C19">
        <w:t>下面这三步很重要：</w:t>
      </w:r>
    </w:p>
    <w:p w:rsidR="00E4537C" w:rsidRPr="00F27C19" w:rsidRDefault="00E4537C" w:rsidP="00553E2F">
      <w:pPr>
        <w:numPr>
          <w:ilvl w:val="0"/>
          <w:numId w:val="59"/>
        </w:numPr>
        <w:shd w:val="clear" w:color="auto" w:fill="FFFFFF"/>
        <w:spacing w:line="326" w:lineRule="atLeast"/>
        <w:ind w:left="450"/>
        <w:rPr>
          <w:rStyle w:val="apple-converted-space"/>
          <w:rFonts w:cs="Arial"/>
          <w:color w:val="000000"/>
          <w:sz w:val="21"/>
          <w:szCs w:val="21"/>
        </w:rPr>
      </w:pPr>
      <w:r w:rsidRPr="00F27C19">
        <w:rPr>
          <w:rStyle w:val="apple-converted-space"/>
          <w:rFonts w:cs="Arial"/>
          <w:color w:val="000000"/>
          <w:sz w:val="21"/>
          <w:szCs w:val="21"/>
        </w:rPr>
        <w:t>创建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phabricator-ssh-hook.sh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文件</w:t>
      </w:r>
    </w:p>
    <w:p w:rsidR="00E4537C" w:rsidRPr="00F27C19" w:rsidRDefault="00E4537C" w:rsidP="00553E2F">
      <w:pPr>
        <w:numPr>
          <w:ilvl w:val="0"/>
          <w:numId w:val="59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Style w:val="apple-converted-space"/>
          <w:rFonts w:cs="Arial"/>
          <w:color w:val="000000"/>
          <w:sz w:val="21"/>
          <w:szCs w:val="21"/>
        </w:rPr>
        <w:t>创建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sshd_phabricator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配置文件</w:t>
      </w:r>
    </w:p>
    <w:p w:rsidR="00E4537C" w:rsidRPr="00F27C19" w:rsidRDefault="00E4537C" w:rsidP="00553E2F">
      <w:pPr>
        <w:numPr>
          <w:ilvl w:val="0"/>
          <w:numId w:val="59"/>
        </w:numPr>
        <w:shd w:val="clear" w:color="auto" w:fill="FFFFFF"/>
        <w:spacing w:line="326" w:lineRule="atLeast"/>
        <w:ind w:left="450"/>
        <w:rPr>
          <w:rStyle w:val="a4"/>
          <w:rFonts w:cs="Arial"/>
          <w:color w:val="000000"/>
        </w:rPr>
      </w:pPr>
      <w:r w:rsidRPr="00F27C19">
        <w:rPr>
          <w:rFonts w:cs="Arial"/>
          <w:color w:val="000000"/>
          <w:sz w:val="21"/>
          <w:szCs w:val="21"/>
        </w:rPr>
        <w:t>启动一个使用新配置的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sshd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副本。</w:t>
      </w:r>
    </w:p>
    <w:p w:rsidR="00E4537C" w:rsidRPr="00F27C19" w:rsidRDefault="00E4537C">
      <w:pPr>
        <w:pStyle w:val="ab"/>
        <w:shd w:val="clear" w:color="auto" w:fill="FFFFFF"/>
        <w:spacing w:before="0" w:after="180" w:line="326" w:lineRule="atLeast"/>
        <w:rPr>
          <w:rStyle w:val="no"/>
          <w:rFonts w:eastAsia="Adobe 黑体 Std R" w:cs="Courier New"/>
          <w:color w:val="000A65"/>
        </w:rPr>
      </w:pPr>
      <w:r w:rsidRPr="00F27C19">
        <w:rPr>
          <w:rStyle w:val="a4"/>
          <w:rFonts w:eastAsia="Adobe 黑体 Std R" w:cs="Arial"/>
          <w:color w:val="000000"/>
        </w:rPr>
        <w:t>创建</w:t>
      </w:r>
      <w:r w:rsidRPr="00F27C19">
        <w:rPr>
          <w:rStyle w:val="apple-converted-space"/>
          <w:rFonts w:eastAsia="Adobe 黑体 Std R" w:cs="Arial"/>
          <w:b/>
          <w:bCs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b/>
          <w:bCs/>
          <w:color w:val="333333"/>
        </w:rPr>
        <w:t>phabricator-ssh-hook.sh</w:t>
      </w:r>
      <w:r w:rsidRPr="00F27C19">
        <w:rPr>
          <w:rFonts w:eastAsia="Adobe 黑体 Std R"/>
          <w:color w:val="000000"/>
        </w:rPr>
        <w:t>:</w:t>
      </w:r>
      <w:r w:rsidRPr="00F27C19">
        <w:rPr>
          <w:rFonts w:eastAsia="Adobe 黑体 Std R" w:cs="Arial"/>
          <w:color w:val="000000"/>
        </w:rPr>
        <w:t>可以从</w:t>
      </w:r>
      <w:r w:rsidRPr="00F27C19">
        <w:rPr>
          <w:rStyle w:val="apple-converted-space"/>
          <w:rFonts w:eastAsia="Adobe 黑体 Std R"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phabricator/resources/sshd/phabricator-ssh-hook.sh</w:t>
      </w:r>
      <w:r w:rsidRPr="00F27C19">
        <w:rPr>
          <w:rStyle w:val="apple-converted-space"/>
          <w:rFonts w:eastAsia="Adobe 黑体 Std R"/>
          <w:color w:val="000000"/>
        </w:rPr>
        <w:t> </w:t>
      </w:r>
      <w:r w:rsidRPr="00F27C19">
        <w:rPr>
          <w:rStyle w:val="apple-converted-space"/>
          <w:rFonts w:eastAsia="Adobe 黑体 Std R" w:cs="Arial"/>
          <w:color w:val="000000"/>
        </w:rPr>
        <w:t>拷贝模板到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/usr/libexec/phabricator-ssh-hook.sh</w:t>
      </w:r>
      <w:r w:rsidRPr="00F27C19">
        <w:rPr>
          <w:rStyle w:val="apple-converted-space"/>
          <w:rFonts w:eastAsia="Adobe 黑体 Std R"/>
          <w:color w:val="000000"/>
        </w:rPr>
        <w:t> </w:t>
      </w:r>
      <w:r w:rsidRPr="00F27C19">
        <w:rPr>
          <w:rStyle w:val="apple-converted-space"/>
          <w:rFonts w:eastAsia="Adobe 黑体 Std R" w:cs="Arial"/>
          <w:color w:val="000000"/>
        </w:rPr>
        <w:t>（或其他你喜欢的路径）。并且编辑它来配合当前的配置。</w:t>
      </w:r>
      <w:r w:rsidRPr="00F27C19">
        <w:rPr>
          <w:rFonts w:eastAsia="Adobe 黑体 Std R" w:cs="Arial"/>
          <w:color w:val="000000"/>
        </w:rPr>
        <w:t>然后，让他被</w:t>
      </w:r>
      <w:r w:rsidRPr="00F27C19">
        <w:rPr>
          <w:rFonts w:eastAsia="Adobe 黑体 Std R"/>
          <w:color w:val="000000"/>
        </w:rPr>
        <w:t>root</w:t>
      </w:r>
      <w:r w:rsidRPr="00F27C19">
        <w:rPr>
          <w:rFonts w:eastAsia="Adobe 黑体 Std R" w:cs="Arial"/>
          <w:color w:val="000000"/>
        </w:rPr>
        <w:t>用户拥有，并限制对其的编辑：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o"/>
          <w:rFonts w:eastAsia="Adobe 黑体 Std R" w:cs="Courier New"/>
          <w:color w:val="000A65"/>
        </w:rPr>
      </w:pPr>
      <w:r w:rsidRPr="00F27C19">
        <w:rPr>
          <w:rStyle w:val="no"/>
          <w:rFonts w:eastAsia="Adobe 黑体 Std R" w:cs="Courier New"/>
          <w:color w:val="000A65"/>
        </w:rPr>
        <w:t>sudo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chown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root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path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to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phabricator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ssh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hook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sh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sudo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chmod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mi"/>
          <w:rFonts w:eastAsia="Adobe 黑体 Std R" w:cs="Courier New"/>
          <w:color w:val="601200"/>
        </w:rPr>
        <w:t>755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path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to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phabricator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ssh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hook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sh</w:t>
      </w:r>
    </w:p>
    <w:p w:rsidR="00E4537C" w:rsidRPr="00F27C19" w:rsidRDefault="00E4537C">
      <w:pPr>
        <w:rPr>
          <w:rStyle w:val="a4"/>
          <w:rFonts w:cs="Arial"/>
          <w:color w:val="000000"/>
        </w:rPr>
      </w:pPr>
      <w:r w:rsidRPr="00F27C19">
        <w:t>如果你不做这些事情，sshd将会拒绝执行钩子命令。</w:t>
      </w:r>
      <w:r w:rsidRPr="00F27C19">
        <w:rPr>
          <w:rStyle w:val="a4"/>
          <w:rFonts w:cs="Arial"/>
          <w:color w:val="000000"/>
          <w:sz w:val="23"/>
          <w:szCs w:val="23"/>
        </w:rPr>
        <w:t xml:space="preserve"> </w:t>
      </w:r>
    </w:p>
    <w:p w:rsidR="00E4537C" w:rsidRPr="00F27C19" w:rsidRDefault="00E4537C">
      <w:pPr>
        <w:pStyle w:val="ab"/>
        <w:shd w:val="clear" w:color="auto" w:fill="FFFFFF"/>
        <w:spacing w:before="0" w:after="180" w:line="326" w:lineRule="atLeast"/>
        <w:rPr>
          <w:rFonts w:eastAsia="Adobe 黑体 Std R" w:cs="Arial"/>
          <w:color w:val="000000"/>
        </w:rPr>
      </w:pPr>
      <w:r w:rsidRPr="00F27C19">
        <w:rPr>
          <w:rStyle w:val="a4"/>
          <w:rFonts w:eastAsia="Adobe 黑体 Std R" w:cs="Arial"/>
          <w:color w:val="000000"/>
        </w:rPr>
        <w:t>为</w:t>
      </w:r>
      <w:r w:rsidRPr="00F27C19">
        <w:rPr>
          <w:rStyle w:val="a4"/>
          <w:rFonts w:eastAsia="Adobe 黑体 Std R"/>
          <w:color w:val="000000"/>
        </w:rPr>
        <w:t>Phabricator</w:t>
      </w:r>
      <w:r w:rsidRPr="00F27C19">
        <w:rPr>
          <w:rStyle w:val="a4"/>
          <w:rFonts w:eastAsia="Adobe 黑体 Std R" w:cs="Arial"/>
          <w:color w:val="000000"/>
        </w:rPr>
        <w:t>创建</w:t>
      </w:r>
      <w:r w:rsidRPr="00F27C19">
        <w:rPr>
          <w:rStyle w:val="apple-converted-space"/>
          <w:rFonts w:eastAsia="Adobe 黑体 Std R" w:cs="Arial"/>
          <w:b/>
          <w:bCs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b/>
          <w:bCs/>
          <w:color w:val="333333"/>
        </w:rPr>
        <w:t>sshd_config</w:t>
      </w:r>
      <w:r w:rsidRPr="00F27C19">
        <w:rPr>
          <w:rStyle w:val="apple-converted-space"/>
          <w:rFonts w:eastAsia="Adobe 黑体 Std R"/>
          <w:b/>
          <w:bCs/>
          <w:color w:val="000000"/>
        </w:rPr>
        <w:t> </w:t>
      </w:r>
      <w:r w:rsidRPr="00F27C19">
        <w:rPr>
          <w:rStyle w:val="a4"/>
          <w:rFonts w:eastAsia="Adobe 黑体 Std R" w:cs="Arial"/>
          <w:color w:val="000000"/>
        </w:rPr>
        <w:t>配置文件：</w:t>
      </w:r>
      <w:r w:rsidRPr="00F27C19">
        <w:rPr>
          <w:rFonts w:eastAsia="Adobe 黑体 Std R" w:cs="Arial"/>
          <w:color w:val="000000"/>
        </w:rPr>
        <w:t>在</w:t>
      </w:r>
      <w:r w:rsidRPr="00F27C19">
        <w:rPr>
          <w:rFonts w:eastAsia="Adobe 黑体 Std R"/>
          <w:color w:val="000000"/>
        </w:rPr>
        <w:t xml:space="preserve"> </w:t>
      </w:r>
      <w:r w:rsidRPr="00F27C19">
        <w:rPr>
          <w:rStyle w:val="apple-converted-space"/>
          <w:rFonts w:eastAsia="Adobe 黑体 Std R"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phabricator/resources/sshd/sshd_config.phabricator.example</w:t>
      </w:r>
      <w:r w:rsidRPr="00F27C19">
        <w:rPr>
          <w:rStyle w:val="apple-converted-space"/>
          <w:rFonts w:eastAsia="Adobe 黑体 Std R"/>
          <w:color w:val="000000"/>
        </w:rPr>
        <w:t> </w:t>
      </w:r>
      <w:r w:rsidRPr="00F27C19">
        <w:rPr>
          <w:rStyle w:val="apple-converted-space"/>
          <w:rFonts w:eastAsia="Adobe 黑体 Std R" w:cs="Arial"/>
          <w:color w:val="000000"/>
        </w:rPr>
        <w:t>拷贝模板到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/etc/ssh/sshd_config.phabricator</w:t>
      </w:r>
      <w:r w:rsidRPr="00F27C19">
        <w:rPr>
          <w:rFonts w:eastAsia="Adobe 黑体 Std R" w:cs="Arial"/>
          <w:color w:val="000000"/>
        </w:rPr>
        <w:t>（或者其他路径）。</w:t>
      </w:r>
    </w:p>
    <w:p w:rsidR="00E4537C" w:rsidRPr="00F27C19" w:rsidRDefault="00E4537C">
      <w:pPr>
        <w:pStyle w:val="ab"/>
        <w:shd w:val="clear" w:color="auto" w:fill="FFFFFF"/>
        <w:spacing w:before="0" w:after="180" w:line="326" w:lineRule="atLeast"/>
        <w:rPr>
          <w:rStyle w:val="a4"/>
          <w:rFonts w:eastAsia="Adobe 黑体 Std R" w:cs="Arial"/>
          <w:color w:val="000000"/>
        </w:rPr>
      </w:pPr>
      <w:r w:rsidRPr="00F27C19">
        <w:rPr>
          <w:rFonts w:eastAsia="Adobe 黑体 Std R" w:cs="Arial"/>
          <w:color w:val="000000"/>
        </w:rPr>
        <w:t>打开这个文件，然后修改</w:t>
      </w:r>
      <w:r w:rsidRPr="00F27C19">
        <w:rPr>
          <w:rStyle w:val="apple-converted-space"/>
          <w:rFonts w:eastAsia="Adobe 黑体 Std R"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AuthorizedKeysCommand</w:t>
      </w:r>
      <w:r w:rsidRPr="00F27C19">
        <w:rPr>
          <w:rStyle w:val="apple-converted-space"/>
          <w:rFonts w:eastAsia="Adobe 黑体 Std R"/>
          <w:color w:val="000000"/>
        </w:rPr>
        <w:t> </w:t>
      </w:r>
      <w:r w:rsidRPr="00F27C19">
        <w:rPr>
          <w:rStyle w:val="apple-converted-space"/>
          <w:rFonts w:eastAsia="Adobe 黑体 Std R" w:cs="Arial"/>
          <w:color w:val="000000"/>
        </w:rPr>
        <w:t>和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AuthorizedKeysCommandUser</w:t>
      </w:r>
      <w:r w:rsidRPr="00F27C19">
        <w:rPr>
          <w:rStyle w:val="apple-converted-space"/>
          <w:rFonts w:eastAsia="Adobe 黑体 Std R"/>
          <w:color w:val="000000"/>
        </w:rPr>
        <w:t> </w:t>
      </w:r>
      <w:r w:rsidRPr="00F27C19">
        <w:rPr>
          <w:rStyle w:val="apple-converted-space"/>
          <w:rFonts w:eastAsia="Adobe 黑体 Std R" w:cs="Arial"/>
          <w:color w:val="000000"/>
        </w:rPr>
        <w:t>来适配你当前使用的系统。</w:t>
      </w:r>
    </w:p>
    <w:p w:rsidR="00E4537C" w:rsidRPr="00F27C19" w:rsidRDefault="00E4537C">
      <w:pPr>
        <w:pStyle w:val="ab"/>
        <w:shd w:val="clear" w:color="auto" w:fill="FFFFFF"/>
        <w:spacing w:before="0" w:after="180" w:line="326" w:lineRule="atLeast"/>
        <w:rPr>
          <w:rStyle w:val="no"/>
          <w:rFonts w:eastAsia="Adobe 黑体 Std R" w:cs="Courier New"/>
          <w:color w:val="000A65"/>
        </w:rPr>
      </w:pPr>
      <w:r w:rsidRPr="00F27C19">
        <w:rPr>
          <w:rStyle w:val="a4"/>
          <w:rFonts w:eastAsia="Adobe 黑体 Std R" w:cs="Arial"/>
          <w:color w:val="000000"/>
        </w:rPr>
        <w:t>启动</w:t>
      </w:r>
      <w:r w:rsidRPr="00F27C19">
        <w:rPr>
          <w:rStyle w:val="a4"/>
          <w:rFonts w:eastAsia="Adobe 黑体 Std R"/>
          <w:color w:val="000000"/>
        </w:rPr>
        <w:t xml:space="preserve"> SSHD</w:t>
      </w:r>
      <w:r w:rsidRPr="00F27C19">
        <w:rPr>
          <w:rFonts w:eastAsia="Adobe 黑体 Std R"/>
          <w:color w:val="000000"/>
        </w:rPr>
        <w:t xml:space="preserve">: </w:t>
      </w:r>
      <w:r w:rsidRPr="00F27C19">
        <w:rPr>
          <w:rFonts w:eastAsia="Adobe 黑体 Std R" w:cs="Arial"/>
          <w:color w:val="000000"/>
        </w:rPr>
        <w:t>现在，启动</w:t>
      </w:r>
      <w:r w:rsidRPr="00F27C19">
        <w:rPr>
          <w:rFonts w:eastAsia="Adobe 黑体 Std R"/>
          <w:color w:val="000000"/>
        </w:rPr>
        <w:t>Phabricator</w:t>
      </w:r>
      <w:r w:rsidRPr="00F27C19">
        <w:rPr>
          <w:rStyle w:val="apple-converted-space"/>
          <w:rFonts w:eastAsia="Adobe 黑体 Std R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sshd</w:t>
      </w:r>
      <w:r w:rsidRPr="00F27C19">
        <w:rPr>
          <w:rFonts w:eastAsia="Adobe 黑体 Std R"/>
          <w:color w:val="000000"/>
        </w:rPr>
        <w:t>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sudo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sshd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f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path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to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sshd_config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phabricator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如果你之前配置的没有错，你就可以运行如下的指令了: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echo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{}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ssh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vcs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user</w:t>
      </w:r>
      <w:r w:rsidRPr="00F27C19">
        <w:rPr>
          <w:rStyle w:val="o"/>
          <w:rFonts w:eastAsia="Adobe 黑体 Std R" w:cs="Courier New"/>
          <w:color w:val="AA2211"/>
        </w:rPr>
        <w:t>@</w:t>
      </w:r>
      <w:r w:rsidRPr="00F27C19">
        <w:rPr>
          <w:rStyle w:val="no"/>
          <w:rFonts w:eastAsia="Adobe 黑体 Std R" w:cs="Courier New"/>
          <w:color w:val="000A65"/>
        </w:rPr>
        <w:t>phabricator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yourcompany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com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conduit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conduit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ping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...然后，就会得到类似如下的响应信息: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  <w:r w:rsidRPr="00F27C19">
        <w:rPr>
          <w:rStyle w:val="s2"/>
          <w:rFonts w:eastAsia="Adobe 黑体 Std R" w:cs="Courier New"/>
          <w:color w:val="766510"/>
        </w:rPr>
        <w:t>"result"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Style w:val="s2"/>
          <w:rFonts w:eastAsia="Adobe 黑体 Std R" w:cs="Courier New"/>
          <w:color w:val="766510"/>
        </w:rPr>
        <w:t>"orbital"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Style w:val="s2"/>
          <w:rFonts w:eastAsia="Adobe 黑体 Std R" w:cs="Courier New"/>
          <w:color w:val="766510"/>
        </w:rPr>
        <w:t>"error_code"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Style w:val="kc"/>
          <w:rFonts w:eastAsia="Adobe 黑体 Std R" w:cs="Courier New"/>
          <w:color w:val="000A65"/>
        </w:rPr>
        <w:t>null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Style w:val="s2"/>
          <w:rFonts w:eastAsia="Adobe 黑体 Std R" w:cs="Courier New"/>
          <w:color w:val="766510"/>
        </w:rPr>
        <w:t>"error_info"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Style w:val="kc"/>
          <w:rFonts w:eastAsia="Adobe 黑体 Std R" w:cs="Courier New"/>
          <w:color w:val="000A65"/>
        </w:rPr>
        <w:t>null</w:t>
      </w: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r w:rsidRPr="00F27C19">
        <w:t>(如果验证错误，确认一下你是否将你的公钥加入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a4"/>
          <w:rFonts w:cs="Arial"/>
          <w:color w:val="000000"/>
          <w:sz w:val="23"/>
          <w:szCs w:val="23"/>
        </w:rPr>
        <w:t>Settings &gt; SSH Public Keys</w:t>
      </w:r>
      <w:r w:rsidRPr="00F27C19">
        <w:t>中。)</w:t>
      </w:r>
    </w:p>
    <w:p w:rsidR="00E4537C" w:rsidRPr="00F27C19" w:rsidRDefault="00E4537C">
      <w:pPr>
        <w:pStyle w:val="3"/>
      </w:pPr>
      <w:bookmarkStart w:id="240" w:name="__DdeLink__169_1105249617"/>
      <w:bookmarkStart w:id="241" w:name="authentication-over-http"/>
      <w:bookmarkStart w:id="242" w:name="_Toc385544226"/>
      <w:r w:rsidRPr="00F27C19">
        <w:t>HTTP认证</w:t>
      </w:r>
      <w:bookmarkEnd w:id="240"/>
      <w:bookmarkEnd w:id="242"/>
    </w:p>
    <w:p w:rsidR="00E4537C" w:rsidRPr="00F27C19" w:rsidRDefault="00E4537C">
      <w:r w:rsidRPr="00F27C19">
        <w:t>为了通过HTTP验证，用户需要在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a4"/>
          <w:rFonts w:cs="Arial"/>
          <w:color w:val="000000"/>
          <w:sz w:val="23"/>
          <w:szCs w:val="23"/>
        </w:rPr>
        <w:t>Settings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页面中</w:t>
      </w:r>
      <w:r w:rsidRPr="00F27C19">
        <w:t>配置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a4"/>
          <w:rFonts w:cs="Arial"/>
          <w:color w:val="000000"/>
          <w:sz w:val="23"/>
          <w:szCs w:val="23"/>
        </w:rPr>
        <w:t>VCS Password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。</w:t>
      </w:r>
      <w:r w:rsidRPr="00F27C19">
        <w:t>要使这个面板生效，需要将diffusion.allow-http-auth置为开启状态。</w:t>
      </w:r>
    </w:p>
    <w:p w:rsidR="00E4537C" w:rsidRPr="00F27C19" w:rsidRDefault="00E4537C">
      <w:pPr>
        <w:pStyle w:val="3"/>
      </w:pPr>
      <w:bookmarkStart w:id="243" w:name="authentication-over-ssh"/>
      <w:bookmarkStart w:id="244" w:name="_Toc385544227"/>
      <w:bookmarkEnd w:id="243"/>
      <w:r w:rsidRPr="00F27C19">
        <w:t>SSH认证</w:t>
      </w:r>
      <w:bookmarkEnd w:id="244"/>
    </w:p>
    <w:p w:rsidR="00E4537C" w:rsidRPr="00F27C19" w:rsidRDefault="00E4537C">
      <w:r w:rsidRPr="00F27C19">
        <w:t>为了通过SSH进行验证，用户需要添加SSH公钥在Setting面板中。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245" w:name="_Toc385544228"/>
      <w:r w:rsidRPr="00F27C19">
        <w:t>Diffusion 使用教程：符号索引</w:t>
      </w:r>
      <w:bookmarkEnd w:id="245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如何配置和使用符号索引。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246" w:name="_Toc385544229"/>
      <w:r w:rsidRPr="00F27C19">
        <w:t>概述</w:t>
      </w:r>
      <w:bookmarkEnd w:id="246"/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Phabricator可以包含一个符号索引，这个索引是用来追踪代码中定义的类和函数。当你开启了索引，你可以用索引来做如下的事情：</w:t>
      </w:r>
    </w:p>
    <w:p w:rsidR="00E4537C" w:rsidRPr="00F27C19" w:rsidRDefault="00E4537C" w:rsidP="00553E2F">
      <w:pPr>
        <w:numPr>
          <w:ilvl w:val="0"/>
          <w:numId w:val="60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在</w:t>
      </w:r>
      <w:r w:rsidRPr="00F27C19">
        <w:rPr>
          <w:color w:val="000000"/>
          <w:sz w:val="21"/>
          <w:szCs w:val="21"/>
        </w:rPr>
        <w:t>Differential</w:t>
      </w:r>
      <w:r w:rsidRPr="00F27C19">
        <w:rPr>
          <w:rFonts w:cs="Arial"/>
          <w:color w:val="000000"/>
          <w:sz w:val="21"/>
          <w:szCs w:val="21"/>
        </w:rPr>
        <w:t>使用符号连接进行代码回查。</w:t>
      </w:r>
    </w:p>
    <w:p w:rsidR="00E4537C" w:rsidRPr="00F27C19" w:rsidRDefault="00E4537C" w:rsidP="00553E2F">
      <w:pPr>
        <w:numPr>
          <w:ilvl w:val="0"/>
          <w:numId w:val="60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允许你通过符号进行搜索。</w:t>
      </w:r>
    </w:p>
    <w:p w:rsidR="00E4537C" w:rsidRPr="00F27C19" w:rsidRDefault="00E4537C" w:rsidP="00553E2F">
      <w:pPr>
        <w:numPr>
          <w:ilvl w:val="0"/>
          <w:numId w:val="60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1"/>
          <w:szCs w:val="21"/>
        </w:rPr>
        <w:t>可以使用</w:t>
      </w:r>
      <w:r w:rsidRPr="00F27C19">
        <w:rPr>
          <w:color w:val="000000"/>
          <w:sz w:val="21"/>
          <w:szCs w:val="21"/>
        </w:rPr>
        <w:t>IRC</w:t>
      </w:r>
      <w:r w:rsidRPr="00F27C19">
        <w:rPr>
          <w:rFonts w:cs="Arial"/>
          <w:color w:val="000000"/>
          <w:sz w:val="21"/>
          <w:szCs w:val="21"/>
        </w:rPr>
        <w:t>服务来回答类似</w:t>
      </w:r>
      <w:r w:rsidRPr="00F27C19">
        <w:rPr>
          <w:color w:val="000000"/>
          <w:sz w:val="21"/>
          <w:szCs w:val="21"/>
        </w:rPr>
        <w:t>“</w:t>
      </w:r>
      <w:r w:rsidRPr="00F27C19">
        <w:rPr>
          <w:rFonts w:cs="Arial"/>
          <w:color w:val="000000"/>
          <w:sz w:val="21"/>
          <w:szCs w:val="21"/>
        </w:rPr>
        <w:t>某个类在哪？</w:t>
      </w:r>
      <w:r w:rsidRPr="00F27C19">
        <w:rPr>
          <w:color w:val="000000"/>
          <w:sz w:val="21"/>
          <w:szCs w:val="21"/>
        </w:rPr>
        <w:t>”</w:t>
      </w:r>
      <w:r w:rsidRPr="00F27C19">
        <w:rPr>
          <w:rFonts w:cs="Arial"/>
          <w:color w:val="000000"/>
          <w:sz w:val="21"/>
          <w:szCs w:val="21"/>
        </w:rPr>
        <w:t>的问题。</w:t>
      </w:r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NOTE：符号索引是新功能，不过其已经在PHP语言还有其他语言中广泛支持了。</w:t>
      </w:r>
      <w:r w:rsidRPr="00F27C19">
        <w:rPr>
          <w:rFonts w:cs="Arial"/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247" w:name="_Toc385544230"/>
      <w:r w:rsidRPr="00F27C19">
        <w:t>填充索引</w:t>
      </w:r>
      <w:bookmarkEnd w:id="247"/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所谓填充索引，你需要写一个脚本来对你的代码库做符号甄别，并且在流水线中设置一个任务，让其进行输出。</w:t>
      </w:r>
      <w:r w:rsidRPr="00F27C19">
        <w:rPr>
          <w:rStyle w:val="o"/>
          <w:rFonts w:cs="Courier New"/>
          <w:color w:val="AA2211"/>
          <w:sz w:val="23"/>
          <w:szCs w:val="23"/>
        </w:rPr>
        <w:t xml:space="preserve"> 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./</w:t>
      </w:r>
      <w:r w:rsidRPr="00F27C19">
        <w:rPr>
          <w:rStyle w:val="no"/>
          <w:rFonts w:eastAsia="Adobe 黑体 Std R" w:cs="Courier New"/>
          <w:color w:val="000A65"/>
        </w:rPr>
        <w:t>scripts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symbols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import_project_symbols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php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Phabricator 包含了一个可以甄别PHP工程中的符号信息的脚本: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Arial"/>
          <w:sz w:val="23"/>
          <w:szCs w:val="23"/>
        </w:rPr>
      </w:pPr>
      <w:r w:rsidRPr="00F27C19">
        <w:rPr>
          <w:rStyle w:val="o"/>
          <w:rFonts w:eastAsia="Adobe 黑体 Std R" w:cs="Courier New"/>
          <w:color w:val="AA2211"/>
        </w:rPr>
        <w:t>./</w:t>
      </w:r>
      <w:r w:rsidRPr="00F27C19">
        <w:rPr>
          <w:rStyle w:val="no"/>
          <w:rFonts w:eastAsia="Adobe 黑体 Std R" w:cs="Courier New"/>
          <w:color w:val="000A65"/>
        </w:rPr>
        <w:t>scripts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symbols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generate_php_symbols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php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rPr>
          <w:rFonts w:cs="Arial"/>
          <w:sz w:val="23"/>
          <w:szCs w:val="23"/>
        </w:rPr>
        <w:t>Phabricator 还包含一个可以甄别任何一种语言的类和/或函数的脚本，这个脚本是由Exuberant Ctags提供(</w:t>
      </w:r>
      <w:hyperlink r:id="rId184" w:anchor="_blank" w:history="1">
        <w:r w:rsidRPr="00F27C19">
          <w:rPr>
            <w:rStyle w:val="a5"/>
          </w:rPr>
          <w:t>http://ctags.sourceforge.net</w:t>
        </w:r>
      </w:hyperlink>
      <w:r w:rsidRPr="00F27C19">
        <w:rPr>
          <w:rFonts w:cs="Arial"/>
          <w:sz w:val="23"/>
          <w:szCs w:val="23"/>
        </w:rPr>
        <w:t>):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./</w:t>
      </w:r>
      <w:r w:rsidRPr="00F27C19">
        <w:rPr>
          <w:rStyle w:val="no"/>
          <w:rFonts w:eastAsia="Adobe 黑体 Std R" w:cs="Courier New"/>
          <w:color w:val="000A65"/>
        </w:rPr>
        <w:t>scripts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symbols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generate_ctags_symbols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php</w:t>
      </w:r>
    </w:p>
    <w:p w:rsidR="00E4537C" w:rsidRPr="00F27C19" w:rsidRDefault="00E4537C">
      <w:r w:rsidRPr="00F27C19">
        <w:t>如果你想要甄别其他语言，你需要写一个脚本进行输出他们 (例如，可以分析一个ctags文件)。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脚本每行的输出格式，如下所示: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context</w:t>
      </w: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name</w:t>
      </w: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type</w:t>
      </w: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lang</w:t>
      </w: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line</w:t>
      </w: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path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例如: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ExampleClass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exampleMethod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function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php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mi"/>
          <w:rFonts w:eastAsia="Adobe 黑体 Std R" w:cs="Courier New"/>
          <w:color w:val="601200"/>
        </w:rPr>
        <w:t>13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src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classes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ExampleClass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php</w:t>
      </w:r>
    </w:p>
    <w:p w:rsidR="00E4537C" w:rsidRPr="00F27C19" w:rsidRDefault="00E4537C">
      <w:r w:rsidRPr="00F27C19">
        <w:t>上下文（广义）是特定范围或者命名空间的符号定义。对于面向对象语言，这可能就是一个类名。这个符号在上下文中，就是类常数、函数、属性、嵌套类，等等。当以没有上下文情况</w:t>
      </w:r>
      <w:r w:rsidRPr="00F27C19">
        <w:lastRenderedPageBreak/>
        <w:t>下，对符号信息进行输出（比如，这些符号在全局进行定义），这里&lt;context&gt;域必须是空的。</w:t>
      </w:r>
    </w:p>
    <w:p w:rsidR="00E4537C" w:rsidRPr="00F27C19" w:rsidRDefault="00E4537C">
      <w:r w:rsidRPr="00F27C19">
        <w:t>你的脚本文件需要枚举出，在你的工程所用的全部符号，并且以你的工程根目录为基准（.arcconfig所在目录），以“/”标注。</w:t>
      </w:r>
    </w:p>
    <w:p w:rsidR="00E4537C" w:rsidRPr="00F27C19" w:rsidRDefault="00E4537C">
      <w:pPr>
        <w:rPr>
          <w:rStyle w:val="gp"/>
          <w:rFonts w:cs="Courier New"/>
          <w:color w:val="000080"/>
        </w:rPr>
      </w:pPr>
      <w:r w:rsidRPr="00F27C19">
        <w:t>你可以以generate_php_symbols.php为例，来了解如何写这个脚本，并且使用以下命令行启动它，并观察它的输出：</w:t>
      </w:r>
      <w:r w:rsidRPr="00F27C19">
        <w:rPr>
          <w:rStyle w:val="gp"/>
          <w:rFonts w:cs="Courier New"/>
          <w:color w:val="000080"/>
          <w:sz w:val="23"/>
          <w:szCs w:val="23"/>
        </w:rPr>
        <w:t xml:space="preserve"> 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p"/>
          <w:rFonts w:eastAsia="Adobe 黑体 Std R" w:cs="Courier New"/>
          <w:color w:val="000080"/>
        </w:rPr>
      </w:pPr>
      <w:r w:rsidRPr="00F27C19">
        <w:rPr>
          <w:rStyle w:val="gp"/>
          <w:rFonts w:eastAsia="Adobe 黑体 Std R" w:cs="Courier New"/>
          <w:color w:val="000080"/>
        </w:rPr>
        <w:t>$ cd phabricator/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gp"/>
          <w:rFonts w:eastAsia="Adobe 黑体 Std R" w:cs="Courier New"/>
          <w:color w:val="000080"/>
        </w:rPr>
        <w:t>$ find . -type f -name '*.php' | ./scripts/symbols/generate_php_symbols.php</w:t>
      </w:r>
    </w:p>
    <w:p w:rsidR="00E4537C" w:rsidRPr="00F27C19" w:rsidRDefault="00E4537C">
      <w:pPr>
        <w:rPr>
          <w:rStyle w:val="gp"/>
          <w:rFonts w:cs="Courier New"/>
          <w:color w:val="000080"/>
        </w:rPr>
      </w:pPr>
      <w:r w:rsidRPr="00F27C19">
        <w:t>事实上构建符号索引，通过管道方式为import_project_symbols.php脚本获取数据，这里需要提供工程名: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gp"/>
          <w:rFonts w:eastAsia="Adobe 黑体 Std R" w:cs="Courier New"/>
          <w:color w:val="000080"/>
        </w:rPr>
        <w:t>$ ./scripts/symbols/import_project_symbols.php yourproject &lt; symbols_data</w:t>
      </w:r>
    </w:p>
    <w:p w:rsidR="00E4537C" w:rsidRPr="00F27C19" w:rsidRDefault="00E4537C">
      <w:r w:rsidRPr="00F27C19">
        <w:t>然后，建立一个任务运行。</w:t>
      </w:r>
    </w:p>
    <w:p w:rsidR="00E4537C" w:rsidRPr="00F27C19" w:rsidRDefault="00E4537C">
      <w:r w:rsidRPr="00F27C19">
        <w:t>你可以使用Conduit函数differential.findsysmbols，来测试导入符号队列。一些特性（比如函数，和IRC服务集成）将会立即工作。其他的函数将会需要更多的配置。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  <w:rPr>
          <w:rFonts w:cs="Arial"/>
          <w:color w:val="000000"/>
        </w:rPr>
      </w:pPr>
      <w:bookmarkStart w:id="248" w:name="_Toc385544231"/>
      <w:r w:rsidRPr="00F27C19">
        <w:t>集成Differential</w:t>
      </w:r>
      <w:bookmarkEnd w:id="248"/>
    </w:p>
    <w:p w:rsidR="00E4537C" w:rsidRPr="00F27C19" w:rsidRDefault="00E4537C">
      <w:pPr>
        <w:pStyle w:val="ab"/>
        <w:shd w:val="clear" w:color="auto" w:fill="FFFFFF"/>
        <w:spacing w:before="0" w:after="180" w:line="326" w:lineRule="atLeast"/>
        <w:rPr>
          <w:rStyle w:val="a4"/>
          <w:rFonts w:eastAsia="Adobe 黑体 Std R" w:cs="Arial"/>
          <w:color w:val="000000"/>
          <w:sz w:val="21"/>
          <w:szCs w:val="21"/>
        </w:rPr>
      </w:pPr>
      <w:r w:rsidRPr="00F27C19">
        <w:rPr>
          <w:rFonts w:eastAsia="Adobe 黑体 Std R" w:cs="Arial"/>
          <w:color w:val="000000"/>
        </w:rPr>
        <w:t>要集成</w:t>
      </w:r>
      <w:r w:rsidRPr="00F27C19">
        <w:rPr>
          <w:rFonts w:eastAsia="Adobe 黑体 Std R"/>
          <w:color w:val="000000"/>
        </w:rPr>
        <w:t>Differential</w:t>
      </w:r>
      <w:r w:rsidRPr="00F27C19">
        <w:rPr>
          <w:rFonts w:eastAsia="Adobe 黑体 Std R" w:cs="Arial"/>
          <w:color w:val="000000"/>
        </w:rPr>
        <w:t>，</w:t>
      </w:r>
      <w:r w:rsidRPr="00F27C19">
        <w:rPr>
          <w:rFonts w:eastAsia="Adobe 黑体 Std R" w:cs="微软雅黑"/>
          <w:color w:val="000000"/>
        </w:rPr>
        <w:t>你</w:t>
      </w:r>
      <w:r w:rsidRPr="00F27C19">
        <w:rPr>
          <w:rFonts w:eastAsia="Adobe 黑体 Std R" w:cs="Adobe Gothic Std B"/>
          <w:color w:val="000000"/>
        </w:rPr>
        <w:t>需要告</w:t>
      </w:r>
      <w:r w:rsidRPr="00F27C19">
        <w:rPr>
          <w:rFonts w:eastAsia="Adobe 黑体 Std R" w:cs="微软雅黑"/>
          <w:color w:val="000000"/>
        </w:rPr>
        <w:t>诉</w:t>
      </w:r>
      <w:r w:rsidRPr="00F27C19">
        <w:rPr>
          <w:rFonts w:eastAsia="Adobe 黑体 Std R"/>
          <w:color w:val="000000"/>
        </w:rPr>
        <w:t>Phabricator</w:t>
      </w:r>
      <w:r w:rsidRPr="00F27C19">
        <w:rPr>
          <w:rFonts w:eastAsia="Adobe 黑体 Std R" w:cs="微软雅黑"/>
          <w:color w:val="000000"/>
        </w:rPr>
        <w:t>你</w:t>
      </w:r>
      <w:r w:rsidRPr="00F27C19">
        <w:rPr>
          <w:rFonts w:eastAsia="Adobe 黑体 Std R" w:cs="Adobe Gothic Std B"/>
          <w:color w:val="000000"/>
        </w:rPr>
        <w:t>要使用</w:t>
      </w:r>
      <w:r w:rsidRPr="00F27C19">
        <w:rPr>
          <w:rFonts w:eastAsia="Adobe 黑体 Std R" w:cs="微软雅黑"/>
          <w:color w:val="000000"/>
        </w:rPr>
        <w:t>哪个</w:t>
      </w:r>
      <w:r w:rsidRPr="00F27C19">
        <w:rPr>
          <w:rFonts w:eastAsia="Adobe 黑体 Std R" w:cs="Adobe Gothic Std B"/>
          <w:color w:val="000000"/>
        </w:rPr>
        <w:t>工程里面的符</w:t>
      </w:r>
      <w:r w:rsidRPr="00F27C19">
        <w:rPr>
          <w:rFonts w:eastAsia="Adobe 黑体 Std R" w:cs="微软雅黑"/>
          <w:color w:val="000000"/>
        </w:rPr>
        <w:t>号</w:t>
      </w:r>
      <w:r w:rsidRPr="00F27C19">
        <w:rPr>
          <w:rFonts w:eastAsia="Adobe 黑体 Std R" w:cs="Adobe Gothic Std B"/>
          <w:color w:val="000000"/>
        </w:rPr>
        <w:t>索引，</w:t>
      </w:r>
      <w:r w:rsidRPr="00F27C19">
        <w:rPr>
          <w:rFonts w:eastAsia="Adobe 黑体 Std R" w:cs="微软雅黑"/>
          <w:color w:val="000000"/>
        </w:rPr>
        <w:t>还</w:t>
      </w:r>
      <w:r w:rsidRPr="00F27C19">
        <w:rPr>
          <w:rFonts w:eastAsia="Adobe 黑体 Std R" w:cs="Adobe Gothic Std B"/>
          <w:color w:val="000000"/>
        </w:rPr>
        <w:t>有是否要</w:t>
      </w:r>
      <w:r w:rsidRPr="00F27C19">
        <w:rPr>
          <w:rFonts w:eastAsia="Adobe 黑体 Std R" w:cs="微软雅黑"/>
          <w:color w:val="000000"/>
        </w:rPr>
        <w:t>从</w:t>
      </w:r>
      <w:r w:rsidRPr="00F27C19">
        <w:rPr>
          <w:rFonts w:eastAsia="Adobe 黑体 Std R" w:cs="Adobe Gothic Std B"/>
          <w:color w:val="000000"/>
        </w:rPr>
        <w:t>其他工程抽取符</w:t>
      </w:r>
      <w:r w:rsidRPr="00F27C19">
        <w:rPr>
          <w:rFonts w:eastAsia="Adobe 黑体 Std R" w:cs="微软雅黑"/>
          <w:color w:val="000000"/>
        </w:rPr>
        <w:t>号</w:t>
      </w:r>
      <w:r w:rsidRPr="00F27C19">
        <w:rPr>
          <w:rFonts w:eastAsia="Adobe 黑体 Std R" w:cs="Adobe Gothic Std B"/>
          <w:color w:val="000000"/>
        </w:rPr>
        <w:t>。以管理</w:t>
      </w:r>
      <w:r w:rsidRPr="00F27C19">
        <w:rPr>
          <w:rFonts w:eastAsia="Adobe 黑体 Std R" w:cs="微软雅黑"/>
          <w:color w:val="000000"/>
        </w:rPr>
        <w:t>员账号</w:t>
      </w:r>
      <w:r w:rsidRPr="00F27C19">
        <w:rPr>
          <w:rFonts w:eastAsia="Adobe 黑体 Std R" w:cs="Adobe Gothic Std B"/>
          <w:color w:val="000000"/>
        </w:rPr>
        <w:t>登</w:t>
      </w:r>
      <w:r w:rsidRPr="00F27C19">
        <w:rPr>
          <w:rFonts w:eastAsia="Adobe 黑体 Std R" w:cs="微软雅黑"/>
          <w:color w:val="000000"/>
        </w:rPr>
        <w:t>陆</w:t>
      </w:r>
      <w:r w:rsidRPr="00F27C19">
        <w:rPr>
          <w:rFonts w:eastAsia="Adobe 黑体 Std R" w:cs="Adobe Gothic Std B"/>
          <w:color w:val="000000"/>
        </w:rPr>
        <w:t>，在</w:t>
      </w:r>
      <w:r w:rsidRPr="00F27C19">
        <w:rPr>
          <w:rStyle w:val="apple-converted-space"/>
          <w:rFonts w:eastAsia="Adobe 黑体 Std R"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Repositories -&gt; Arcanist Projects -&gt; Edit</w:t>
      </w:r>
      <w:r w:rsidRPr="00F27C19">
        <w:rPr>
          <w:rStyle w:val="apple-converted-space"/>
          <w:rFonts w:eastAsia="Adobe 黑体 Std R"/>
          <w:color w:val="000000"/>
        </w:rPr>
        <w:t> </w:t>
      </w:r>
      <w:r w:rsidRPr="00F27C19">
        <w:rPr>
          <w:rStyle w:val="apple-converted-space"/>
          <w:rFonts w:eastAsia="Adobe 黑体 Std R" w:cs="微软雅黑"/>
          <w:color w:val="000000"/>
        </w:rPr>
        <w:t>进</w:t>
      </w:r>
      <w:r w:rsidRPr="00F27C19">
        <w:rPr>
          <w:rStyle w:val="apple-converted-space"/>
          <w:rFonts w:eastAsia="Adobe 黑体 Std R" w:cs="Adobe Gothic Std B"/>
          <w:color w:val="000000"/>
        </w:rPr>
        <w:t>行</w:t>
      </w:r>
      <w:r w:rsidRPr="00F27C19">
        <w:rPr>
          <w:rStyle w:val="apple-converted-space"/>
          <w:rFonts w:eastAsia="Adobe 黑体 Std R" w:cs="微软雅黑"/>
          <w:color w:val="000000"/>
        </w:rPr>
        <w:t>设</w:t>
      </w:r>
      <w:r w:rsidRPr="00F27C19">
        <w:rPr>
          <w:rStyle w:val="apple-converted-space"/>
          <w:rFonts w:eastAsia="Adobe 黑体 Std R" w:cs="Adobe Gothic Std B"/>
          <w:color w:val="000000"/>
        </w:rPr>
        <w:t>置。</w:t>
      </w:r>
      <w:r w:rsidRPr="00F27C19">
        <w:rPr>
          <w:rFonts w:eastAsia="Adobe 黑体 Std R" w:cs="微软雅黑"/>
          <w:color w:val="000000"/>
        </w:rPr>
        <w:t>你</w:t>
      </w:r>
      <w:r w:rsidRPr="00F27C19">
        <w:rPr>
          <w:rFonts w:eastAsia="Adobe 黑体 Std R" w:cs="Adobe Gothic Std B"/>
          <w:color w:val="000000"/>
        </w:rPr>
        <w:t>需要在以下域中</w:t>
      </w:r>
      <w:r w:rsidRPr="00F27C19">
        <w:rPr>
          <w:rFonts w:eastAsia="Adobe 黑体 Std R" w:cs="微软雅黑"/>
          <w:color w:val="000000"/>
        </w:rPr>
        <w:t>填写</w:t>
      </w:r>
      <w:r w:rsidRPr="00F27C19">
        <w:rPr>
          <w:rFonts w:eastAsia="Adobe 黑体 Std R" w:cs="Adobe Gothic Std B"/>
          <w:color w:val="000000"/>
        </w:rPr>
        <w:t>必要的</w:t>
      </w:r>
      <w:r w:rsidRPr="00F27C19">
        <w:rPr>
          <w:rFonts w:eastAsia="Adobe 黑体 Std R" w:cs="微软雅黑"/>
          <w:color w:val="000000"/>
        </w:rPr>
        <w:t>内</w:t>
      </w:r>
      <w:r w:rsidRPr="00F27C19">
        <w:rPr>
          <w:rFonts w:eastAsia="Adobe 黑体 Std R" w:cs="Adobe Gothic Std B"/>
          <w:color w:val="000000"/>
        </w:rPr>
        <w:t>容：</w:t>
      </w:r>
    </w:p>
    <w:p w:rsidR="00E4537C" w:rsidRPr="00F27C19" w:rsidRDefault="00E4537C" w:rsidP="00553E2F">
      <w:pPr>
        <w:numPr>
          <w:ilvl w:val="0"/>
          <w:numId w:val="106"/>
        </w:numPr>
        <w:shd w:val="clear" w:color="auto" w:fill="FFFFFF"/>
        <w:spacing w:line="326" w:lineRule="atLeast"/>
        <w:rPr>
          <w:rStyle w:val="a4"/>
          <w:rFonts w:cs="Arial"/>
          <w:color w:val="000000"/>
          <w:sz w:val="21"/>
          <w:szCs w:val="21"/>
        </w:rPr>
      </w:pPr>
      <w:r w:rsidRPr="00F27C19">
        <w:rPr>
          <w:rStyle w:val="a4"/>
          <w:rFonts w:cs="Arial"/>
          <w:color w:val="000000"/>
          <w:sz w:val="21"/>
          <w:szCs w:val="21"/>
        </w:rPr>
        <w:t>代码库（</w:t>
      </w:r>
      <w:r w:rsidRPr="00F27C19">
        <w:rPr>
          <w:rStyle w:val="a4"/>
          <w:color w:val="000000"/>
          <w:sz w:val="21"/>
          <w:szCs w:val="21"/>
        </w:rPr>
        <w:t>Repository</w:t>
      </w:r>
      <w:r w:rsidRPr="00F27C19">
        <w:rPr>
          <w:rStyle w:val="a4"/>
          <w:rFonts w:cs="Arial"/>
          <w:color w:val="000000"/>
          <w:sz w:val="21"/>
          <w:szCs w:val="21"/>
        </w:rPr>
        <w:t>）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一个作为副工程的已跟踪库。</w:t>
      </w:r>
    </w:p>
    <w:p w:rsidR="00E4537C" w:rsidRPr="00F27C19" w:rsidRDefault="00E4537C" w:rsidP="00553E2F">
      <w:pPr>
        <w:numPr>
          <w:ilvl w:val="0"/>
          <w:numId w:val="106"/>
        </w:numPr>
        <w:shd w:val="clear" w:color="auto" w:fill="FFFFFF"/>
        <w:spacing w:line="326" w:lineRule="atLeast"/>
        <w:rPr>
          <w:rStyle w:val="a4"/>
          <w:rFonts w:cs="Arial"/>
          <w:color w:val="000000"/>
          <w:sz w:val="21"/>
          <w:szCs w:val="21"/>
        </w:rPr>
      </w:pPr>
      <w:r w:rsidRPr="00F27C19">
        <w:rPr>
          <w:rStyle w:val="a4"/>
          <w:rFonts w:cs="Arial"/>
          <w:color w:val="000000"/>
          <w:sz w:val="21"/>
          <w:szCs w:val="21"/>
        </w:rPr>
        <w:t>已索引语言（</w:t>
      </w:r>
      <w:r w:rsidRPr="00F27C19">
        <w:rPr>
          <w:rStyle w:val="a4"/>
          <w:color w:val="000000"/>
          <w:sz w:val="21"/>
          <w:szCs w:val="21"/>
        </w:rPr>
        <w:t>Indexed Languages</w:t>
      </w:r>
      <w:r w:rsidRPr="00F27C19">
        <w:rPr>
          <w:rStyle w:val="a4"/>
          <w:rFonts w:cs="Arial"/>
          <w:color w:val="000000"/>
          <w:sz w:val="21"/>
          <w:szCs w:val="21"/>
        </w:rPr>
        <w:t>）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填写你已经构建过索引的所有语言。</w:t>
      </w:r>
      <w:r w:rsidRPr="00F27C19">
        <w:rPr>
          <w:rStyle w:val="a4"/>
          <w:color w:val="000000"/>
          <w:sz w:val="21"/>
          <w:szCs w:val="21"/>
        </w:rPr>
        <w:t xml:space="preserve"> </w:t>
      </w:r>
    </w:p>
    <w:p w:rsidR="00E4537C" w:rsidRPr="00F27C19" w:rsidRDefault="00E4537C" w:rsidP="00553E2F">
      <w:pPr>
        <w:numPr>
          <w:ilvl w:val="0"/>
          <w:numId w:val="106"/>
        </w:numPr>
        <w:shd w:val="clear" w:color="auto" w:fill="FFFFFF"/>
        <w:spacing w:line="326" w:lineRule="atLeast"/>
      </w:pPr>
      <w:r w:rsidRPr="00F27C19">
        <w:rPr>
          <w:rStyle w:val="a4"/>
          <w:rFonts w:cs="Arial"/>
          <w:color w:val="000000"/>
          <w:sz w:val="21"/>
          <w:szCs w:val="21"/>
        </w:rPr>
        <w:t>使用符号来源（</w:t>
      </w:r>
      <w:r w:rsidRPr="00F27C19">
        <w:rPr>
          <w:rStyle w:val="a4"/>
          <w:color w:val="000000"/>
          <w:sz w:val="21"/>
          <w:szCs w:val="21"/>
        </w:rPr>
        <w:t>Uses Symbols From</w:t>
      </w:r>
      <w:r w:rsidRPr="00F27C19">
        <w:rPr>
          <w:rStyle w:val="a4"/>
          <w:rFonts w:cs="Arial"/>
          <w:color w:val="000000"/>
          <w:sz w:val="21"/>
          <w:szCs w:val="21"/>
        </w:rPr>
        <w:t>）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如果工程依赖于其他工程，需要添加其他工程，并且他们的符号信息都需要在这里能看到。例如，</w:t>
      </w:r>
      <w:r w:rsidRPr="00F27C19">
        <w:rPr>
          <w:color w:val="000000"/>
          <w:sz w:val="21"/>
          <w:szCs w:val="21"/>
        </w:rPr>
        <w:t>Phabricator</w:t>
      </w:r>
      <w:r w:rsidRPr="00F27C19">
        <w:rPr>
          <w:rFonts w:cs="Arial"/>
          <w:color w:val="000000"/>
          <w:sz w:val="21"/>
          <w:szCs w:val="21"/>
        </w:rPr>
        <w:t>中有</w:t>
      </w:r>
      <w:r w:rsidRPr="00F27C19">
        <w:rPr>
          <w:color w:val="000000"/>
          <w:sz w:val="21"/>
          <w:szCs w:val="21"/>
        </w:rPr>
        <w:t>“Arcanist”</w:t>
      </w:r>
      <w:r w:rsidRPr="00F27C19">
        <w:rPr>
          <w:rFonts w:cs="Arial"/>
          <w:color w:val="000000"/>
          <w:sz w:val="21"/>
          <w:szCs w:val="21"/>
        </w:rPr>
        <w:t>和</w:t>
      </w:r>
      <w:r w:rsidRPr="00F27C19">
        <w:rPr>
          <w:color w:val="000000"/>
          <w:sz w:val="21"/>
          <w:szCs w:val="21"/>
        </w:rPr>
        <w:t>“libphutil”</w:t>
      </w:r>
      <w:r w:rsidRPr="00F27C19">
        <w:rPr>
          <w:rFonts w:cs="Arial"/>
          <w:color w:val="000000"/>
          <w:sz w:val="21"/>
          <w:szCs w:val="21"/>
        </w:rPr>
        <w:t>，因为它使用了其他工程里面的类和函数。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当你已经配置一个工程，新版本将会在Differential自动进行符号连接。</w:t>
      </w:r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NOTE: 因为这个特性需要依赖语法高亮，对于其他语言来说，对特定语言的处理，语法高亮的处理更胜一筹。它对于PHP来说工作相当不错，但是在你的使用中可能会使用到各种不同的语言。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249" w:name="_Toc385544232"/>
      <w:r w:rsidRPr="00F27C19">
        <w:t>Diviner 使用教程</w:t>
      </w:r>
      <w:bookmarkEnd w:id="249"/>
    </w:p>
    <w:p w:rsidR="00E4537C" w:rsidRPr="00F27C19" w:rsidRDefault="00E4537C">
      <w:r w:rsidRPr="00F27C19">
        <w:t>文档生成器。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250" w:name="_Toc385544233"/>
      <w:r w:rsidRPr="00F27C19">
        <w:lastRenderedPageBreak/>
        <w:t>概述</w:t>
      </w:r>
      <w:bookmarkEnd w:id="250"/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NOTE: Diviner 是一个新功能，并没有被普遍使用。</w:t>
      </w:r>
    </w:p>
    <w:p w:rsidR="00E4537C" w:rsidRPr="00F27C19" w:rsidRDefault="00E4537C">
      <w:pPr>
        <w:pStyle w:val="3"/>
      </w:pPr>
      <w:bookmarkStart w:id="251" w:name="_Toc385544234"/>
      <w:r w:rsidRPr="00F27C19">
        <w:t>生成文档</w:t>
      </w:r>
      <w:bookmarkEnd w:id="251"/>
    </w:p>
    <w:p w:rsidR="00E4537C" w:rsidRPr="00F27C19" w:rsidRDefault="00E4537C">
      <w:pPr>
        <w:rPr>
          <w:rFonts w:cs="Courier New"/>
          <w:color w:val="000000"/>
        </w:rPr>
      </w:pPr>
      <w:r w:rsidRPr="00F27C19">
        <w:t>要生成文档，需要运行: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 xml:space="preserve">phabricator/ </w:t>
      </w:r>
      <w:r w:rsidRPr="00F27C19">
        <w:rPr>
          <w:rStyle w:val="gp"/>
          <w:rFonts w:eastAsia="Adobe 黑体 Std R" w:cs="Courier New"/>
          <w:color w:val="000080"/>
        </w:rPr>
        <w:t>$ ./bin/diviner generate --book &lt;book&gt;</w:t>
      </w:r>
    </w:p>
    <w:p w:rsidR="00E4537C" w:rsidRPr="00F27C19" w:rsidRDefault="00E4537C">
      <w:pPr>
        <w:pStyle w:val="3"/>
      </w:pPr>
      <w:bookmarkStart w:id="252" w:name="book-files"/>
      <w:bookmarkStart w:id="253" w:name="_Toc385544235"/>
      <w:bookmarkEnd w:id="252"/>
      <w:r w:rsidRPr="00F27C19">
        <w:t>.book 文件</w:t>
      </w:r>
      <w:bookmarkEnd w:id="253"/>
    </w:p>
    <w:p w:rsidR="00E4537C" w:rsidRPr="00F27C19" w:rsidRDefault="00E4537C">
      <w:pPr>
        <w:rPr>
          <w:rFonts w:cs="Consolas"/>
          <w:b/>
          <w:bCs/>
          <w:color w:val="000000"/>
          <w:sz w:val="17"/>
          <w:szCs w:val="17"/>
        </w:rPr>
      </w:pPr>
      <w:r w:rsidRPr="00F27C19">
        <w:t>Diviner 书籍文档需要使用.book文件（JSON格式）进行配置，这个文件类似如下所示:</w:t>
      </w:r>
    </w:p>
    <w:p w:rsidR="00E4537C" w:rsidRPr="00F27C19" w:rsidRDefault="00E4537C">
      <w:pPr>
        <w:shd w:val="clear" w:color="auto" w:fill="FDF5D4"/>
        <w:rPr>
          <w:rStyle w:val="o"/>
          <w:rFonts w:cs="Courier New"/>
          <w:color w:val="AA2211"/>
        </w:rPr>
      </w:pPr>
      <w:r w:rsidRPr="00F27C19">
        <w:rPr>
          <w:rFonts w:cs="Consolas"/>
          <w:b/>
          <w:bCs/>
          <w:color w:val="000000"/>
          <w:sz w:val="17"/>
          <w:szCs w:val="17"/>
        </w:rPr>
        <w:t>example.book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2"/>
          <w:rFonts w:eastAsia="Adobe 黑体 Std R" w:cs="Courier New"/>
          <w:color w:val="766510"/>
        </w:rPr>
        <w:t>"name"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"example"</w:t>
      </w:r>
      <w:r w:rsidRPr="00F27C19">
        <w:rPr>
          <w:rStyle w:val="o"/>
          <w:rFonts w:eastAsia="Adobe 黑体 Std R" w:cs="Courier New"/>
          <w:color w:val="AA2211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2"/>
          <w:rFonts w:eastAsia="Adobe 黑体 Std R" w:cs="Courier New"/>
          <w:color w:val="766510"/>
        </w:rPr>
        <w:t>"title"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"Example Documentation"</w:t>
      </w:r>
      <w:r w:rsidRPr="00F27C19">
        <w:rPr>
          <w:rStyle w:val="o"/>
          <w:rFonts w:eastAsia="Adobe 黑体 Std R" w:cs="Courier New"/>
          <w:color w:val="AA2211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2"/>
          <w:rFonts w:eastAsia="Adobe 黑体 Std R" w:cs="Courier New"/>
          <w:color w:val="766510"/>
        </w:rPr>
        <w:t>"short"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"Example Docs"</w:t>
      </w:r>
      <w:r w:rsidRPr="00F27C19">
        <w:rPr>
          <w:rStyle w:val="o"/>
          <w:rFonts w:eastAsia="Adobe 黑体 Std R" w:cs="Courier New"/>
          <w:color w:val="AA2211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2"/>
          <w:rFonts w:eastAsia="Adobe 黑体 Std R" w:cs="Courier New"/>
          <w:color w:val="766510"/>
        </w:rPr>
        <w:t>"root"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"."</w:t>
      </w:r>
      <w:r w:rsidRPr="00F27C19">
        <w:rPr>
          <w:rStyle w:val="o"/>
          <w:rFonts w:eastAsia="Adobe 黑体 Std R" w:cs="Courier New"/>
          <w:color w:val="AA2211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2"/>
          <w:rFonts w:eastAsia="Adobe 黑体 Std R" w:cs="Courier New"/>
          <w:color w:val="766510"/>
        </w:rPr>
        <w:t>"uri.source"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"http://example.com/diffusion/X/browse/master/%f$%l"</w:t>
      </w:r>
      <w:r w:rsidRPr="00F27C19">
        <w:rPr>
          <w:rStyle w:val="o"/>
          <w:rFonts w:eastAsia="Adobe 黑体 Std R" w:cs="Courier New"/>
          <w:color w:val="AA2211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2"/>
          <w:rFonts w:eastAsia="Adobe 黑体 Std R" w:cs="Courier New"/>
          <w:color w:val="766510"/>
        </w:rPr>
        <w:t>"rules"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{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s2"/>
          <w:rFonts w:eastAsia="Adobe 黑体 Std R" w:cs="Courier New"/>
          <w:color w:val="766510"/>
        </w:rPr>
        <w:t>"(</w:t>
      </w:r>
      <w:r w:rsidRPr="00F27C19">
        <w:rPr>
          <w:rStyle w:val="k"/>
          <w:rFonts w:eastAsia="Adobe 黑体 Std R" w:cs="Courier New"/>
          <w:color w:val="AA4000"/>
        </w:rPr>
        <w:t>\\</w:t>
      </w:r>
      <w:r w:rsidRPr="00F27C19">
        <w:rPr>
          <w:rStyle w:val="s2"/>
          <w:rFonts w:eastAsia="Adobe 黑体 Std R" w:cs="Courier New"/>
          <w:color w:val="766510"/>
        </w:rPr>
        <w:t>.diviner$)"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"DivinerArticleAtomizer"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},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2"/>
          <w:rFonts w:eastAsia="Adobe 黑体 Std R" w:cs="Courier New"/>
          <w:color w:val="766510"/>
        </w:rPr>
        <w:t>"exclude"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[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s2"/>
          <w:rFonts w:eastAsia="Adobe 黑体 Std R" w:cs="Courier New"/>
          <w:color w:val="766510"/>
        </w:rPr>
        <w:t>"(^externals/)"</w:t>
      </w:r>
      <w:r w:rsidRPr="00F27C19">
        <w:rPr>
          <w:rStyle w:val="o"/>
          <w:rFonts w:eastAsia="Adobe 黑体 Std R" w:cs="Courier New"/>
          <w:color w:val="AA2211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s2"/>
          <w:rFonts w:eastAsia="Adobe 黑体 Std R" w:cs="Courier New"/>
          <w:color w:val="766510"/>
        </w:rPr>
        <w:t>"(^scripts/)"</w:t>
      </w:r>
      <w:r w:rsidRPr="00F27C19">
        <w:rPr>
          <w:rStyle w:val="o"/>
          <w:rFonts w:eastAsia="Adobe 黑体 Std R" w:cs="Courier New"/>
          <w:color w:val="AA2211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s2"/>
          <w:rFonts w:eastAsia="Adobe 黑体 Std R" w:cs="Courier New"/>
          <w:color w:val="766510"/>
        </w:rPr>
        <w:t>"(^support/)"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],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2"/>
          <w:rFonts w:eastAsia="Adobe 黑体 Std R" w:cs="Courier New"/>
          <w:color w:val="766510"/>
        </w:rPr>
        <w:t>"groups"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{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s2"/>
          <w:rFonts w:eastAsia="Adobe 黑体 Std R" w:cs="Courier New"/>
          <w:color w:val="766510"/>
        </w:rPr>
        <w:t>"forward"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{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  </w:t>
      </w:r>
      <w:r w:rsidRPr="00F27C19">
        <w:rPr>
          <w:rStyle w:val="s2"/>
          <w:rFonts w:eastAsia="Adobe 黑体 Std R" w:cs="Courier New"/>
          <w:color w:val="766510"/>
        </w:rPr>
        <w:t>"name"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"Doing Stuff"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},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s2"/>
          <w:rFonts w:eastAsia="Adobe 黑体 Std R" w:cs="Courier New"/>
          <w:color w:val="766510"/>
        </w:rPr>
        <w:t>"reverse"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{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  </w:t>
      </w:r>
      <w:r w:rsidRPr="00F27C19">
        <w:rPr>
          <w:rStyle w:val="s2"/>
          <w:rFonts w:eastAsia="Adobe 黑体 Std R" w:cs="Courier New"/>
          <w:color w:val="766510"/>
        </w:rPr>
        <w:t>"name"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"Undoing Stuff"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</w:pPr>
      <w:r w:rsidRPr="00F27C19">
        <w:lastRenderedPageBreak/>
        <w:t>文件中的属性：</w:t>
      </w:r>
    </w:p>
    <w:p w:rsidR="00E4537C" w:rsidRPr="00F27C19" w:rsidRDefault="00E4537C" w:rsidP="00553E2F">
      <w:pPr>
        <w:numPr>
          <w:ilvl w:val="0"/>
          <w:numId w:val="108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name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必须。要短</w:t>
      </w:r>
      <w:r w:rsidRPr="00F27C19">
        <w:rPr>
          <w:color w:val="000000"/>
          <w:sz w:val="21"/>
          <w:szCs w:val="21"/>
        </w:rPr>
        <w:t xml:space="preserve">, </w:t>
      </w:r>
      <w:r w:rsidRPr="00F27C19">
        <w:rPr>
          <w:rFonts w:cs="Arial"/>
          <w:color w:val="000000"/>
          <w:sz w:val="21"/>
          <w:szCs w:val="21"/>
        </w:rPr>
        <w:t>且作为判断文档书籍的唯一标示。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这里会生成</w:t>
      </w:r>
      <w:r w:rsidRPr="00F27C19">
        <w:rPr>
          <w:color w:val="000000"/>
          <w:sz w:val="21"/>
          <w:szCs w:val="21"/>
        </w:rPr>
        <w:t>URI</w:t>
      </w:r>
      <w:r w:rsidRPr="00F27C19">
        <w:rPr>
          <w:rFonts w:cs="Arial"/>
          <w:color w:val="000000"/>
          <w:sz w:val="21"/>
          <w:szCs w:val="21"/>
        </w:rPr>
        <w:t>地址，所以不要在名字中使用特殊符号。好的名字例如：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"example"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或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"libcabin"</w:t>
      </w:r>
      <w:r w:rsidRPr="00F27C19">
        <w:rPr>
          <w:rFonts w:cs="Arial"/>
          <w:color w:val="000000"/>
          <w:sz w:val="21"/>
          <w:szCs w:val="21"/>
        </w:rPr>
        <w:t>。</w:t>
      </w:r>
    </w:p>
    <w:p w:rsidR="00E4537C" w:rsidRPr="00F27C19" w:rsidRDefault="00E4537C" w:rsidP="00553E2F">
      <w:pPr>
        <w:numPr>
          <w:ilvl w:val="0"/>
          <w:numId w:val="108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root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必须。根目录（相对于</w:t>
      </w:r>
      <w:r w:rsidRPr="00F27C19">
        <w:rPr>
          <w:color w:val="000000"/>
          <w:sz w:val="21"/>
          <w:szCs w:val="21"/>
        </w:rPr>
        <w:t>.book</w:t>
      </w:r>
      <w:r w:rsidRPr="00F27C19">
        <w:rPr>
          <w:rFonts w:cs="Arial"/>
          <w:color w:val="000000"/>
          <w:sz w:val="21"/>
          <w:szCs w:val="21"/>
        </w:rPr>
        <w:t>文件），文档将会在这个路径下产生。这里通常都会写成</w:t>
      </w:r>
      <w:r w:rsidRPr="00F27C19">
        <w:rPr>
          <w:color w:val="000000"/>
          <w:sz w:val="21"/>
          <w:szCs w:val="21"/>
        </w:rPr>
        <w:t>“../..”</w:t>
      </w:r>
      <w:r w:rsidRPr="00F27C19">
        <w:rPr>
          <w:rFonts w:cs="Arial"/>
          <w:color w:val="000000"/>
          <w:sz w:val="21"/>
          <w:szCs w:val="21"/>
        </w:rPr>
        <w:t>，来指定工程的根目录（例如，当</w:t>
      </w:r>
      <w:r w:rsidRPr="00F27C19">
        <w:rPr>
          <w:color w:val="000000"/>
          <w:sz w:val="21"/>
          <w:szCs w:val="21"/>
        </w:rPr>
        <w:t>.book</w:t>
      </w:r>
      <w:r w:rsidRPr="00F27C19">
        <w:rPr>
          <w:rFonts w:cs="Arial"/>
          <w:color w:val="000000"/>
          <w:sz w:val="21"/>
          <w:szCs w:val="21"/>
        </w:rPr>
        <w:t>文件在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project/src/docs/example.book</w:t>
      </w:r>
      <w:r w:rsidRPr="00F27C19">
        <w:rPr>
          <w:rFonts w:cs="Arial"/>
          <w:color w:val="000000"/>
          <w:sz w:val="21"/>
          <w:szCs w:val="21"/>
        </w:rPr>
        <w:t>下，填写</w:t>
      </w:r>
      <w:r w:rsidRPr="00F27C19">
        <w:rPr>
          <w:color w:val="000000"/>
          <w:sz w:val="21"/>
          <w:szCs w:val="21"/>
        </w:rPr>
        <w:t>“../..”</w:t>
      </w:r>
      <w:r w:rsidRPr="00F27C19">
        <w:rPr>
          <w:rFonts w:cs="Arial"/>
          <w:color w:val="000000"/>
          <w:sz w:val="21"/>
          <w:szCs w:val="21"/>
        </w:rPr>
        <w:t>后，文档将会在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project/</w:t>
      </w:r>
      <w:r w:rsidRPr="00F27C19">
        <w:rPr>
          <w:rFonts w:cs="Arial"/>
          <w:color w:val="000000"/>
          <w:sz w:val="21"/>
          <w:szCs w:val="21"/>
        </w:rPr>
        <w:t>目录下生成）。</w:t>
      </w:r>
    </w:p>
    <w:p w:rsidR="00E4537C" w:rsidRPr="00F27C19" w:rsidRDefault="00E4537C" w:rsidP="00553E2F">
      <w:pPr>
        <w:numPr>
          <w:ilvl w:val="0"/>
          <w:numId w:val="108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title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可选。填写文档书籍的标题。这里有足够的空间来显示标题，并且标题需要对文档进行全面的描述。</w:t>
      </w:r>
      <w:r w:rsidRPr="00F27C19">
        <w:rPr>
          <w:color w:val="000000"/>
          <w:sz w:val="21"/>
          <w:szCs w:val="21"/>
        </w:rPr>
        <w:t>Good titles are things like</w:t>
      </w:r>
      <w:r w:rsidRPr="00F27C19">
        <w:rPr>
          <w:rFonts w:cs="Arial"/>
          <w:color w:val="000000"/>
          <w:sz w:val="21"/>
          <w:szCs w:val="21"/>
        </w:rPr>
        <w:t>好的文档标题，例如：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"Example Documentation"</w:t>
      </w:r>
      <w:r w:rsidRPr="00F27C19">
        <w:rPr>
          <w:color w:val="000000"/>
          <w:sz w:val="21"/>
          <w:szCs w:val="21"/>
        </w:rPr>
        <w:t xml:space="preserve">, </w:t>
      </w:r>
      <w:r w:rsidRPr="00F27C19">
        <w:rPr>
          <w:rFonts w:cs="Arial"/>
          <w:color w:val="000000"/>
          <w:sz w:val="21"/>
          <w:szCs w:val="21"/>
        </w:rPr>
        <w:t>或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"libcabin Developer Documentation"</w:t>
      </w:r>
      <w:r w:rsidRPr="00F27C19">
        <w:rPr>
          <w:rFonts w:cs="Arial"/>
          <w:color w:val="000000"/>
          <w:sz w:val="21"/>
          <w:szCs w:val="21"/>
        </w:rPr>
        <w:t>。</w:t>
      </w:r>
    </w:p>
    <w:p w:rsidR="00E4537C" w:rsidRPr="00F27C19" w:rsidRDefault="00E4537C" w:rsidP="00553E2F">
      <w:pPr>
        <w:numPr>
          <w:ilvl w:val="0"/>
          <w:numId w:val="108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short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可选。短标题，显示的空间也有限。如果为空，那么将使用完整标题。好的短标题，例如：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"Example Docs"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或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"libcabin Dev Docs"</w:t>
      </w:r>
      <w:r w:rsidRPr="00F27C19">
        <w:rPr>
          <w:rFonts w:cs="Arial"/>
          <w:color w:val="000000"/>
          <w:sz w:val="21"/>
          <w:szCs w:val="21"/>
        </w:rPr>
        <w:t>。</w:t>
      </w:r>
    </w:p>
    <w:p w:rsidR="00E4537C" w:rsidRPr="00F27C19" w:rsidRDefault="00E4537C" w:rsidP="00553E2F">
      <w:pPr>
        <w:numPr>
          <w:ilvl w:val="0"/>
          <w:numId w:val="108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uri.source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可选。可以通过连接到一个代码库浏览器，你可以很快的跳转到指定类或函数定义处。为了完成这个功能，它使用了一个指定得</w:t>
      </w:r>
      <w:r w:rsidRPr="00F27C19">
        <w:rPr>
          <w:color w:val="000000"/>
          <w:sz w:val="21"/>
          <w:szCs w:val="21"/>
        </w:rPr>
        <w:t>URI</w:t>
      </w:r>
      <w:r w:rsidRPr="00F27C19">
        <w:rPr>
          <w:rFonts w:cs="Arial"/>
          <w:color w:val="000000"/>
          <w:sz w:val="21"/>
          <w:szCs w:val="21"/>
        </w:rPr>
        <w:t>模式。通常，这个</w:t>
      </w:r>
      <w:r w:rsidRPr="00F27C19">
        <w:rPr>
          <w:color w:val="000000"/>
          <w:sz w:val="21"/>
          <w:szCs w:val="21"/>
        </w:rPr>
        <w:t>URI</w:t>
      </w:r>
      <w:r w:rsidRPr="00F27C19">
        <w:rPr>
          <w:rFonts w:cs="Arial"/>
          <w:color w:val="000000"/>
          <w:sz w:val="21"/>
          <w:szCs w:val="21"/>
        </w:rPr>
        <w:t>应该指向一个类似</w:t>
      </w:r>
      <w:r w:rsidRPr="00F27C19">
        <w:rPr>
          <w:color w:val="000000"/>
          <w:sz w:val="21"/>
          <w:szCs w:val="21"/>
        </w:rPr>
        <w:t>Diffusion</w:t>
      </w:r>
      <w:r w:rsidRPr="00F27C19">
        <w:rPr>
          <w:rFonts w:cs="Arial"/>
          <w:color w:val="000000"/>
          <w:sz w:val="21"/>
          <w:szCs w:val="21"/>
        </w:rPr>
        <w:t>的代码库浏览器。比如，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"http://repobrowser.yourcompany.com/%f#%l"</w:t>
      </w:r>
      <w:r w:rsidRPr="00F27C19">
        <w:rPr>
          <w:rFonts w:cs="Arial"/>
          <w:color w:val="000000"/>
          <w:sz w:val="21"/>
          <w:szCs w:val="21"/>
        </w:rPr>
        <w:t>。你可以在</w:t>
      </w:r>
      <w:r w:rsidRPr="00F27C19">
        <w:rPr>
          <w:color w:val="000000"/>
          <w:sz w:val="21"/>
          <w:szCs w:val="21"/>
        </w:rPr>
        <w:t>URI</w:t>
      </w:r>
      <w:r w:rsidRPr="00F27C19">
        <w:rPr>
          <w:rFonts w:cs="Arial"/>
          <w:color w:val="000000"/>
          <w:sz w:val="21"/>
          <w:szCs w:val="21"/>
        </w:rPr>
        <w:t>中使用以下转换，在运行时，对应区域会进行替换</w:t>
      </w:r>
      <w:r w:rsidRPr="00F27C19">
        <w:rPr>
          <w:color w:val="000000"/>
          <w:sz w:val="21"/>
          <w:szCs w:val="21"/>
        </w:rPr>
        <w:t>:</w:t>
      </w:r>
    </w:p>
    <w:p w:rsidR="00E4537C" w:rsidRPr="00F27C19" w:rsidRDefault="00E4537C" w:rsidP="00553E2F">
      <w:pPr>
        <w:numPr>
          <w:ilvl w:val="2"/>
          <w:numId w:val="108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%f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替换指定的文件名。</w:t>
      </w:r>
    </w:p>
    <w:p w:rsidR="00E4537C" w:rsidRPr="00F27C19" w:rsidRDefault="00E4537C" w:rsidP="00553E2F">
      <w:pPr>
        <w:numPr>
          <w:ilvl w:val="2"/>
          <w:numId w:val="108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%l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替换指定的行。</w:t>
      </w:r>
    </w:p>
    <w:p w:rsidR="00E4537C" w:rsidRPr="00F27C19" w:rsidRDefault="00E4537C" w:rsidP="00553E2F">
      <w:pPr>
        <w:numPr>
          <w:ilvl w:val="2"/>
          <w:numId w:val="108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%%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替换</w:t>
      </w:r>
      <w:r w:rsidRPr="00F27C19">
        <w:rPr>
          <w:color w:val="000000"/>
          <w:sz w:val="21"/>
          <w:szCs w:val="21"/>
        </w:rPr>
        <w:t>'%'</w:t>
      </w:r>
      <w:r w:rsidRPr="00F27C19">
        <w:rPr>
          <w:rFonts w:cs="Arial"/>
          <w:color w:val="000000"/>
          <w:sz w:val="21"/>
          <w:szCs w:val="21"/>
        </w:rPr>
        <w:t>字符。</w:t>
      </w:r>
    </w:p>
    <w:p w:rsidR="00E4537C" w:rsidRPr="00F27C19" w:rsidRDefault="00E4537C" w:rsidP="00553E2F">
      <w:pPr>
        <w:numPr>
          <w:ilvl w:val="0"/>
          <w:numId w:val="108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rules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可选。一张使用正则表达式创建模糊类的映射表，将能控制生成器对每个文件的操作。如果为空，</w:t>
      </w:r>
      <w:r w:rsidRPr="00F27C19">
        <w:rPr>
          <w:color w:val="000000"/>
          <w:sz w:val="21"/>
          <w:szCs w:val="21"/>
        </w:rPr>
        <w:t>Diviner</w:t>
      </w:r>
      <w:r w:rsidRPr="00F27C19">
        <w:rPr>
          <w:rFonts w:cs="Arial"/>
          <w:color w:val="000000"/>
          <w:sz w:val="21"/>
          <w:szCs w:val="21"/>
        </w:rPr>
        <w:t>将会使用默认的规则集。例如，为映射添加密钥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"(\\.diviner$)"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到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"DivinerArticleAtomizer"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中，告诉</w:t>
      </w:r>
      <w:r w:rsidRPr="00F27C19">
        <w:rPr>
          <w:color w:val="000000"/>
          <w:sz w:val="21"/>
          <w:szCs w:val="21"/>
        </w:rPr>
        <w:t>Diviner</w:t>
      </w:r>
      <w:r w:rsidRPr="00F27C19">
        <w:rPr>
          <w:rFonts w:cs="Arial"/>
          <w:color w:val="000000"/>
          <w:sz w:val="21"/>
          <w:szCs w:val="21"/>
        </w:rPr>
        <w:t>分析每一个名字以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.diviner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结尾的文件。使用</w:t>
      </w:r>
      <w:r w:rsidRPr="00F27C19">
        <w:rPr>
          <w:color w:val="000000"/>
          <w:sz w:val="21"/>
          <w:szCs w:val="21"/>
        </w:rPr>
        <w:t xml:space="preserve">"article" </w:t>
      </w:r>
      <w:r w:rsidRPr="00F27C19">
        <w:rPr>
          <w:rFonts w:cs="Arial"/>
          <w:color w:val="000000"/>
          <w:sz w:val="21"/>
          <w:szCs w:val="21"/>
        </w:rPr>
        <w:t>为模糊选项。</w:t>
      </w:r>
    </w:p>
    <w:p w:rsidR="00E4537C" w:rsidRPr="00F27C19" w:rsidRDefault="00E4537C" w:rsidP="00553E2F">
      <w:pPr>
        <w:numPr>
          <w:ilvl w:val="0"/>
          <w:numId w:val="108"/>
        </w:numPr>
        <w:shd w:val="clear" w:color="auto" w:fill="FFFFFF"/>
        <w:spacing w:line="326" w:lineRule="atLeast"/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exclude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可选。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一列正则表达式，用来匹配排除文档生成路径。例如</w:t>
      </w:r>
      <w:r w:rsidRPr="00F27C19">
        <w:rPr>
          <w:color w:val="000000"/>
          <w:sz w:val="21"/>
          <w:szCs w:val="21"/>
        </w:rPr>
        <w:t xml:space="preserve">, </w:t>
      </w:r>
      <w:r w:rsidRPr="00F27C19">
        <w:rPr>
          <w:rFonts w:cs="Arial"/>
          <w:color w:val="000000"/>
          <w:sz w:val="21"/>
          <w:szCs w:val="21"/>
        </w:rPr>
        <w:t>添加类似的表达式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"(^externals/)"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或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"(^vendor/)"</w:t>
      </w:r>
      <w:r w:rsidRPr="00F27C19">
        <w:rPr>
          <w:rStyle w:val="apple-converted-space"/>
          <w:color w:val="000000"/>
          <w:sz w:val="21"/>
          <w:szCs w:val="21"/>
        </w:rPr>
        <w:t> 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将会是</w:t>
      </w:r>
      <w:r w:rsidRPr="00F27C19">
        <w:rPr>
          <w:rStyle w:val="apple-converted-space"/>
          <w:color w:val="000000"/>
          <w:sz w:val="21"/>
          <w:szCs w:val="21"/>
        </w:rPr>
        <w:t>Diviner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忽略这些目录。</w:t>
      </w:r>
    </w:p>
    <w:p w:rsidR="00E4537C" w:rsidRPr="00F27C19" w:rsidRDefault="00E4537C" w:rsidP="00553E2F">
      <w:pPr>
        <w:numPr>
          <w:ilvl w:val="0"/>
          <w:numId w:val="108"/>
        </w:numPr>
        <w:shd w:val="clear" w:color="auto" w:fill="FFFFFF"/>
        <w:spacing w:line="326" w:lineRule="atLeast"/>
        <w:rPr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color w:val="333333"/>
          <w:sz w:val="21"/>
          <w:szCs w:val="21"/>
        </w:rPr>
        <w:t>groups</w:t>
      </w:r>
      <w:r w:rsidRPr="00F27C19">
        <w:rPr>
          <w:color w:val="000000"/>
          <w:sz w:val="21"/>
          <w:szCs w:val="21"/>
        </w:rPr>
        <w:t xml:space="preserve">: </w:t>
      </w:r>
      <w:r w:rsidRPr="00F27C19">
        <w:rPr>
          <w:rFonts w:cs="Arial"/>
          <w:color w:val="000000"/>
          <w:sz w:val="21"/>
          <w:szCs w:val="21"/>
        </w:rPr>
        <w:t>可选。文档隶属的最高组织，应该在生成的时候进行书写。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254" w:name="_Toc385544236"/>
      <w:r w:rsidRPr="00F27C19">
        <w:t>Drydock 使用教程</w:t>
      </w:r>
      <w:bookmarkEnd w:id="254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配置Drydock进行源码管理。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255" w:name="_Toc385544237"/>
      <w:r w:rsidRPr="00F27C19">
        <w:t>概述</w:t>
      </w:r>
      <w:bookmarkEnd w:id="255"/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NOTE: 是一项崭新的功能，还没有什么地方用到。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256" w:name="_Toc385544238"/>
      <w:r w:rsidRPr="00F27C19">
        <w:t>Events 使用教程：安装 Event 监听器</w:t>
      </w:r>
      <w:bookmarkEnd w:id="256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使用Phabricator事件监听器自定义监听行为。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257" w:name="_Toc385544239"/>
      <w:r w:rsidRPr="00F27C19">
        <w:lastRenderedPageBreak/>
        <w:t>概述</w:t>
      </w:r>
      <w:bookmarkEnd w:id="257"/>
    </w:p>
    <w:p w:rsidR="00E4537C" w:rsidRPr="00F27C19" w:rsidRDefault="00E4537C">
      <w:r w:rsidRPr="00F27C19">
        <w:t>Phabricator和Arcanist允许你自定义安装运行时事件监听器，可对某些事情做出反应（比如，修改了一个Maniphest任务，或者用户创建了一个Differential版本），还有自定义的执行文件记录、与其他系统同步，或者修改工作流。</w:t>
      </w:r>
    </w:p>
    <w:p w:rsidR="00E4537C" w:rsidRPr="00F27C19" w:rsidRDefault="00E4537C">
      <w:r w:rsidRPr="00F27C19">
        <w:t>这些监听器都是PHP的类，在你安装Phabricator或Arcanist时已经安装好了的，并且在Phabricator运行时对他们进行加载。他们在前期配置，需要的仅是简单开启或关闭，而对于对应时间的相应更直接、更强有力。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258" w:name="_Toc385544240"/>
      <w:r w:rsidRPr="00F27C19">
        <w:t>安装</w:t>
      </w:r>
      <w:r w:rsidRPr="00F27C19">
        <w:rPr>
          <w:rFonts w:cs="Adobe 黑体 Std R"/>
        </w:rPr>
        <w:t xml:space="preserve"> </w:t>
      </w:r>
      <w:r w:rsidRPr="00F27C19">
        <w:t>Event 监听器</w:t>
      </w:r>
      <w:r w:rsidRPr="00F27C19">
        <w:rPr>
          <w:rFonts w:cs="Adobe 黑体 Std R"/>
        </w:rPr>
        <w:t xml:space="preserve"> </w:t>
      </w:r>
      <w:r w:rsidRPr="00F27C19">
        <w:t>(Phabicator)</w:t>
      </w:r>
      <w:bookmarkEnd w:id="258"/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如何在Phabricator安装监听器， 可以参照以下步骤：</w:t>
      </w:r>
    </w:p>
    <w:p w:rsidR="00E4537C" w:rsidRPr="00F27C19" w:rsidRDefault="00E4537C" w:rsidP="00553E2F">
      <w:pPr>
        <w:numPr>
          <w:ilvl w:val="0"/>
          <w:numId w:val="80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写一个监听器的类，作为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85" w:history="1">
        <w:r w:rsidRPr="00F27C19">
          <w:rPr>
            <w:rStyle w:val="a5"/>
          </w:rPr>
          <w:t>PhutilEventListener</w:t>
        </w:r>
      </w:hyperlink>
      <w:r w:rsidRPr="00F27C19">
        <w:rPr>
          <w:rFonts w:cs="Arial"/>
          <w:color w:val="000000"/>
          <w:sz w:val="21"/>
          <w:szCs w:val="21"/>
        </w:rPr>
        <w:t>的扩展。</w:t>
      </w:r>
    </w:p>
    <w:p w:rsidR="00E4537C" w:rsidRPr="00F27C19" w:rsidRDefault="00E4537C" w:rsidP="00553E2F">
      <w:pPr>
        <w:numPr>
          <w:ilvl w:val="0"/>
          <w:numId w:val="80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将它添加到</w:t>
      </w:r>
      <w:r w:rsidRPr="00F27C19">
        <w:rPr>
          <w:color w:val="000000"/>
          <w:sz w:val="21"/>
          <w:szCs w:val="21"/>
        </w:rPr>
        <w:t>libphutil</w:t>
      </w:r>
      <w:r w:rsidRPr="00F27C19">
        <w:rPr>
          <w:rFonts w:cs="Arial"/>
          <w:color w:val="000000"/>
          <w:sz w:val="21"/>
          <w:szCs w:val="21"/>
        </w:rPr>
        <w:t>库中，或者出那个键一个新库</w:t>
      </w:r>
      <w:r w:rsidRPr="00F27C19">
        <w:rPr>
          <w:color w:val="000000"/>
          <w:sz w:val="21"/>
          <w:szCs w:val="21"/>
        </w:rPr>
        <w:t xml:space="preserve"> (</w:t>
      </w:r>
      <w:r w:rsidRPr="00F27C19">
        <w:rPr>
          <w:rFonts w:cs="Arial"/>
          <w:color w:val="000000"/>
          <w:sz w:val="21"/>
          <w:szCs w:val="21"/>
        </w:rPr>
        <w:t>更详细的信息，可参见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86" w:history="1">
        <w:r w:rsidRPr="00F27C19">
          <w:rPr>
            <w:rStyle w:val="a5"/>
          </w:rPr>
          <w:t>libphutil Libraries User Guide</w:t>
        </w:r>
      </w:hyperlink>
      <w:r w:rsidRPr="00F27C19">
        <w:rPr>
          <w:rFonts w:cs="Arial"/>
          <w:color w:val="000000"/>
          <w:sz w:val="21"/>
          <w:szCs w:val="21"/>
        </w:rPr>
        <w:t>）。</w:t>
      </w:r>
    </w:p>
    <w:p w:rsidR="00E4537C" w:rsidRPr="00F27C19" w:rsidRDefault="00E4537C" w:rsidP="00553E2F">
      <w:pPr>
        <w:numPr>
          <w:ilvl w:val="0"/>
          <w:numId w:val="80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通过对</w:t>
      </w:r>
      <w:r w:rsidRPr="00F27C19">
        <w:rPr>
          <w:color w:val="000000"/>
          <w:sz w:val="21"/>
          <w:szCs w:val="21"/>
        </w:rPr>
        <w:t>load-libraries</w:t>
      </w:r>
      <w:r w:rsidRPr="00F27C19">
        <w:rPr>
          <w:rFonts w:cs="Arial"/>
          <w:color w:val="000000"/>
          <w:sz w:val="21"/>
          <w:szCs w:val="21"/>
        </w:rPr>
        <w:t>的配置，可以让</w:t>
      </w:r>
      <w:r w:rsidRPr="00F27C19">
        <w:rPr>
          <w:color w:val="000000"/>
          <w:sz w:val="21"/>
          <w:szCs w:val="21"/>
        </w:rPr>
        <w:t>Phabricator</w:t>
      </w:r>
      <w:r w:rsidRPr="00F27C19">
        <w:rPr>
          <w:rFonts w:cs="Arial"/>
          <w:color w:val="000000"/>
          <w:sz w:val="21"/>
          <w:szCs w:val="21"/>
        </w:rPr>
        <w:t>加载对应的库文件。</w:t>
      </w:r>
    </w:p>
    <w:p w:rsidR="00E4537C" w:rsidRPr="00F27C19" w:rsidRDefault="00E4537C" w:rsidP="00553E2F">
      <w:pPr>
        <w:numPr>
          <w:ilvl w:val="0"/>
          <w:numId w:val="80"/>
        </w:numPr>
        <w:shd w:val="clear" w:color="auto" w:fill="FFFFFF"/>
        <w:spacing w:line="326" w:lineRule="atLeast"/>
        <w:ind w:left="450"/>
        <w:rPr>
          <w:rFonts w:cs="Arial"/>
          <w:sz w:val="23"/>
          <w:szCs w:val="23"/>
        </w:rPr>
      </w:pPr>
      <w:r w:rsidRPr="00F27C19">
        <w:rPr>
          <w:rFonts w:cs="Arial"/>
          <w:color w:val="000000"/>
          <w:sz w:val="21"/>
          <w:szCs w:val="21"/>
        </w:rPr>
        <w:t>通过在</w:t>
      </w:r>
      <w:r w:rsidRPr="00F27C19">
        <w:rPr>
          <w:color w:val="000000"/>
          <w:sz w:val="21"/>
          <w:szCs w:val="21"/>
        </w:rPr>
        <w:t>events.listeners</w:t>
      </w:r>
      <w:r w:rsidRPr="00F27C19">
        <w:rPr>
          <w:rFonts w:cs="Arial"/>
          <w:color w:val="000000"/>
          <w:sz w:val="21"/>
          <w:szCs w:val="21"/>
        </w:rPr>
        <w:t>中添加类名，就可以在</w:t>
      </w:r>
      <w:r w:rsidRPr="00F27C19">
        <w:rPr>
          <w:color w:val="000000"/>
          <w:sz w:val="21"/>
          <w:szCs w:val="21"/>
        </w:rPr>
        <w:t>Phabricator</w:t>
      </w:r>
      <w:r w:rsidRPr="00F27C19">
        <w:rPr>
          <w:rFonts w:cs="Arial"/>
          <w:color w:val="000000"/>
          <w:sz w:val="21"/>
          <w:szCs w:val="21"/>
        </w:rPr>
        <w:t>中配置安装时间监听器了。</w:t>
      </w:r>
    </w:p>
    <w:p w:rsidR="00E4537C" w:rsidRPr="00F27C19" w:rsidRDefault="00E4537C">
      <w:r w:rsidRPr="00F27C19">
        <w:rPr>
          <w:rFonts w:cs="Arial"/>
          <w:sz w:val="23"/>
          <w:szCs w:val="23"/>
        </w:rPr>
        <w:t>你可以通过监听在DarkConsole中已经注册的</w:t>
      </w:r>
      <w:r w:rsidRPr="00F27C19">
        <w:rPr>
          <w:sz w:val="23"/>
          <w:szCs w:val="23"/>
        </w:rPr>
        <w:t>“</w:t>
      </w:r>
      <w:r w:rsidRPr="00F27C19">
        <w:rPr>
          <w:rFonts w:cs="Arial"/>
          <w:sz w:val="23"/>
          <w:szCs w:val="23"/>
        </w:rPr>
        <w:t>事件表</w:t>
      </w:r>
      <w:r w:rsidRPr="00F27C19">
        <w:rPr>
          <w:sz w:val="23"/>
          <w:szCs w:val="23"/>
        </w:rPr>
        <w:t>”</w:t>
      </w:r>
      <w:r w:rsidRPr="00F27C19">
        <w:rPr>
          <w:rFonts w:cs="Arial"/>
          <w:sz w:val="23"/>
          <w:szCs w:val="23"/>
        </w:rPr>
        <w:t>，来验证你的监听器是够正确。它应该出现在</w:t>
      </w:r>
      <w:r w:rsidRPr="00F27C19">
        <w:rPr>
          <w:sz w:val="23"/>
          <w:szCs w:val="23"/>
        </w:rPr>
        <w:t>“</w:t>
      </w:r>
      <w:r w:rsidRPr="00F27C19">
        <w:rPr>
          <w:rFonts w:cs="Arial"/>
          <w:sz w:val="23"/>
          <w:szCs w:val="23"/>
        </w:rPr>
        <w:t>注册的时间监听器</w:t>
      </w:r>
      <w:r w:rsidRPr="00F27C19">
        <w:rPr>
          <w:sz w:val="23"/>
          <w:szCs w:val="23"/>
        </w:rPr>
        <w:t>”</w:t>
      </w:r>
      <w:r w:rsidRPr="00F27C19">
        <w:rPr>
          <w:rFonts w:cs="Arial"/>
          <w:sz w:val="23"/>
          <w:szCs w:val="23"/>
        </w:rPr>
        <w:t>的最前面。你也可以看到</w:t>
      </w:r>
      <w:r w:rsidRPr="00F27C19">
        <w:rPr>
          <w:sz w:val="23"/>
          <w:szCs w:val="23"/>
        </w:rPr>
        <w:t>“</w:t>
      </w:r>
      <w:r w:rsidRPr="00F27C19">
        <w:rPr>
          <w:rFonts w:cs="Arial"/>
          <w:sz w:val="23"/>
          <w:szCs w:val="23"/>
        </w:rPr>
        <w:t>事件页面</w:t>
      </w:r>
      <w:r w:rsidRPr="00F27C19">
        <w:rPr>
          <w:sz w:val="23"/>
          <w:szCs w:val="23"/>
        </w:rPr>
        <w:t>”</w:t>
      </w:r>
      <w:r w:rsidRPr="00F27C19">
        <w:rPr>
          <w:rFonts w:cs="Arial"/>
          <w:sz w:val="23"/>
          <w:szCs w:val="23"/>
        </w:rPr>
        <w:t>中发生的变化。</w:t>
      </w:r>
      <w:r w:rsidRPr="00F27C19">
        <w:rPr>
          <w:sz w:val="23"/>
          <w:szCs w:val="23"/>
        </w:rPr>
        <w:t xml:space="preserve"> </w:t>
      </w:r>
      <w:r w:rsidRPr="00F27C19">
        <w:rPr>
          <w:rFonts w:cs="Arial"/>
          <w:sz w:val="23"/>
          <w:szCs w:val="23"/>
        </w:rPr>
        <w:t>有关</w:t>
      </w:r>
      <w:r w:rsidRPr="00F27C19">
        <w:rPr>
          <w:sz w:val="23"/>
          <w:szCs w:val="23"/>
        </w:rPr>
        <w:t xml:space="preserve"> </w:t>
      </w:r>
      <w:r w:rsidRPr="00F27C19">
        <w:rPr>
          <w:rFonts w:cs="Arial"/>
          <w:sz w:val="23"/>
          <w:szCs w:val="23"/>
        </w:rPr>
        <w:t>DarkConsole的信息，可以参考</w:t>
      </w:r>
      <w:hyperlink r:id="rId187" w:history="1">
        <w:r w:rsidRPr="00F27C19">
          <w:rPr>
            <w:rStyle w:val="a5"/>
          </w:rPr>
          <w:t>Using DarkConsole</w:t>
        </w:r>
      </w:hyperlink>
      <w:r w:rsidRPr="00F27C19">
        <w:rPr>
          <w:rFonts w:cs="Arial"/>
          <w:sz w:val="23"/>
          <w:szCs w:val="23"/>
        </w:rPr>
        <w:t>。</w:t>
      </w:r>
    </w:p>
    <w:p w:rsidR="00E4537C" w:rsidRPr="00F27C19" w:rsidRDefault="00E4537C">
      <w:pPr>
        <w:pStyle w:val="3"/>
      </w:pPr>
      <w:bookmarkStart w:id="259" w:name="_Toc385544241"/>
      <w:r w:rsidRPr="00F27C19">
        <w:t>安装</w:t>
      </w:r>
      <w:r w:rsidRPr="00F27C19">
        <w:rPr>
          <w:rFonts w:cs="Adobe 黑体 Std R"/>
        </w:rPr>
        <w:t xml:space="preserve"> </w:t>
      </w:r>
      <w:r w:rsidRPr="00F27C19">
        <w:t>Event 监听器</w:t>
      </w:r>
      <w:r w:rsidRPr="00F27C19">
        <w:rPr>
          <w:rFonts w:cs="Adobe 黑体 Std R"/>
        </w:rPr>
        <w:t xml:space="preserve"> </w:t>
      </w:r>
      <w:r w:rsidRPr="00F27C19">
        <w:t>(Arcanist)</w:t>
      </w:r>
      <w:bookmarkEnd w:id="259"/>
    </w:p>
    <w:p w:rsidR="00E4537C" w:rsidRPr="00F27C19" w:rsidRDefault="00E4537C">
      <w:pPr>
        <w:rPr>
          <w:rFonts w:cs="Arial"/>
          <w:color w:val="000000"/>
          <w:sz w:val="21"/>
          <w:szCs w:val="21"/>
        </w:rPr>
      </w:pPr>
      <w:r w:rsidRPr="00F27C19">
        <w:t>在Arcanist上安装事件监听器，可以通过以下的几步：</w:t>
      </w:r>
    </w:p>
    <w:p w:rsidR="00E4537C" w:rsidRPr="00F27C19" w:rsidRDefault="00E4537C" w:rsidP="00553E2F">
      <w:pPr>
        <w:numPr>
          <w:ilvl w:val="0"/>
          <w:numId w:val="77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写一个监听类，作为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88" w:history="1">
        <w:r w:rsidRPr="00F27C19">
          <w:rPr>
            <w:rStyle w:val="a5"/>
          </w:rPr>
          <w:t>PhutilEventListener</w:t>
        </w:r>
      </w:hyperlink>
      <w:r w:rsidRPr="00F27C19">
        <w:rPr>
          <w:rFonts w:cs="Arial"/>
          <w:color w:val="000000"/>
          <w:sz w:val="21"/>
          <w:szCs w:val="21"/>
        </w:rPr>
        <w:t>的扩展。</w:t>
      </w:r>
    </w:p>
    <w:p w:rsidR="00E4537C" w:rsidRPr="00F27C19" w:rsidRDefault="00E4537C" w:rsidP="00553E2F">
      <w:pPr>
        <w:numPr>
          <w:ilvl w:val="0"/>
          <w:numId w:val="77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将这个监听类添加入</w:t>
      </w:r>
      <w:r w:rsidRPr="00F27C19">
        <w:rPr>
          <w:color w:val="000000"/>
          <w:sz w:val="21"/>
          <w:szCs w:val="21"/>
        </w:rPr>
        <w:t xml:space="preserve"> libphutil </w:t>
      </w:r>
      <w:r w:rsidRPr="00F27C19">
        <w:rPr>
          <w:rFonts w:cs="Arial"/>
          <w:color w:val="000000"/>
          <w:sz w:val="21"/>
          <w:szCs w:val="21"/>
        </w:rPr>
        <w:t>库中，</w:t>
      </w:r>
      <w:r w:rsidRPr="00F27C19">
        <w:rPr>
          <w:color w:val="000000"/>
          <w:sz w:val="21"/>
          <w:szCs w:val="21"/>
        </w:rPr>
        <w:t xml:space="preserve"> </w:t>
      </w:r>
      <w:r w:rsidRPr="00F27C19">
        <w:rPr>
          <w:rFonts w:cs="Arial"/>
          <w:color w:val="000000"/>
          <w:sz w:val="21"/>
          <w:szCs w:val="21"/>
        </w:rPr>
        <w:t>或者创建一个新库</w:t>
      </w:r>
      <w:r w:rsidRPr="00F27C19">
        <w:rPr>
          <w:color w:val="000000"/>
          <w:sz w:val="21"/>
          <w:szCs w:val="21"/>
        </w:rPr>
        <w:t xml:space="preserve"> (</w:t>
      </w:r>
      <w:r w:rsidRPr="00F27C19">
        <w:rPr>
          <w:rFonts w:cs="Arial"/>
          <w:color w:val="000000"/>
          <w:sz w:val="21"/>
          <w:szCs w:val="21"/>
        </w:rPr>
        <w:t>详细信息，可见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189" w:history="1">
        <w:r w:rsidRPr="00F27C19">
          <w:rPr>
            <w:rStyle w:val="a5"/>
          </w:rPr>
          <w:t>libphutil Libraries User Guide</w:t>
        </w:r>
      </w:hyperlink>
      <w:r w:rsidRPr="00F27C19">
        <w:rPr>
          <w:rFonts w:cs="Arial"/>
          <w:color w:val="000000"/>
          <w:sz w:val="21"/>
          <w:szCs w:val="21"/>
        </w:rPr>
        <w:t>）</w:t>
      </w:r>
    </w:p>
    <w:p w:rsidR="00E4537C" w:rsidRPr="00F27C19" w:rsidRDefault="00E4537C" w:rsidP="00553E2F">
      <w:pPr>
        <w:numPr>
          <w:ilvl w:val="0"/>
          <w:numId w:val="77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通过将监听类加载到</w:t>
      </w:r>
      <w:r w:rsidRPr="00F27C19">
        <w:rPr>
          <w:color w:val="000000"/>
          <w:sz w:val="21"/>
          <w:szCs w:val="21"/>
        </w:rPr>
        <w:t>Arcanist</w:t>
      </w:r>
      <w:r w:rsidRPr="00F27C19">
        <w:rPr>
          <w:rFonts w:cs="Arial"/>
          <w:color w:val="000000"/>
          <w:sz w:val="21"/>
          <w:szCs w:val="21"/>
        </w:rPr>
        <w:t>的配置（例如，</w:t>
      </w:r>
      <w:r w:rsidRPr="00F27C19">
        <w:rPr>
          <w:color w:val="000000"/>
          <w:sz w:val="21"/>
          <w:szCs w:val="21"/>
        </w:rPr>
        <w:t>.arcconfig</w:t>
      </w:r>
      <w:r w:rsidRPr="00F27C19">
        <w:rPr>
          <w:rFonts w:cs="Arial"/>
          <w:color w:val="000000"/>
          <w:sz w:val="21"/>
          <w:szCs w:val="21"/>
        </w:rPr>
        <w:t>，或用户</w:t>
      </w:r>
      <w:r w:rsidRPr="00F27C19">
        <w:rPr>
          <w:color w:val="000000"/>
          <w:sz w:val="21"/>
          <w:szCs w:val="21"/>
        </w:rPr>
        <w:t>/</w:t>
      </w:r>
      <w:r w:rsidRPr="00F27C19">
        <w:rPr>
          <w:rFonts w:cs="Arial"/>
          <w:color w:val="000000"/>
          <w:sz w:val="21"/>
          <w:szCs w:val="21"/>
        </w:rPr>
        <w:t>全局配置）中，让</w:t>
      </w:r>
      <w:r w:rsidRPr="00F27C19">
        <w:rPr>
          <w:color w:val="000000"/>
          <w:sz w:val="21"/>
          <w:szCs w:val="21"/>
        </w:rPr>
        <w:t>Phabricator</w:t>
      </w:r>
      <w:r w:rsidRPr="00F27C19">
        <w:rPr>
          <w:rFonts w:cs="Arial"/>
          <w:color w:val="000000"/>
          <w:sz w:val="21"/>
          <w:szCs w:val="21"/>
        </w:rPr>
        <w:t>来加载库。</w:t>
      </w:r>
    </w:p>
    <w:p w:rsidR="00E4537C" w:rsidRPr="00F27C19" w:rsidRDefault="00E4537C" w:rsidP="00553E2F">
      <w:pPr>
        <w:numPr>
          <w:ilvl w:val="0"/>
          <w:numId w:val="77"/>
        </w:numPr>
        <w:shd w:val="clear" w:color="auto" w:fill="FFFFFF"/>
        <w:spacing w:line="326" w:lineRule="atLeast"/>
        <w:ind w:left="450"/>
      </w:pPr>
      <w:r w:rsidRPr="00F27C19">
        <w:rPr>
          <w:rFonts w:cs="Arial"/>
          <w:color w:val="000000"/>
          <w:sz w:val="21"/>
          <w:szCs w:val="21"/>
        </w:rPr>
        <w:t>通过在</w:t>
      </w:r>
      <w:r w:rsidRPr="00F27C19">
        <w:rPr>
          <w:color w:val="000000"/>
          <w:sz w:val="21"/>
          <w:szCs w:val="21"/>
        </w:rPr>
        <w:t>events.listeners</w:t>
      </w:r>
      <w:r w:rsidRPr="00F27C19">
        <w:rPr>
          <w:rFonts w:cs="Arial"/>
          <w:color w:val="000000"/>
          <w:sz w:val="21"/>
          <w:szCs w:val="21"/>
        </w:rPr>
        <w:t>中添加类名，就可以在</w:t>
      </w:r>
      <w:r w:rsidRPr="00F27C19">
        <w:rPr>
          <w:color w:val="000000"/>
          <w:sz w:val="21"/>
          <w:szCs w:val="21"/>
        </w:rPr>
        <w:t xml:space="preserve"> Arcanist</w:t>
      </w:r>
      <w:r w:rsidRPr="00F27C19">
        <w:rPr>
          <w:rFonts w:cs="Arial"/>
          <w:color w:val="000000"/>
          <w:sz w:val="21"/>
          <w:szCs w:val="21"/>
        </w:rPr>
        <w:t>中配置安装事件监听器了。</w:t>
      </w:r>
      <w:r w:rsidRPr="00F27C19">
        <w:rPr>
          <w:color w:val="000000"/>
          <w:sz w:val="21"/>
          <w:szCs w:val="21"/>
        </w:rPr>
        <w:t xml:space="preserve"> </w:t>
      </w:r>
    </w:p>
    <w:p w:rsidR="00E4537C" w:rsidRPr="00F27C19" w:rsidRDefault="00E4537C">
      <w:r w:rsidRPr="00F27C19">
        <w:t>你可以使用arc --trace来验证你注册的监听器。你可以查看有有关你已经注册事件监听器的信息。</w:t>
      </w:r>
    </w:p>
    <w:p w:rsidR="00E4537C" w:rsidRPr="00F27C19" w:rsidRDefault="00E4537C">
      <w:pPr>
        <w:pStyle w:val="3"/>
        <w:rPr>
          <w:color w:val="000000"/>
        </w:rPr>
      </w:pPr>
      <w:bookmarkStart w:id="260" w:name="_Toc385544242"/>
      <w:r w:rsidRPr="00F27C19">
        <w:t>监听器实例</w:t>
      </w:r>
      <w:bookmarkEnd w:id="260"/>
    </w:p>
    <w:p w:rsidR="00E4537C" w:rsidRPr="00F27C19" w:rsidRDefault="00E4537C">
      <w:r w:rsidRPr="00F27C19">
        <w:rPr>
          <w:color w:val="000000"/>
        </w:rPr>
        <w:t xml:space="preserve">Phabricator </w:t>
      </w:r>
      <w:r w:rsidRPr="00F27C19">
        <w:rPr>
          <w:rFonts w:cs="Arial"/>
          <w:color w:val="000000"/>
        </w:rPr>
        <w:t>包含一个事件监听器实例，</w:t>
      </w:r>
      <w:r w:rsidRPr="00F27C19">
        <w:rPr>
          <w:rStyle w:val="apple-converted-space"/>
          <w:rFonts w:cs="Arial"/>
          <w:color w:val="000000"/>
        </w:rPr>
        <w:t> </w:t>
      </w:r>
      <w:hyperlink r:id="rId190" w:history="1">
        <w:r w:rsidRPr="00F27C19">
          <w:rPr>
            <w:rStyle w:val="a5"/>
          </w:rPr>
          <w:t>PhabricatorExampleEventListener</w:t>
        </w:r>
      </w:hyperlink>
      <w:r w:rsidRPr="00F27C19">
        <w:rPr>
          <w:color w:val="000000"/>
        </w:rPr>
        <w:t xml:space="preserve">, </w:t>
      </w:r>
      <w:r w:rsidRPr="00F27C19">
        <w:rPr>
          <w:rFonts w:cs="Arial"/>
          <w:color w:val="000000"/>
        </w:rPr>
        <w:t>作为你一开始就可以使用的监听器，他将会在开发过程中给你很多帮助。可以通过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scripts/util/emit_test_event.php</w:t>
      </w:r>
      <w:r w:rsidRPr="00F27C19">
        <w:rPr>
          <w:rFonts w:cs="Arial"/>
          <w:color w:val="000000"/>
        </w:rPr>
        <w:t>脚本来测试监听器，以监听一个事件。</w:t>
      </w:r>
    </w:p>
    <w:p w:rsidR="00E4537C" w:rsidRPr="00F27C19" w:rsidRDefault="00E4537C">
      <w:pPr>
        <w:rPr>
          <w:rStyle w:val="gp"/>
          <w:rFonts w:cs="Courier New"/>
          <w:color w:val="000080"/>
        </w:rPr>
      </w:pPr>
      <w:r w:rsidRPr="00F27C19">
        <w:t>正常运行这个脚本，你将看到如下的输出: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Style w:val="gp"/>
          <w:rFonts w:eastAsia="Adobe 黑体 Std R" w:cs="Courier New"/>
          <w:color w:val="000080"/>
        </w:rPr>
        <w:lastRenderedPageBreak/>
        <w:t>$ ./scripts/util/emit_test_event.php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t>Emitting event...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go"/>
          <w:rFonts w:eastAsia="Adobe 黑体 Std R" w:cs="Courier New"/>
          <w:color w:val="808080"/>
        </w:rPr>
        <w:t>Done.</w:t>
      </w:r>
    </w:p>
    <w:p w:rsidR="00E4537C" w:rsidRPr="00F27C19" w:rsidRDefault="00E4537C">
      <w:pPr>
        <w:rPr>
          <w:rStyle w:val="gp"/>
          <w:rFonts w:cs="Courier New"/>
          <w:color w:val="000080"/>
        </w:rPr>
      </w:pPr>
      <w:r w:rsidRPr="00F27C19">
        <w:t>这是因为现在没有监听器对事件进行监听，所以当其改动时，什么都没有显示。你可以通过在events.listeners中配置，或者在命令行中跟--listen选项，添加一个监听器的实例:</w:t>
      </w:r>
      <w:r w:rsidRPr="00F27C19">
        <w:rPr>
          <w:rStyle w:val="gp"/>
          <w:rFonts w:cs="Courier New"/>
          <w:color w:val="000080"/>
          <w:sz w:val="23"/>
          <w:szCs w:val="23"/>
        </w:rPr>
        <w:t xml:space="preserve"> 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Style w:val="gp"/>
          <w:rFonts w:eastAsia="Adobe 黑体 Std R" w:cs="Courier New"/>
          <w:color w:val="000080"/>
        </w:rPr>
        <w:t>$ ./scripts/util/emit_test_event.php --listen PhabricatorExampleEventListener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t>Installing 'PhabricatorExampleEventListener'...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t>Emitting event...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t>PhabricatorExampleEventListener got test event at 1341344566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go"/>
          <w:rFonts w:eastAsia="Adobe 黑体 Std R" w:cs="Courier New"/>
          <w:color w:val="808080"/>
        </w:rPr>
        <w:t>Done.</w:t>
      </w:r>
    </w:p>
    <w:p w:rsidR="00E4537C" w:rsidRPr="00F27C19" w:rsidRDefault="00E4537C">
      <w:r w:rsidRPr="00F27C19">
        <w:t>现在，监听器已经安装，并且当测试事件被修改时，它显示了监听信息。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261" w:name="_Toc385544243"/>
      <w:r w:rsidRPr="00F27C19">
        <w:t>可用事件</w:t>
      </w:r>
      <w:bookmarkEnd w:id="261"/>
    </w:p>
    <w:p w:rsidR="00E4537C" w:rsidRPr="00F27C19" w:rsidRDefault="00E4537C">
      <w:r w:rsidRPr="00F27C19">
        <w:rPr>
          <w:rFonts w:cs="Arial"/>
          <w:color w:val="000000"/>
          <w:sz w:val="23"/>
          <w:szCs w:val="23"/>
        </w:rPr>
        <w:t>你可以在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191" w:history="1">
        <w:r w:rsidRPr="00F27C19">
          <w:rPr>
            <w:rStyle w:val="a5"/>
          </w:rPr>
          <w:t>PhabricatorEventType</w:t>
        </w:r>
      </w:hyperlink>
      <w:r w:rsidRPr="00F27C19">
        <w:rPr>
          <w:rFonts w:cs="Arial"/>
          <w:color w:val="000000"/>
          <w:sz w:val="23"/>
          <w:szCs w:val="23"/>
        </w:rPr>
        <w:t>中看到Phabricator支持的所有事件类型。</w:t>
      </w:r>
    </w:p>
    <w:p w:rsidR="00E4537C" w:rsidRPr="00F27C19" w:rsidRDefault="00E4537C">
      <w:pPr>
        <w:pStyle w:val="4"/>
        <w:rPr>
          <w:rFonts w:ascii="Adobe 黑体 Std R" w:hAnsi="Adobe 黑体 Std R" w:cs="Arial"/>
          <w:color w:val="000000"/>
          <w:sz w:val="23"/>
          <w:szCs w:val="23"/>
        </w:rPr>
      </w:pPr>
      <w:r w:rsidRPr="00F27C19">
        <w:rPr>
          <w:rFonts w:ascii="Adobe 黑体 Std R" w:hAnsi="Adobe 黑体 Std R"/>
        </w:rPr>
        <w:t>全部事件</w:t>
      </w:r>
    </w:p>
    <w:p w:rsidR="00E4537C" w:rsidRPr="00F27C19" w:rsidRDefault="00E4537C">
      <w:r w:rsidRPr="00F27C19">
        <w:rPr>
          <w:rFonts w:cs="Arial"/>
          <w:color w:val="000000"/>
          <w:sz w:val="23"/>
          <w:szCs w:val="23"/>
        </w:rPr>
        <w:t>特定常数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PhutilEventType::TYPE_ALL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Fonts w:cs="Arial"/>
          <w:color w:val="000000"/>
          <w:sz w:val="23"/>
          <w:szCs w:val="23"/>
        </w:rPr>
        <w:t>将会使得监听器监听所有的事件。</w:t>
      </w:r>
    </w:p>
    <w:p w:rsidR="00E4537C" w:rsidRPr="00F27C19" w:rsidRDefault="00E4537C">
      <w:r w:rsidRPr="00F27C19">
        <w:t>通常情况下，有只想监听一些特定的时间。但是，如果你写了一个通用处理方式，你可以通过配置这个变量对所有的事件进行监听，而不是将每个事件都列举出来。</w:t>
      </w:r>
    </w:p>
    <w:p w:rsidR="00E4537C" w:rsidRPr="00F27C19" w:rsidRDefault="00E4537C">
      <w:pPr>
        <w:pStyle w:val="4"/>
        <w:rPr>
          <w:rFonts w:ascii="Adobe 黑体 Std R" w:hAnsi="Adobe 黑体 Std R" w:cs="Arial"/>
          <w:color w:val="000000"/>
          <w:sz w:val="23"/>
          <w:szCs w:val="23"/>
        </w:rPr>
      </w:pPr>
      <w:bookmarkStart w:id="262" w:name="arcanist-events"/>
      <w:bookmarkEnd w:id="262"/>
      <w:r w:rsidRPr="00F27C19">
        <w:rPr>
          <w:rFonts w:ascii="Adobe 黑体 Std R" w:hAnsi="Adobe 黑体 Std R"/>
        </w:rPr>
        <w:t>Arcanist事件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你可以在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192" w:history="1">
        <w:r w:rsidRPr="00F27C19">
          <w:rPr>
            <w:rStyle w:val="a5"/>
          </w:rPr>
          <w:t>ArcanistEventType</w:t>
        </w:r>
      </w:hyperlink>
      <w:r w:rsidRPr="00F27C19">
        <w:rPr>
          <w:rFonts w:cs="Arial"/>
          <w:color w:val="000000"/>
          <w:sz w:val="23"/>
          <w:szCs w:val="23"/>
        </w:rPr>
        <w:t>.中看到Arcanist支持的所有事件类型。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cs="Arial"/>
          <w:color w:val="000000"/>
          <w:sz w:val="23"/>
          <w:szCs w:val="23"/>
        </w:rPr>
        <w:t>所有 Arcanist 事件都能使用这个数据:</w:t>
      </w:r>
    </w:p>
    <w:p w:rsidR="00E4537C" w:rsidRPr="00F27C19" w:rsidRDefault="00E4537C">
      <w:pPr>
        <w:pStyle w:val="af"/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workflow</w:t>
      </w:r>
      <w:r w:rsidRPr="00F27C19">
        <w:rPr>
          <w:rStyle w:val="apple-converted-space"/>
          <w:rFonts w:cs="Arial"/>
          <w:color w:val="000000"/>
        </w:rPr>
        <w:t>  可见 </w:t>
      </w:r>
      <w:hyperlink r:id="rId193" w:history="1">
        <w:r w:rsidRPr="00F27C19">
          <w:rPr>
            <w:rStyle w:val="a5"/>
          </w:rPr>
          <w:t>ArcanistBaseWorkflow</w:t>
        </w:r>
      </w:hyperlink>
      <w:r w:rsidRPr="00F27C19">
        <w:rPr>
          <w:rFonts w:cs="Arial"/>
          <w:color w:val="000000"/>
        </w:rPr>
        <w:t>。</w:t>
      </w:r>
    </w:p>
    <w:p w:rsidR="00E4537C" w:rsidRPr="00F27C19" w:rsidRDefault="00E4537C">
      <w:pPr>
        <w:pStyle w:val="4"/>
        <w:rPr>
          <w:rFonts w:ascii="Adobe 黑体 Std R" w:hAnsi="Adobe 黑体 Std R" w:cs="Arial"/>
          <w:color w:val="000000"/>
          <w:sz w:val="23"/>
          <w:szCs w:val="23"/>
        </w:rPr>
      </w:pPr>
      <w:bookmarkStart w:id="263" w:name="arcanist-commit-will-com"/>
      <w:bookmarkEnd w:id="263"/>
      <w:r w:rsidRPr="00F27C19">
        <w:rPr>
          <w:rFonts w:ascii="Adobe 黑体 Std R" w:hAnsi="Adobe 黑体 Std R"/>
        </w:rPr>
        <w:t>Arcanist: Commit: Will Commit SVN</w:t>
      </w:r>
    </w:p>
    <w:p w:rsidR="00E4537C" w:rsidRPr="00F27C19" w:rsidRDefault="00E4537C">
      <w:r w:rsidRPr="00F27C19">
        <w:rPr>
          <w:rFonts w:cs="Arial"/>
          <w:color w:val="000000"/>
          <w:sz w:val="23"/>
          <w:szCs w:val="23"/>
        </w:rPr>
        <w:t>这个事件由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</w:rPr>
        <w:t>ArcanistEventType::TYPE_COMMIT_WILLCOMMITSVN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这个事件在svn commit执行前发生，并且允许你修改提交信息。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</w:pPr>
      <w:r w:rsidRPr="00F27C19">
        <w:rPr>
          <w:rFonts w:cs="Arial"/>
          <w:color w:val="000000"/>
          <w:sz w:val="23"/>
          <w:szCs w:val="23"/>
        </w:rPr>
        <w:t>这个事件可用的数据有:</w:t>
      </w:r>
    </w:p>
    <w:p w:rsidR="00E4537C" w:rsidRPr="00F27C19" w:rsidRDefault="00E4537C">
      <w:pPr>
        <w:pStyle w:val="af"/>
      </w:pP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message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sz w:val="23"/>
          <w:szCs w:val="23"/>
        </w:rPr>
        <w:t>提交的信息。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3"/>
          <w:szCs w:val="23"/>
        </w:rPr>
      </w:pPr>
      <w:bookmarkStart w:id="264" w:name="arcanist-diff-will-build"/>
      <w:bookmarkEnd w:id="264"/>
      <w:r w:rsidRPr="00F27C19">
        <w:rPr>
          <w:rFonts w:ascii="Adobe 黑体 Std R" w:hAnsi="Adobe 黑体 Std R"/>
        </w:rPr>
        <w:lastRenderedPageBreak/>
        <w:t>Arcanist: Diff: Will Build Message</w:t>
      </w:r>
    </w:p>
    <w:p w:rsidR="00E4537C" w:rsidRPr="00F27C19" w:rsidRDefault="00E4537C">
      <w:r w:rsidRPr="00F27C19">
        <w:rPr>
          <w:rStyle w:val="apple-converted-space"/>
          <w:rFonts w:cs="Arial"/>
          <w:color w:val="000000"/>
          <w:sz w:val="23"/>
          <w:szCs w:val="23"/>
        </w:rPr>
        <w:t>这个事件由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ArcanistEventType::TYPE_DIFF_WILLBUILDMESSAGE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r w:rsidRPr="00F27C19">
        <w:t>这个事件在作为可编辑的信息发送给用户之前可让你知道。例如，在域中填写默认值。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</w:pPr>
      <w:r w:rsidRPr="00F27C19">
        <w:t>这个事件可用的数据有:</w:t>
      </w:r>
    </w:p>
    <w:p w:rsidR="00E4537C" w:rsidRPr="00F27C19" w:rsidRDefault="00E4537C">
      <w:pPr>
        <w:pStyle w:val="af"/>
      </w:pP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fields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可被编译成消息的映</w:t>
      </w:r>
      <w:r w:rsidRPr="00F27C19">
        <w:rPr>
          <w:rStyle w:val="Char4"/>
        </w:rPr>
        <w:t>射</w:t>
      </w:r>
      <w:r w:rsidRPr="00F27C19">
        <w:t>的域值。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3"/>
          <w:szCs w:val="23"/>
        </w:rPr>
      </w:pPr>
      <w:bookmarkStart w:id="265" w:name="arcanist-diff-was-create"/>
      <w:bookmarkEnd w:id="265"/>
      <w:r w:rsidRPr="00F27C19">
        <w:rPr>
          <w:rFonts w:ascii="Adobe 黑体 Std R" w:hAnsi="Adobe 黑体 Std R"/>
        </w:rPr>
        <w:t>Arcanist: Diff: Was Created</w:t>
      </w:r>
    </w:p>
    <w:p w:rsidR="00E4537C" w:rsidRPr="00F27C19" w:rsidRDefault="00E4537C">
      <w:r w:rsidRPr="00F27C19">
        <w:rPr>
          <w:rStyle w:val="apple-converted-space"/>
          <w:rFonts w:cs="Arial"/>
          <w:color w:val="000000"/>
          <w:sz w:val="23"/>
          <w:szCs w:val="23"/>
        </w:rPr>
        <w:t>这个事件由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ArcanistEventType::TYPE_DIFF_WASCREATED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r w:rsidRPr="00F27C19">
        <w:t>这个是将将在一个diff创建后被触发。这个事件现在只是用来对时间数据进行收集。这个事件没有可用的数据。</w:t>
      </w:r>
      <w:r w:rsidRPr="00F27C19">
        <w:rPr>
          <w:sz w:val="33"/>
          <w:szCs w:val="33"/>
        </w:rPr>
        <w:t xml:space="preserve"> 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3"/>
          <w:szCs w:val="23"/>
        </w:rPr>
      </w:pPr>
      <w:bookmarkStart w:id="266" w:name="arcanist-revision-will-c"/>
      <w:bookmarkEnd w:id="266"/>
      <w:r w:rsidRPr="00F27C19">
        <w:rPr>
          <w:rFonts w:ascii="Adobe 黑体 Std R" w:hAnsi="Adobe 黑体 Std R"/>
        </w:rPr>
        <w:t>Arcanist: Revision: Will Create Revision</w:t>
      </w:r>
    </w:p>
    <w:p w:rsidR="00E4537C" w:rsidRPr="00F27C19" w:rsidRDefault="00E4537C">
      <w:r w:rsidRPr="00F27C19">
        <w:rPr>
          <w:rStyle w:val="apple-converted-space"/>
          <w:rFonts w:cs="Arial"/>
          <w:color w:val="000000"/>
          <w:sz w:val="23"/>
          <w:szCs w:val="23"/>
        </w:rPr>
        <w:t>这个事件由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ArcanistEventType::TYPE_REVISION_WILLCREATEREVISION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r w:rsidRPr="00F27C19">
        <w:t>这个事件在一个修订产生后触发。它允许你对域进行修改。比如，修改修订的标题。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/>
          <w:shd w:val="clear" w:color="auto" w:fill="EBEBEB"/>
        </w:rPr>
      </w:pPr>
      <w:r w:rsidRPr="00F27C19">
        <w:t>这个事件可用的数据有:</w:t>
      </w:r>
      <w:r w:rsidRPr="00F27C19">
        <w:rPr>
          <w:rStyle w:val="HTML"/>
          <w:rFonts w:ascii="Adobe 黑体 Std R" w:eastAsia="Adobe 黑体 Std R" w:hAnsi="Adobe 黑体 Std R" w:cs="Arial"/>
          <w:color w:val="333333"/>
          <w:sz w:val="20"/>
          <w:szCs w:val="20"/>
          <w:shd w:val="clear" w:color="auto" w:fill="EBEBEB"/>
        </w:rPr>
        <w:t xml:space="preserve"> </w:t>
      </w:r>
    </w:p>
    <w:p w:rsidR="00E4537C" w:rsidRPr="00F27C19" w:rsidRDefault="00E4537C">
      <w:pPr>
        <w:pStyle w:val="af"/>
      </w:pPr>
      <w:r w:rsidRPr="00F27C19">
        <w:rPr>
          <w:rStyle w:val="HTML"/>
          <w:rFonts w:ascii="Adobe 黑体 Std R" w:eastAsia="Adobe 黑体 Std R" w:hAnsi="Adobe 黑体 Std R"/>
          <w:shd w:val="clear" w:color="auto" w:fill="EBEBEB"/>
        </w:rPr>
        <w:t>specification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参数将会被Conduit的函数differential.createrevsion调用。.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3"/>
          <w:szCs w:val="23"/>
        </w:rPr>
      </w:pPr>
      <w:bookmarkStart w:id="267" w:name="controller-check-request"/>
      <w:bookmarkEnd w:id="267"/>
      <w:r w:rsidRPr="00F27C19">
        <w:rPr>
          <w:rFonts w:ascii="Adobe 黑体 Std R" w:hAnsi="Adobe 黑体 Std R"/>
        </w:rPr>
        <w:t>Controller: Check Request</w:t>
      </w:r>
    </w:p>
    <w:p w:rsidR="00E4537C" w:rsidRPr="00F27C19" w:rsidRDefault="00E4537C">
      <w:r w:rsidRPr="00F27C19">
        <w:rPr>
          <w:rStyle w:val="apple-converted-space"/>
          <w:rFonts w:cs="Arial"/>
          <w:color w:val="000000"/>
          <w:sz w:val="23"/>
          <w:szCs w:val="23"/>
        </w:rPr>
        <w:t>这个事件由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PhabricatorEventType::TYPE_CONTROLLER_CHECKREQUEST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r w:rsidRPr="00F27C19">
        <w:t>这个事件将在控制器执行之前触发。这意味着要检查，指定用户是否在当且阶段使用应用程序。它可以检查用花是够执行了过多的操作，当他的IP地址被允许这样做，或者服务器负载能够相应这些请求。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/>
          <w:shd w:val="clear" w:color="auto" w:fill="EBEBEB"/>
        </w:rPr>
      </w:pPr>
      <w:r w:rsidRPr="00F27C19">
        <w:t>这个事件可用的数据有:</w:t>
      </w:r>
      <w:r w:rsidRPr="00F27C19">
        <w:rPr>
          <w:rStyle w:val="HTML"/>
          <w:rFonts w:ascii="Adobe 黑体 Std R" w:eastAsia="Adobe 黑体 Std R" w:hAnsi="Adobe 黑体 Std R" w:cs="Arial"/>
          <w:color w:val="333333"/>
          <w:sz w:val="20"/>
          <w:szCs w:val="20"/>
          <w:shd w:val="clear" w:color="auto" w:fill="EBEBEB"/>
        </w:rPr>
        <w:t xml:space="preserve"> 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shd w:val="clear" w:color="auto" w:fill="EBEBEB"/>
        </w:rPr>
        <w:t>request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194" w:history="1">
        <w:r w:rsidRPr="00F27C19">
          <w:rPr>
            <w:rStyle w:val="a5"/>
          </w:rPr>
          <w:t>AphrontRequest</w:t>
        </w:r>
      </w:hyperlink>
      <w:r w:rsidRPr="00F27C19">
        <w:rPr>
          <w:rFonts w:cs="Arial"/>
          <w:color w:val="000000"/>
          <w:sz w:val="23"/>
          <w:szCs w:val="23"/>
        </w:rPr>
        <w:t>.类的对象。</w:t>
      </w:r>
    </w:p>
    <w:p w:rsidR="00E4537C" w:rsidRPr="00F27C19" w:rsidRDefault="00E4537C">
      <w:pPr>
        <w:pStyle w:val="af"/>
      </w:pP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controller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当前控制器的类名称。</w:t>
      </w:r>
    </w:p>
    <w:p w:rsidR="00E4537C" w:rsidRPr="00F27C19" w:rsidRDefault="00E4537C">
      <w:r w:rsidRPr="00F27C19">
        <w:t>你可以通过修改controller来修改当前的控制器。</w:t>
      </w:r>
      <w:r w:rsidRPr="00F27C19">
        <w:rPr>
          <w:sz w:val="33"/>
          <w:szCs w:val="33"/>
        </w:rPr>
        <w:t xml:space="preserve"> 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3"/>
          <w:szCs w:val="23"/>
        </w:rPr>
      </w:pPr>
      <w:bookmarkStart w:id="268" w:name="maniphest-will-edit-task"/>
      <w:bookmarkEnd w:id="268"/>
      <w:r w:rsidRPr="00F27C19">
        <w:rPr>
          <w:rFonts w:ascii="Adobe 黑体 Std R" w:hAnsi="Adobe 黑体 Std R"/>
        </w:rPr>
        <w:t>Maniphest: Will Edit Task</w:t>
      </w:r>
    </w:p>
    <w:p w:rsidR="00E4537C" w:rsidRPr="00F27C19" w:rsidRDefault="00E4537C">
      <w:r w:rsidRPr="00F27C19">
        <w:rPr>
          <w:rStyle w:val="apple-converted-space"/>
          <w:rFonts w:cs="Arial"/>
          <w:color w:val="000000"/>
          <w:sz w:val="23"/>
          <w:szCs w:val="23"/>
        </w:rPr>
        <w:t>这个事件由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PhabricatorEventType::TYPE_MANIPHEST_WILLEDITTASK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r w:rsidRPr="00F27C19">
        <w:t>这个事件将在一个任务被修改之前触发，并且允许你回应或者再修改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</w:pPr>
      <w:r w:rsidRPr="00F27C19">
        <w:lastRenderedPageBreak/>
        <w:t>这个事件可用的数据有: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task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在 </w:t>
      </w:r>
      <w:hyperlink r:id="rId195" w:history="1">
        <w:r w:rsidRPr="00F27C19">
          <w:rPr>
            <w:rStyle w:val="a5"/>
          </w:rPr>
          <w:t>ManiphestTask</w:t>
        </w:r>
      </w:hyperlink>
      <w:r w:rsidRPr="00F27C19">
        <w:rPr>
          <w:rStyle w:val="apple-converted-space"/>
          <w:rFonts w:cs="Arial"/>
          <w:color w:val="000000"/>
          <w:sz w:val="23"/>
          <w:szCs w:val="23"/>
        </w:rPr>
        <w:t> 章节已经修改过。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transactions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Fonts w:cs="Arial"/>
          <w:color w:val="000000"/>
          <w:sz w:val="23"/>
          <w:szCs w:val="23"/>
        </w:rPr>
        <w:t>修改列表 (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196" w:history="1">
        <w:r w:rsidRPr="00F27C19">
          <w:rPr>
            <w:rStyle w:val="a5"/>
          </w:rPr>
          <w:t>ManiphestTransaction</w:t>
        </w:r>
      </w:hyperlink>
      <w:r w:rsidRPr="00F27C19">
        <w:rPr>
          <w:rFonts w:cs="Arial"/>
          <w:color w:val="000000"/>
          <w:sz w:val="23"/>
          <w:szCs w:val="23"/>
        </w:rPr>
        <w:t>类中的对象） 已经被应用。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new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Fonts w:cs="Arial"/>
          <w:color w:val="000000"/>
          <w:sz w:val="23"/>
          <w:szCs w:val="23"/>
        </w:rPr>
        <w:t>当一个任务创建完毕，需要一个布尔值来表示这个任务为新创建的任务。</w:t>
      </w:r>
    </w:p>
    <w:p w:rsidR="00E4537C" w:rsidRPr="00F27C19" w:rsidRDefault="00E4537C">
      <w:pPr>
        <w:pStyle w:val="af"/>
      </w:pP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mail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Fonts w:cs="Arial"/>
          <w:color w:val="000000"/>
          <w:sz w:val="23"/>
          <w:szCs w:val="23"/>
        </w:rPr>
        <w:t>修改源来自于邮件，就是来自于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197" w:history="1">
        <w:r w:rsidRPr="00F27C19">
          <w:rPr>
            <w:rStyle w:val="a5"/>
          </w:rPr>
          <w:t>PhabricatorMetaMTAReceivedMail</w:t>
        </w:r>
      </w:hyperlink>
      <w:r w:rsidRPr="00F27C19">
        <w:rPr>
          <w:rStyle w:val="apple-converted-space"/>
          <w:rFonts w:cs="Arial"/>
          <w:color w:val="000000"/>
          <w:sz w:val="23"/>
          <w:szCs w:val="23"/>
        </w:rPr>
        <w:t> 对象。</w:t>
      </w:r>
    </w:p>
    <w:p w:rsidR="00E4537C" w:rsidRPr="00F27C19" w:rsidRDefault="00E4537C">
      <w:r w:rsidRPr="00F27C19">
        <w:t>这就和下一个事件（Did edit task）类似了，不过是在修改发生之前触发。</w:t>
      </w:r>
      <w:r w:rsidRPr="00F27C19">
        <w:rPr>
          <w:sz w:val="33"/>
          <w:szCs w:val="33"/>
        </w:rPr>
        <w:t xml:space="preserve"> 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3"/>
          <w:szCs w:val="23"/>
        </w:rPr>
      </w:pPr>
      <w:bookmarkStart w:id="269" w:name="maniphest-did-edit-task"/>
      <w:bookmarkEnd w:id="269"/>
      <w:r w:rsidRPr="00F27C19">
        <w:rPr>
          <w:rFonts w:ascii="Adobe 黑体 Std R" w:hAnsi="Adobe 黑体 Std R"/>
        </w:rPr>
        <w:t>Maniphest: Did Edit Task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Style w:val="apple-converted-space"/>
          <w:rFonts w:cs="Arial"/>
          <w:color w:val="000000"/>
          <w:sz w:val="23"/>
          <w:szCs w:val="23"/>
        </w:rPr>
        <w:t>这个事件由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PhabricatorEventType::TYPE_MANIPHEST_DIDEDITTASK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这个事件将在一个任务被修改以后触发，并且允许你对这个修改做出反应。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</w:pPr>
      <w:r w:rsidRPr="00F27C19">
        <w:rPr>
          <w:rFonts w:cs="Arial"/>
          <w:color w:val="000000"/>
          <w:sz w:val="23"/>
          <w:szCs w:val="23"/>
        </w:rPr>
        <w:t>这个事件可用的数据有: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task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在 </w:t>
      </w:r>
      <w:hyperlink r:id="rId198" w:history="1">
        <w:r w:rsidRPr="00F27C19">
          <w:rPr>
            <w:rStyle w:val="a5"/>
          </w:rPr>
          <w:t>ManiphestTask</w:t>
        </w:r>
      </w:hyperlink>
      <w:r w:rsidRPr="00F27C19">
        <w:rPr>
          <w:rStyle w:val="apple-converted-space"/>
          <w:rFonts w:cs="Arial"/>
          <w:color w:val="000000"/>
          <w:sz w:val="23"/>
          <w:szCs w:val="23"/>
        </w:rPr>
        <w:t> 章节已经修改过。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transactions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 修改列表</w:t>
      </w:r>
      <w:r w:rsidRPr="00F27C19">
        <w:t xml:space="preserve"> (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199" w:history="1">
        <w:r w:rsidRPr="00F27C19">
          <w:rPr>
            <w:rStyle w:val="a5"/>
          </w:rPr>
          <w:t>ManiphestTransaction</w:t>
        </w:r>
      </w:hyperlink>
      <w:r w:rsidRPr="00F27C19">
        <w:rPr>
          <w:rStyle w:val="a5"/>
          <w:rFonts w:cs="Arial"/>
          <w:color w:val="000000"/>
          <w:sz w:val="23"/>
          <w:szCs w:val="23"/>
        </w:rPr>
        <w:t>类中的对象</w:t>
      </w:r>
      <w:r w:rsidRPr="00F27C19">
        <w:t>) 已经被应用。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new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当一个任务创建完毕，需要一个布尔值来表示这个任务为新创建的任务。</w:t>
      </w:r>
    </w:p>
    <w:p w:rsidR="00E4537C" w:rsidRPr="00F27C19" w:rsidRDefault="00E4537C">
      <w:pPr>
        <w:pStyle w:val="af"/>
      </w:pP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mail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修改源来自于邮件，就是来自于 </w:t>
      </w:r>
      <w:hyperlink r:id="rId200" w:history="1">
        <w:r w:rsidRPr="00F27C19">
          <w:rPr>
            <w:rStyle w:val="a5"/>
          </w:rPr>
          <w:t>PhabricatorMetaMTAReceivedMail</w:t>
        </w:r>
      </w:hyperlink>
      <w:r w:rsidRPr="00F27C19">
        <w:rPr>
          <w:rStyle w:val="apple-converted-space"/>
          <w:rFonts w:cs="Arial"/>
          <w:color w:val="000000"/>
          <w:sz w:val="23"/>
          <w:szCs w:val="23"/>
        </w:rPr>
        <w:t> 对象。</w:t>
      </w:r>
    </w:p>
    <w:p w:rsidR="00E4537C" w:rsidRPr="00F27C19" w:rsidRDefault="00E4537C">
      <w:r w:rsidRPr="00F27C19">
        <w:t>这就和之前的事件类似了（will edit task），但是触发在修改完成之后。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3"/>
          <w:szCs w:val="23"/>
        </w:rPr>
      </w:pPr>
      <w:bookmarkStart w:id="270" w:name="differential-will-send-m"/>
      <w:bookmarkEnd w:id="270"/>
      <w:r w:rsidRPr="00F27C19">
        <w:rPr>
          <w:rFonts w:ascii="Adobe 黑体 Std R" w:hAnsi="Adobe 黑体 Std R"/>
        </w:rPr>
        <w:t>Differential: Will Send Mail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Style w:val="apple-converted-space"/>
          <w:rFonts w:cs="Arial"/>
          <w:color w:val="000000"/>
          <w:sz w:val="23"/>
          <w:szCs w:val="23"/>
        </w:rPr>
        <w:t>这个事件由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PhabricatorEventType::TYPE_DIFFERENTIAL_WILLSENDMAIL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这个事件在Differential发送邮件前触发，并且允许你修改将要发送的信息。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</w:pPr>
      <w:r w:rsidRPr="00F27C19">
        <w:rPr>
          <w:rFonts w:cs="Arial"/>
          <w:color w:val="000000"/>
          <w:sz w:val="23"/>
          <w:szCs w:val="23"/>
        </w:rPr>
        <w:t>这个事件可用的数据有：</w:t>
      </w:r>
    </w:p>
    <w:p w:rsidR="00E4537C" w:rsidRPr="00F27C19" w:rsidRDefault="00E4537C">
      <w:pPr>
        <w:pStyle w:val="af"/>
      </w:pP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mail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在 </w:t>
      </w:r>
      <w:hyperlink r:id="rId201" w:history="1">
        <w:r w:rsidRPr="00F27C19">
          <w:rPr>
            <w:rStyle w:val="a5"/>
          </w:rPr>
          <w:t>PhabricatorMetaMTAMail</w:t>
        </w:r>
      </w:hyperlink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Fonts w:cs="Arial"/>
          <w:color w:val="000000"/>
          <w:sz w:val="23"/>
          <w:szCs w:val="23"/>
        </w:rPr>
        <w:t>已经进行过修改。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3"/>
          <w:szCs w:val="23"/>
        </w:rPr>
      </w:pPr>
      <w:bookmarkStart w:id="271" w:name="differential-will-mark-g"/>
      <w:bookmarkEnd w:id="271"/>
      <w:r w:rsidRPr="00F27C19">
        <w:rPr>
          <w:rFonts w:ascii="Adobe 黑体 Std R" w:hAnsi="Adobe 黑体 Std R"/>
        </w:rPr>
        <w:t>Differential: Will Mark Generated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Style w:val="apple-converted-space"/>
          <w:rFonts w:cs="Arial"/>
          <w:color w:val="000000"/>
          <w:sz w:val="23"/>
          <w:szCs w:val="23"/>
        </w:rPr>
        <w:t>这个事件由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PhabricatorEventType::TYPE_DIFFERENTIAL_WILLMARKGENERATED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这个事件在Differential决定是否生成一个文件时触发（并且不需要回查的）。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</w:pPr>
      <w:r w:rsidRPr="00F27C19">
        <w:rPr>
          <w:rFonts w:cs="Arial"/>
          <w:color w:val="000000"/>
          <w:sz w:val="23"/>
          <w:szCs w:val="23"/>
        </w:rPr>
        <w:t>这个事件可用的数据有：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corpus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文件的内容。</w:t>
      </w:r>
    </w:p>
    <w:p w:rsidR="00E4537C" w:rsidRPr="00F27C19" w:rsidRDefault="00E4537C">
      <w:pPr>
        <w:pStyle w:val="af"/>
      </w:pP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is_generated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这是一个布尔值，来作为文件是否生成的标示。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3"/>
          <w:szCs w:val="23"/>
        </w:rPr>
      </w:pPr>
      <w:bookmarkStart w:id="272" w:name="differential-will-edit-r"/>
      <w:bookmarkEnd w:id="272"/>
      <w:r w:rsidRPr="00F27C19">
        <w:rPr>
          <w:rFonts w:ascii="Adobe 黑体 Std R" w:hAnsi="Adobe 黑体 Std R"/>
        </w:rPr>
        <w:t>Differential: Will Edit Revision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Style w:val="apple-converted-space"/>
          <w:rFonts w:cs="Arial"/>
          <w:color w:val="000000"/>
          <w:sz w:val="23"/>
          <w:szCs w:val="23"/>
        </w:rPr>
        <w:t>这个事件由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PhabricatorEventType::TYPE_DIFFERENTIAL_WILLEDITREVISION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lastRenderedPageBreak/>
        <w:t>这个事件在一个修订被修改前触发，并且允许你做出反应或者再修改。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</w:pPr>
      <w:r w:rsidRPr="00F27C19">
        <w:rPr>
          <w:rFonts w:cs="Arial"/>
          <w:color w:val="000000"/>
          <w:sz w:val="23"/>
          <w:szCs w:val="23"/>
        </w:rPr>
        <w:t>这个事件可用的数据有：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</w:pP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revision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在 </w:t>
      </w:r>
      <w:hyperlink r:id="rId202" w:history="1">
        <w:r w:rsidRPr="00F27C19">
          <w:rPr>
            <w:rStyle w:val="a5"/>
          </w:rPr>
          <w:t>DifferentialRevision</w:t>
        </w:r>
      </w:hyperlink>
      <w:r w:rsidRPr="00F27C19">
        <w:rPr>
          <w:rStyle w:val="apple-converted-space"/>
          <w:rFonts w:cs="Arial"/>
          <w:color w:val="000000"/>
          <w:sz w:val="23"/>
          <w:szCs w:val="23"/>
        </w:rPr>
        <w:t> 已经进行过修改。</w:t>
      </w:r>
    </w:p>
    <w:p w:rsidR="00E4537C" w:rsidRPr="00F27C19" w:rsidRDefault="00E4537C">
      <w:pPr>
        <w:pStyle w:val="af"/>
      </w:pP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new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当这个修订已经被创建，用一个布尔值来代表修订的状态。</w:t>
      </w:r>
    </w:p>
    <w:p w:rsidR="00E4537C" w:rsidRPr="00F27C19" w:rsidRDefault="00E4537C">
      <w:r w:rsidRPr="00F27C19">
        <w:t>这个事件类似于下一个事件（did edit revision），但是是在修改之前触发。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3"/>
          <w:szCs w:val="23"/>
        </w:rPr>
      </w:pPr>
      <w:bookmarkStart w:id="273" w:name="differential-did-edit-re"/>
      <w:bookmarkEnd w:id="273"/>
      <w:r w:rsidRPr="00F27C19">
        <w:rPr>
          <w:rFonts w:ascii="Adobe 黑体 Std R" w:hAnsi="Adobe 黑体 Std R"/>
        </w:rPr>
        <w:t>Differential: Did Edit Revision</w:t>
      </w:r>
    </w:p>
    <w:p w:rsidR="00E4537C" w:rsidRPr="00F27C19" w:rsidRDefault="00E4537C">
      <w:r w:rsidRPr="00F27C19">
        <w:rPr>
          <w:rStyle w:val="apple-converted-space"/>
          <w:rFonts w:cs="Arial"/>
          <w:color w:val="000000"/>
          <w:sz w:val="23"/>
          <w:szCs w:val="23"/>
        </w:rPr>
        <w:t>这个事件由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PhabricatorEventType::TYPE_DIFFERENTIAL_DIDEDITREVISION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r w:rsidRPr="00F27C19">
        <w:t>这个时间在一个修订修改后触发，并允许你对其做出反应。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t>这个事件可用的数据有：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revision</w:t>
      </w:r>
      <w:r w:rsidRPr="00F27C19">
        <w:rPr>
          <w:rStyle w:val="apple-converted-space"/>
        </w:rPr>
        <w:t> 在 </w:t>
      </w:r>
      <w:hyperlink r:id="rId203" w:history="1">
        <w:r w:rsidRPr="00F27C19">
          <w:rPr>
            <w:rStyle w:val="a5"/>
          </w:rPr>
          <w:t>DifferentialRevision</w:t>
        </w:r>
      </w:hyperlink>
      <w:r w:rsidRPr="00F27C19">
        <w:rPr>
          <w:rStyle w:val="apple-converted-space"/>
        </w:rPr>
        <w:t> 已经修改过。</w:t>
      </w:r>
    </w:p>
    <w:p w:rsidR="00E4537C" w:rsidRPr="00F27C19" w:rsidRDefault="00E4537C">
      <w:pPr>
        <w:pStyle w:val="af"/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new</w:t>
      </w:r>
      <w:r w:rsidRPr="00F27C19">
        <w:rPr>
          <w:rStyle w:val="apple-converted-space"/>
        </w:rPr>
        <w:t> </w:t>
      </w:r>
      <w:r w:rsidRPr="00F27C19">
        <w:t xml:space="preserve"> 当这个修订已经被创建，用一个布尔值来代表修订的状态。</w:t>
      </w:r>
    </w:p>
    <w:p w:rsidR="00E4537C" w:rsidRPr="00F27C19" w:rsidRDefault="00E4537C">
      <w:r w:rsidRPr="00F27C19">
        <w:t>这个时间类似于之前的事件（will edit revision），但是发生在修改完成之后。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</w:rPr>
      </w:pPr>
      <w:bookmarkStart w:id="274" w:name="diffusion-did-discover-c"/>
      <w:bookmarkEnd w:id="274"/>
      <w:r w:rsidRPr="00F27C19">
        <w:rPr>
          <w:rFonts w:ascii="Adobe 黑体 Std R" w:hAnsi="Adobe 黑体 Std R"/>
        </w:rPr>
        <w:t>Diffusion: Did Discover Commit</w:t>
      </w:r>
    </w:p>
    <w:p w:rsidR="00E4537C" w:rsidRPr="00F27C19" w:rsidRDefault="00E4537C">
      <w:pPr>
        <w:rPr>
          <w:rFonts w:cs="Arial"/>
          <w:color w:val="000000"/>
        </w:rPr>
      </w:pPr>
      <w:r w:rsidRPr="00F27C19">
        <w:rPr>
          <w:rStyle w:val="apple-converted-space"/>
          <w:rFonts w:cs="Arial"/>
          <w:color w:val="000000"/>
        </w:rPr>
        <w:t>这个事件由 </w:t>
      </w:r>
      <w:r w:rsidRPr="00F27C19">
        <w:rPr>
          <w:rStyle w:val="HTML"/>
          <w:rFonts w:ascii="Adobe 黑体 Std R" w:eastAsia="Adobe 黑体 Std R" w:hAnsi="Adobe 黑体 Std R" w:cs="Adobe 黑体 Std R"/>
          <w:color w:val="333333"/>
        </w:rPr>
        <w:t>PhabricatorEventType::TYPE_DIFFUSION_DIDDISCOVERCOMMIT</w:t>
      </w:r>
      <w:r w:rsidRPr="00F27C19">
        <w:rPr>
          <w:rFonts w:cs="Arial"/>
          <w:color w:val="000000"/>
        </w:rPr>
        <w:t>常数来配置。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/>
          <w:color w:val="000000"/>
        </w:rPr>
      </w:pPr>
      <w:r w:rsidRPr="00F27C19">
        <w:rPr>
          <w:rFonts w:cs="Arial"/>
          <w:color w:val="000000"/>
        </w:rPr>
        <w:t>当守护进程发现一个版本提交时，这个事件会被第一时间触发。这个事件在流水线中发生比较早，当时还没有任何提交可以使用。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color w:val="000000"/>
        </w:rPr>
        <w:t>这个事件可用的数据有：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commit</w:t>
      </w:r>
      <w:r w:rsidRPr="00F27C19">
        <w:rPr>
          <w:rStyle w:val="apple-converted-space"/>
        </w:rPr>
        <w:t> 在 </w:t>
      </w:r>
      <w:hyperlink r:id="rId204" w:history="1">
        <w:r w:rsidRPr="00F27C19">
          <w:rPr>
            <w:rStyle w:val="a5"/>
          </w:rPr>
          <w:t>PhabricatorRepositoryCommit</w:t>
        </w:r>
      </w:hyperlink>
      <w:r w:rsidRPr="00F27C19">
        <w:rPr>
          <w:rStyle w:val="apple-converted-space"/>
        </w:rPr>
        <w:t> 时，已经找到了。</w:t>
      </w:r>
    </w:p>
    <w:p w:rsidR="00E4537C" w:rsidRPr="00F27C19" w:rsidRDefault="00E4537C">
      <w:pPr>
        <w:pStyle w:val="af"/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repository</w:t>
      </w:r>
      <w:r w:rsidRPr="00F27C19">
        <w:rPr>
          <w:rStyle w:val="apple-converted-space"/>
        </w:rPr>
        <w:t> 在 </w:t>
      </w:r>
      <w:hyperlink r:id="rId205" w:history="1">
        <w:r w:rsidRPr="00F27C19">
          <w:rPr>
            <w:rStyle w:val="a5"/>
          </w:rPr>
          <w:t>PhabricatorRepository</w:t>
        </w:r>
      </w:hyperlink>
      <w:r w:rsidRPr="00F27C19">
        <w:rPr>
          <w:rStyle w:val="apple-converted-space"/>
        </w:rPr>
        <w:t> </w:t>
      </w:r>
      <w:r w:rsidRPr="00F27C19">
        <w:t>的提交已经覆盖到。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3"/>
          <w:szCs w:val="23"/>
        </w:rPr>
      </w:pPr>
      <w:bookmarkStart w:id="275" w:name="diffusion-lookup-user"/>
      <w:bookmarkEnd w:id="275"/>
      <w:r w:rsidRPr="00F27C19">
        <w:rPr>
          <w:rFonts w:ascii="Adobe 黑体 Std R" w:hAnsi="Adobe 黑体 Std R"/>
        </w:rPr>
        <w:t>Diffusion: Lookup User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Style w:val="apple-converted-space"/>
          <w:rFonts w:cs="Arial"/>
          <w:color w:val="000000"/>
          <w:sz w:val="23"/>
          <w:szCs w:val="23"/>
        </w:rPr>
        <w:t>这个事件由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PhabricatorEventType::TYPE_DIFFUSION_LOOKUPUSER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这个事件在守护进程尝试使用一个Phabricator用户账号连接一个代码提交时触发。你可以监听这个操作，来提高提交版本和与之有关系的用户关联的精度。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在默认情况下，Phabricator将会根据用户名，真名，或邮件地址来对用户进行查找，但是这可能会匹配到错误的结果（比如，你的系统中有很多人用了同样的名字）或者匹配失败（比如，有人修改了他的邮件地址）。监听这个事件，允许你中断查找和对查找源进行补充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cs="Arial"/>
          <w:color w:val="000000"/>
          <w:sz w:val="23"/>
          <w:szCs w:val="23"/>
        </w:rPr>
        <w:t>这个事件可用的数据有: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commit</w:t>
      </w:r>
      <w:r w:rsidRPr="00F27C19">
        <w:rPr>
          <w:rStyle w:val="apple-converted-space"/>
        </w:rPr>
        <w:t> 在 </w:t>
      </w:r>
      <w:hyperlink r:id="rId206" w:history="1">
        <w:r w:rsidRPr="00F27C19">
          <w:rPr>
            <w:rStyle w:val="a5"/>
          </w:rPr>
          <w:t>PhabricatorRepositoryCommit</w:t>
        </w:r>
      </w:hyperlink>
      <w:r w:rsidRPr="00F27C19">
        <w:rPr>
          <w:rStyle w:val="apple-converted-space"/>
        </w:rPr>
        <w:t> </w:t>
      </w:r>
      <w:r w:rsidRPr="00F27C19">
        <w:t>这个数据已经被查找过。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lastRenderedPageBreak/>
        <w:t>query</w:t>
      </w:r>
      <w:r w:rsidRPr="00F27C19">
        <w:rPr>
          <w:rStyle w:val="apple-converted-space"/>
        </w:rPr>
        <w:t> </w:t>
      </w:r>
      <w:r w:rsidRPr="00F27C19">
        <w:t>以作者或者提交者的名字进行查找。这就如同，有一个账号为“Abraham Lincoln &lt;alincoln@logcabin.example.com&gt;”，但是这是来自于提交的元数据中，所以这个格式可能不能很好的匹配到。</w:t>
      </w:r>
    </w:p>
    <w:p w:rsidR="00E4537C" w:rsidRPr="00F27C19" w:rsidRDefault="00E4537C">
      <w:pPr>
        <w:pStyle w:val="af"/>
        <w:rPr>
          <w:rStyle w:val="apple-converted-space"/>
          <w:rFonts w:cs="Arial"/>
          <w:color w:val="000000"/>
          <w:sz w:val="23"/>
          <w:szCs w:val="23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result</w:t>
      </w:r>
      <w:r w:rsidRPr="00F27C19">
        <w:rPr>
          <w:rStyle w:val="apple-converted-space"/>
        </w:rPr>
        <w:t> </w:t>
      </w:r>
      <w:r w:rsidRPr="00F27C19">
        <w:t>当前查找的结果（Phabricator猜测最好的结果是，与用户的ID相关联的用户名在“队列”中）。为了让另一个结果替换之前的结果，新结果中当前用户的ID需要在你的监听事件中。</w:t>
      </w:r>
    </w:p>
    <w:p w:rsidR="00E4537C" w:rsidRPr="00F27C19" w:rsidRDefault="00E4537C">
      <w:r w:rsidRPr="00F27C19">
        <w:rPr>
          <w:rStyle w:val="apple-converted-space"/>
          <w:rFonts w:cs="Arial"/>
          <w:color w:val="000000"/>
          <w:sz w:val="23"/>
          <w:szCs w:val="23"/>
        </w:rPr>
        <w:t>使用 </w:t>
      </w:r>
      <w:hyperlink r:id="rId207" w:history="1">
        <w:r w:rsidRPr="00F27C19">
          <w:rPr>
            <w:rStyle w:val="a5"/>
          </w:rPr>
          <w:t>PhutilEmailAddress</w:t>
        </w:r>
      </w:hyperlink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Fonts w:cs="Arial"/>
          <w:color w:val="000000"/>
          <w:sz w:val="23"/>
          <w:szCs w:val="23"/>
        </w:rPr>
        <w:t>可能对分析队列有帮助。</w:t>
      </w:r>
    </w:p>
    <w:p w:rsidR="00E4537C" w:rsidRPr="00F27C19" w:rsidRDefault="00E4537C">
      <w:pPr>
        <w:pStyle w:val="4"/>
        <w:rPr>
          <w:rFonts w:ascii="Adobe 黑体 Std R" w:hAnsi="Adobe 黑体 Std R" w:cs="Arial"/>
          <w:color w:val="000000"/>
          <w:sz w:val="23"/>
          <w:szCs w:val="23"/>
        </w:rPr>
      </w:pPr>
      <w:bookmarkStart w:id="276" w:name="edge-will-edit-edges"/>
      <w:bookmarkEnd w:id="276"/>
      <w:r w:rsidRPr="00F27C19">
        <w:rPr>
          <w:rFonts w:ascii="Adobe 黑体 Std R" w:hAnsi="Adobe 黑体 Std R"/>
        </w:rPr>
        <w:t>Edge: Will Edit Edges</w:t>
      </w:r>
    </w:p>
    <w:p w:rsidR="00E4537C" w:rsidRPr="00F27C19" w:rsidRDefault="00E4537C">
      <w:pPr>
        <w:shd w:val="clear" w:color="auto" w:fill="DAEAF3"/>
        <w:spacing w:line="326" w:lineRule="atLeast"/>
        <w:rPr>
          <w:rStyle w:val="apple-converted-space"/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NOTE: 边缘事件在核内是低级别事件。这让实现监听器，并去监听这些事件的难度十分大。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Style w:val="apple-converted-space"/>
          <w:rFonts w:cs="Arial"/>
          <w:color w:val="000000"/>
          <w:sz w:val="23"/>
          <w:szCs w:val="23"/>
        </w:rPr>
        <w:t>这个事件由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PhabricatorEventType::TYPE_EDGE_WILLEDITEDGES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pPr>
        <w:rPr>
          <w:rStyle w:val="apple-converted-space"/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这个事件在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208" w:history="1">
        <w:r w:rsidRPr="00F27C19">
          <w:rPr>
            <w:rStyle w:val="a5"/>
          </w:rPr>
          <w:t>PhabricatorEdgeEditor</w:t>
        </w:r>
      </w:hyperlink>
      <w:r w:rsidRPr="00F27C19">
        <w:rPr>
          <w:rStyle w:val="apple-converted-space"/>
          <w:rFonts w:cs="Arial"/>
          <w:color w:val="000000"/>
          <w:sz w:val="23"/>
          <w:szCs w:val="23"/>
        </w:rPr>
        <w:t> 做出一个边缘修改前触发。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apple-converted-space"/>
          <w:rFonts w:cs="Arial"/>
          <w:color w:val="000000"/>
          <w:sz w:val="23"/>
          <w:szCs w:val="23"/>
        </w:rPr>
        <w:t>这个事件可用的数据有: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id</w:t>
      </w:r>
      <w:r w:rsidRPr="00F27C19">
        <w:rPr>
          <w:rStyle w:val="apple-converted-space"/>
        </w:rPr>
        <w:t> </w:t>
      </w:r>
      <w:r w:rsidRPr="00F27C19">
        <w:t>修改操作的标示符。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add</w:t>
      </w:r>
      <w:r w:rsidRPr="00F27C19">
        <w:rPr>
          <w:rStyle w:val="apple-converted-space"/>
        </w:rPr>
        <w:t> </w:t>
      </w:r>
      <w:r w:rsidRPr="00F27C19">
        <w:t>一个字典列表，其中每个字典都代表着一个新的边缘。</w:t>
      </w:r>
    </w:p>
    <w:p w:rsidR="00E4537C" w:rsidRPr="00F27C19" w:rsidRDefault="00E4537C">
      <w:pPr>
        <w:pStyle w:val="af"/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rem</w:t>
      </w:r>
      <w:r w:rsidRPr="00F27C19">
        <w:rPr>
          <w:rStyle w:val="apple-converted-space"/>
        </w:rPr>
        <w:t> </w:t>
      </w:r>
      <w:r w:rsidRPr="00F27C19">
        <w:t>一个字典列表，其中每一个字典都代表着一个被删除的边缘。</w:t>
      </w:r>
    </w:p>
    <w:p w:rsidR="00E4537C" w:rsidRPr="00F27C19" w:rsidRDefault="00E4537C">
      <w:r w:rsidRPr="00F27C19">
        <w:t>这就和下一个事件（did edit edges）类似了，不过发生在修改开始前。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3"/>
          <w:szCs w:val="23"/>
        </w:rPr>
      </w:pPr>
      <w:bookmarkStart w:id="277" w:name="edge-did-edit-edges"/>
      <w:bookmarkEnd w:id="277"/>
      <w:r w:rsidRPr="00F27C19">
        <w:rPr>
          <w:rFonts w:ascii="Adobe 黑体 Std R" w:hAnsi="Adobe 黑体 Std R"/>
        </w:rPr>
        <w:t>Edge: Did Edit Edges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Style w:val="apple-converted-space"/>
          <w:rFonts w:cs="Arial"/>
          <w:color w:val="000000"/>
          <w:sz w:val="23"/>
          <w:szCs w:val="23"/>
        </w:rPr>
        <w:t>这个事件由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PhabricatorEventType::TYPE_EDGE_DIDEDITEDGES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这个事件在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209" w:history="1">
        <w:r w:rsidRPr="00F27C19">
          <w:rPr>
            <w:rStyle w:val="a5"/>
          </w:rPr>
          <w:t>PhabricatorEdgeEditor</w:t>
        </w:r>
      </w:hyperlink>
      <w:r w:rsidRPr="00F27C19">
        <w:rPr>
          <w:rStyle w:val="apple-converted-space"/>
          <w:rFonts w:cs="Arial"/>
          <w:color w:val="000000"/>
          <w:sz w:val="23"/>
          <w:szCs w:val="23"/>
        </w:rPr>
        <w:t> 做出一个修改后，</w:t>
      </w:r>
      <w:r w:rsidRPr="00F27C19">
        <w:rPr>
          <w:rFonts w:cs="Arial"/>
          <w:color w:val="000000"/>
          <w:sz w:val="23"/>
          <w:szCs w:val="23"/>
        </w:rPr>
        <w:t>在这个提交被处理前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触发。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cs="Arial"/>
          <w:color w:val="000000"/>
          <w:sz w:val="23"/>
          <w:szCs w:val="23"/>
        </w:rPr>
        <w:t>这个事件可用的数据有: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id</w:t>
      </w:r>
      <w:r w:rsidRPr="00F27C19">
        <w:rPr>
          <w:rStyle w:val="apple-converted-space"/>
        </w:rPr>
        <w:t>  修改操作的标示符。</w:t>
      </w:r>
      <w:r w:rsidRPr="00F27C19">
        <w:t>这里的ID和“will edit edit”事件中的ID是同一个。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add</w:t>
      </w:r>
      <w:r w:rsidRPr="00F27C19">
        <w:rPr>
          <w:rStyle w:val="apple-converted-space"/>
        </w:rPr>
        <w:t> 一个字典列表，其中每个字典都代表着一个新的边缘。</w:t>
      </w:r>
    </w:p>
    <w:p w:rsidR="00E4537C" w:rsidRPr="00F27C19" w:rsidRDefault="00E4537C">
      <w:pPr>
        <w:pStyle w:val="af"/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rem</w:t>
      </w:r>
      <w:r w:rsidRPr="00F27C19">
        <w:rPr>
          <w:rStyle w:val="apple-converted-space"/>
        </w:rPr>
        <w:t> 一个字典列表，其中每一个字典都代表着一个被删除的边缘。</w:t>
      </w:r>
    </w:p>
    <w:p w:rsidR="00E4537C" w:rsidRPr="00F27C19" w:rsidRDefault="00E4537C">
      <w:r w:rsidRPr="00F27C19">
        <w:t>这和前一个事件（will edit edges）类似，不过发生在修改完成后。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3"/>
          <w:szCs w:val="23"/>
        </w:rPr>
      </w:pPr>
      <w:bookmarkStart w:id="278" w:name="search-did-update-index"/>
      <w:bookmarkEnd w:id="278"/>
      <w:r w:rsidRPr="00F27C19">
        <w:rPr>
          <w:rFonts w:ascii="Adobe 黑体 Std R" w:hAnsi="Adobe 黑体 Std R"/>
        </w:rPr>
        <w:t>Search: Did Update Index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Style w:val="apple-converted-space"/>
          <w:rFonts w:cs="Arial"/>
          <w:color w:val="000000"/>
          <w:sz w:val="23"/>
          <w:szCs w:val="23"/>
        </w:rPr>
        <w:t>这个事件由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PhabricatorEventType::TYPE_SEARCH_DIDUPDATEINDEX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这个事件由搜索应用启动索引搜索器时触发，而后去索引这个文档。它允许你在其他系统中发布索引到的结果。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注意更新完后发生这样的情况：你不能避免或者修改指定更新版本。此外，索引的查找可能会在后台进行，所以这个事件可能会比实时更新更重要。如果你要保证这个事件运行，需要使用别的事件来支持。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lastRenderedPageBreak/>
        <w:t>最终，这个事件不仅会在单一版本更新时触发。例如，如果你搜索重构索引，这个事件将被触发，不过实际上搜索对象并没有发生变化。</w:t>
      </w:r>
    </w:p>
    <w:p w:rsidR="00E4537C" w:rsidRPr="00F27C19" w:rsidRDefault="00E4537C">
      <w:r w:rsidRPr="00F27C19">
        <w:rPr>
          <w:rFonts w:cs="Arial"/>
          <w:color w:val="000000"/>
          <w:sz w:val="23"/>
          <w:szCs w:val="23"/>
        </w:rPr>
        <w:t>所以，正确的使用监听器的方式为：</w:t>
      </w:r>
    </w:p>
    <w:p w:rsidR="00E4537C" w:rsidRPr="00F27C19" w:rsidRDefault="00E4537C">
      <w:pPr>
        <w:pStyle w:val="af"/>
      </w:pPr>
      <w:r w:rsidRPr="00F27C19">
        <w:t>更新二次搜索索引。</w:t>
      </w:r>
    </w:p>
    <w:p w:rsidR="00E4537C" w:rsidRPr="00F27C19" w:rsidRDefault="00E4537C">
      <w:r w:rsidRPr="00F27C19">
        <w:t>不好的使用方式为:</w:t>
      </w:r>
    </w:p>
    <w:p w:rsidR="00E4537C" w:rsidRPr="00F27C19" w:rsidRDefault="00E4537C">
      <w:pPr>
        <w:pStyle w:val="af"/>
      </w:pPr>
      <w:r w:rsidRPr="00F27C19">
        <w:t>修改对象或者文件。</w:t>
      </w:r>
    </w:p>
    <w:p w:rsidR="00E4537C" w:rsidRPr="00F27C19" w:rsidRDefault="00E4537C">
      <w:pPr>
        <w:pStyle w:val="af"/>
      </w:pPr>
      <w:r w:rsidRPr="00F27C19">
        <w:t>使用带有副作用的当时，例如发送邮件。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t>这个事件可用的数据有: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phid</w:t>
      </w:r>
      <w:r w:rsidRPr="00F27C19">
        <w:rPr>
          <w:rStyle w:val="apple-converted-space"/>
        </w:rPr>
        <w:t>  更新对象的</w:t>
      </w:r>
      <w:r w:rsidRPr="00F27C19">
        <w:t>PHID。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object</w:t>
      </w:r>
      <w:r w:rsidRPr="00F27C19">
        <w:rPr>
          <w:rStyle w:val="apple-converted-space"/>
        </w:rPr>
        <w:t> 被更新的对象</w:t>
      </w:r>
      <w:r w:rsidRPr="00F27C19">
        <w:t>(比如一个</w:t>
      </w:r>
      <w:r w:rsidRPr="00F27C19">
        <w:rPr>
          <w:rStyle w:val="apple-converted-space"/>
        </w:rPr>
        <w:t> </w:t>
      </w:r>
      <w:hyperlink r:id="rId210" w:history="1">
        <w:r w:rsidRPr="00F27C19">
          <w:rPr>
            <w:rStyle w:val="a5"/>
          </w:rPr>
          <w:t>ManiphesTask</w:t>
        </w:r>
      </w:hyperlink>
      <w:r w:rsidRPr="00F27C19">
        <w:t>)。</w:t>
      </w:r>
    </w:p>
    <w:p w:rsidR="00E4537C" w:rsidRPr="00F27C19" w:rsidRDefault="00E4537C">
      <w:pPr>
        <w:pStyle w:val="af"/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document</w:t>
      </w:r>
      <w:r w:rsidRPr="00F27C19">
        <w:rPr>
          <w:rStyle w:val="apple-converted-space"/>
        </w:rPr>
        <w:t>  </w:t>
      </w:r>
      <w:hyperlink r:id="rId211" w:history="1">
        <w:r w:rsidRPr="00F27C19">
          <w:rPr>
            <w:rStyle w:val="a5"/>
          </w:rPr>
          <w:t>PhabricatorSearchAbstractDocument</w:t>
        </w:r>
      </w:hyperlink>
      <w:r w:rsidRPr="00F27C19">
        <w:rPr>
          <w:rStyle w:val="apple-converted-space"/>
        </w:rPr>
        <w:t> 已经索引化。</w:t>
      </w:r>
      <w:r w:rsidRPr="00F27C19">
        <w:t>这里包含一个对象的抽象表示，并且可用于填充二次索引。因为它提供了一个统一的API。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3"/>
          <w:szCs w:val="23"/>
        </w:rPr>
      </w:pPr>
      <w:bookmarkStart w:id="279" w:name="test-did-run-test"/>
      <w:bookmarkEnd w:id="279"/>
      <w:r w:rsidRPr="00F27C19">
        <w:rPr>
          <w:rFonts w:ascii="Adobe 黑体 Std R" w:hAnsi="Adobe 黑体 Std R"/>
        </w:rPr>
        <w:t>Test: Did Run Test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Style w:val="apple-converted-space"/>
          <w:rFonts w:cs="Arial"/>
          <w:color w:val="000000"/>
          <w:sz w:val="23"/>
          <w:szCs w:val="23"/>
        </w:rPr>
        <w:t>这个事件由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PhabricatorEventType::TYPE_TEST_DIDRUNTEST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r w:rsidRPr="00F27C19">
        <w:rPr>
          <w:rFonts w:cs="Arial"/>
          <w:color w:val="000000"/>
          <w:sz w:val="23"/>
          <w:szCs w:val="23"/>
        </w:rPr>
        <w:t>这是对监听器进行测试的事件。详情见上文。</w:t>
      </w:r>
    </w:p>
    <w:p w:rsidR="00E4537C" w:rsidRPr="00F27C19" w:rsidRDefault="00E4537C">
      <w:pPr>
        <w:pStyle w:val="4"/>
        <w:rPr>
          <w:rStyle w:val="apple-converted-space"/>
          <w:rFonts w:ascii="Adobe 黑体 Std R" w:hAnsi="Adobe 黑体 Std R" w:cs="Arial"/>
          <w:color w:val="000000"/>
          <w:sz w:val="23"/>
          <w:szCs w:val="23"/>
        </w:rPr>
      </w:pPr>
      <w:bookmarkStart w:id="280" w:name="ui-did-render-actions"/>
      <w:bookmarkEnd w:id="280"/>
      <w:r w:rsidRPr="00F27C19">
        <w:rPr>
          <w:rFonts w:ascii="Adobe 黑体 Std R" w:hAnsi="Adobe 黑体 Std R"/>
        </w:rPr>
        <w:t>UI: Did Render Actions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Style w:val="apple-converted-space"/>
          <w:rFonts w:cs="Arial"/>
          <w:color w:val="000000"/>
          <w:sz w:val="23"/>
          <w:szCs w:val="23"/>
        </w:rPr>
        <w:t>这个事件由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PhabricatorEventType::TYPE_UI_DIDRENDERACTIONS</w:t>
      </w:r>
      <w:r w:rsidRPr="00F27C19">
        <w:rPr>
          <w:rFonts w:cs="Arial"/>
          <w:color w:val="000000"/>
          <w:sz w:val="23"/>
          <w:szCs w:val="23"/>
        </w:rPr>
        <w:t>常数来配置。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这个事件在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212" w:history="1">
        <w:r w:rsidRPr="00F27C19">
          <w:rPr>
            <w:rStyle w:val="a5"/>
          </w:rPr>
          <w:t>PhabricatorActionListView</w:t>
        </w:r>
      </w:hyperlink>
      <w:r w:rsidRPr="00F27C19">
        <w:rPr>
          <w:rStyle w:val="apple-converted-space"/>
          <w:rFonts w:cs="Arial"/>
          <w:color w:val="000000"/>
          <w:sz w:val="23"/>
          <w:szCs w:val="23"/>
        </w:rPr>
        <w:t> 通过UI构建后触发。</w:t>
      </w:r>
      <w:r w:rsidRPr="00F27C19">
        <w:rPr>
          <w:rFonts w:cs="Arial"/>
          <w:color w:val="000000"/>
          <w:sz w:val="23"/>
          <w:szCs w:val="23"/>
        </w:rPr>
        <w:t>它允许在你的应用程序支持的情况下，添加新的行为，比如：传真一个对象。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Fonts w:cs="Arial"/>
          <w:color w:val="000000"/>
          <w:sz w:val="23"/>
          <w:szCs w:val="23"/>
        </w:rPr>
        <w:t>这个事件可用的数据有: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object</w:t>
      </w:r>
      <w:r w:rsidRPr="00F27C19">
        <w:rPr>
          <w:rStyle w:val="apple-converted-space"/>
        </w:rPr>
        <w:t> </w:t>
      </w:r>
      <w:r w:rsidRPr="00F27C19">
        <w:t>那些被渲染的对象。</w:t>
      </w:r>
    </w:p>
    <w:p w:rsidR="00E4537C" w:rsidRPr="00F27C19" w:rsidRDefault="00E4537C">
      <w:pPr>
        <w:pStyle w:val="af"/>
        <w:rPr>
          <w:rFonts w:cs="Arial"/>
          <w:color w:val="000000"/>
          <w:sz w:val="23"/>
          <w:szCs w:val="23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actions</w:t>
      </w:r>
      <w:r w:rsidRPr="00F27C19">
        <w:rPr>
          <w:rStyle w:val="apple-converted-space"/>
        </w:rPr>
        <w:t> </w:t>
      </w:r>
      <w:r w:rsidRPr="00F27C19">
        <w:t>当前可用操作列表。</w:t>
      </w:r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NOTE: 这个事件还不是很稳定，并且会改变主题。</w:t>
      </w:r>
    </w:p>
    <w:p w:rsidR="00E4537C" w:rsidRPr="00F27C19" w:rsidRDefault="00E4537C">
      <w:pPr>
        <w:pStyle w:val="3"/>
      </w:pPr>
      <w:bookmarkStart w:id="281" w:name="_Toc385544244"/>
      <w:r w:rsidRPr="00F27C19">
        <w:t>调试监听器</w:t>
      </w:r>
      <w:bookmarkEnd w:id="281"/>
    </w:p>
    <w:p w:rsidR="00E4537C" w:rsidRPr="00F27C19" w:rsidRDefault="00E4537C">
      <w:r w:rsidRPr="00F27C19">
        <w:t>如果你监听器存在有问题，你可以尝试如下步骤：</w:t>
      </w:r>
    </w:p>
    <w:p w:rsidR="00E4537C" w:rsidRPr="00F27C19" w:rsidRDefault="00E4537C">
      <w:pPr>
        <w:pStyle w:val="af"/>
      </w:pPr>
      <w:r w:rsidRPr="00F27C19">
        <w:t>如果你获取了“监听器类找不到”的错误，需要确定你把这个类提那几到libphutil库中，以及在Phabricator中使用load-libraries加载了这个库。</w:t>
      </w:r>
    </w:p>
    <w:p w:rsidR="00E4537C" w:rsidRPr="00F27C19" w:rsidRDefault="00E4537C">
      <w:pPr>
        <w:pStyle w:val="af"/>
      </w:pPr>
      <w:r w:rsidRPr="00F27C19">
        <w:t>确认你的监听器已经注册。你的监听器名应该出现在 DarkConsole的“事件表”中。如果没有出现，那么你可能忘记将它添加入events.listeners中。</w:t>
      </w:r>
    </w:p>
    <w:p w:rsidR="00E4537C" w:rsidRPr="00F27C19" w:rsidRDefault="00E4537C">
      <w:pPr>
        <w:pStyle w:val="af"/>
      </w:pPr>
      <w:r w:rsidRPr="00F27C19">
        <w:t>确认register()函数在调用listen()时，监听了正确的对象。如果没有监听到你感兴趣的事件，那么监听器是什么都不会返回的。</w:t>
      </w:r>
    </w:p>
    <w:p w:rsidR="00E4537C" w:rsidRPr="00F27C19" w:rsidRDefault="00E4537C">
      <w:pPr>
        <w:pStyle w:val="af"/>
      </w:pPr>
      <w:r w:rsidRPr="00F27C19">
        <w:lastRenderedPageBreak/>
        <w:t xml:space="preserve"> 确认你要监听的事件已经发生。如果在普通的页面中发生，那么他们将会出现在 DarkConsole的“事件表”中。如果他们在后台（POST）发生，你需要在源码中添加一个phlog()函数在你需要监听的事件中，并检查一下你的错误信息。</w:t>
      </w:r>
    </w:p>
    <w:p w:rsidR="00E4537C" w:rsidRPr="00F27C19" w:rsidRDefault="00E4537C">
      <w:pPr>
        <w:pStyle w:val="af"/>
      </w:pPr>
      <w:r w:rsidRPr="00F27C19">
        <w:t>如果你在调用的时候添加了附带信息的phlog()函数，就可以去检查这条信息是否在错误信息中。</w:t>
      </w:r>
    </w:p>
    <w:p w:rsidR="00E4537C" w:rsidRPr="00F27C19" w:rsidRDefault="00E4537C">
      <w:pPr>
        <w:pStyle w:val="af"/>
      </w:pPr>
      <w:r w:rsidRPr="00F27C19">
        <w:t>你可以尝试去监听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PhutilEventType::TYPE_ALL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，而不是监听单一事件类型，来排除是否是因为事件类型引起的监听失败/错误。</w:t>
      </w:r>
    </w:p>
    <w:p w:rsidR="00E4537C" w:rsidRPr="00F27C19" w:rsidRDefault="00E4537C">
      <w:pPr>
        <w:pStyle w:val="af"/>
      </w:pPr>
      <w:r w:rsidRPr="00F27C19">
        <w:t>你可以修改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emit_test_event.php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脚本中的事件类型，来适当的测试你要监听的事件。</w:t>
      </w:r>
      <w:r w:rsidRPr="00F27C19">
        <w:t>你可能不得不使用假数据，但这个简单的测试至少能让你确定一些基本问题。</w:t>
      </w:r>
    </w:p>
    <w:p w:rsidR="00E4537C" w:rsidRPr="00F27C19" w:rsidRDefault="00E4537C">
      <w:pPr>
        <w:pStyle w:val="af"/>
      </w:pPr>
      <w:r w:rsidRPr="00F27C19">
        <w:t>For scripts对于脚本来说，你可以使用--trace 跟在命令行之后，来查看哪些事件被修改了，以及有多少处理</w:t>
      </w:r>
      <w:r w:rsidR="000B331C" w:rsidRPr="00F27C19">
        <w:rPr>
          <w:rFonts w:hint="eastAsia"/>
        </w:rPr>
        <w:t>操作</w:t>
      </w:r>
      <w:r w:rsidR="00803057" w:rsidRPr="00F27C19">
        <w:rPr>
          <w:rFonts w:hint="eastAsia"/>
        </w:rPr>
        <w:t>，</w:t>
      </w:r>
      <w:r w:rsidRPr="00F27C19">
        <w:t>正在被监听。</w:t>
      </w:r>
    </w:p>
    <w:p w:rsidR="00E4537C" w:rsidRPr="00F27C19" w:rsidRDefault="00E4537C">
      <w:pPr>
        <w:pStyle w:val="3"/>
      </w:pPr>
      <w:bookmarkStart w:id="282" w:name="_Toc385544245"/>
      <w:r w:rsidRPr="00F27C19">
        <w:t>下一步</w:t>
      </w:r>
      <w:bookmarkEnd w:id="282"/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可以继续如下章节:</w:t>
      </w:r>
    </w:p>
    <w:p w:rsidR="00E4537C" w:rsidRPr="00F27C19" w:rsidRDefault="00E4537C">
      <w:pPr>
        <w:pStyle w:val="af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可以看一下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213" w:history="1">
        <w:r w:rsidRPr="00F27C19">
          <w:rPr>
            <w:rStyle w:val="a5"/>
          </w:rPr>
          <w:t>PhabricatorExampleEventListener</w:t>
        </w:r>
      </w:hyperlink>
    </w:p>
    <w:p w:rsidR="00E4537C" w:rsidRPr="00F27C19" w:rsidRDefault="00E4537C">
      <w:pPr>
        <w:pStyle w:val="af"/>
      </w:pPr>
      <w:r w:rsidRPr="00F27C19">
        <w:rPr>
          <w:rFonts w:cs="Arial"/>
          <w:color w:val="000000"/>
          <w:sz w:val="23"/>
          <w:szCs w:val="23"/>
        </w:rPr>
        <w:t>如何构建一个库，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214" w:history="1">
        <w:r w:rsidRPr="00F27C19">
          <w:rPr>
            <w:rStyle w:val="a5"/>
          </w:rPr>
          <w:t>libphutil Libraries User Guide</w:t>
        </w:r>
      </w:hyperlink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283" w:name="_Toc385544246"/>
      <w:r w:rsidRPr="00F27C19">
        <w:t>Herald 使用教程</w:t>
      </w:r>
      <w:bookmarkEnd w:id="283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使用Herald规则对你关心区域的修改进行提示。</w:t>
      </w:r>
    </w:p>
    <w:p w:rsidR="00E4537C" w:rsidRPr="00F27C19" w:rsidRDefault="00E4537C">
      <w:pPr>
        <w:pStyle w:val="3"/>
      </w:pPr>
      <w:bookmarkStart w:id="284" w:name="_Toc385544247"/>
      <w:r w:rsidRPr="00F27C19">
        <w:t>概述</w:t>
      </w:r>
      <w:bookmarkEnd w:id="284"/>
    </w:p>
    <w:p w:rsidR="00E4537C" w:rsidRPr="00F27C19" w:rsidRDefault="00E4537C">
      <w:r w:rsidRPr="00F27C19">
        <w:t>Herald允许你对特定对象（比如，Differential修订和提交）的更新或创建，进行自定义处理规则。例如，当有某人的提交，对你感兴趣的文件产生了影响，你就会得到相应的通知，即使他们没有把你作为一个回查者添加入工程。</w:t>
      </w:r>
    </w:p>
    <w:p w:rsidR="00E4537C" w:rsidRPr="00F27C19" w:rsidRDefault="00E4537C">
      <w:r w:rsidRPr="00F27C19">
        <w:t>Herald在小型组织中用处不大（大家都知道彼此的工作），但是当组织规模扩大后，这个应用就很有用了。当有很多库呈激活且跟踪状态，Herald允许你去过滤信息，只对你感兴趣的区域修改进行提示。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285" w:name="_Toc385544248"/>
      <w:r w:rsidRPr="00F27C19">
        <w:t>全局和个人规则</w:t>
      </w:r>
      <w:bookmarkEnd w:id="285"/>
    </w:p>
    <w:p w:rsidR="00E4537C" w:rsidRPr="00F27C19" w:rsidRDefault="00E4537C">
      <w:pPr>
        <w:rPr>
          <w:rStyle w:val="a4"/>
          <w:rFonts w:cs="Arial"/>
          <w:color w:val="000000"/>
          <w:sz w:val="23"/>
          <w:szCs w:val="23"/>
        </w:rPr>
      </w:pPr>
      <w:r w:rsidRPr="00F27C19">
        <w:t>你可以创建两种Herald规则，全局规则和个人规则：</w:t>
      </w:r>
    </w:p>
    <w:p w:rsidR="00E4537C" w:rsidRPr="00F27C19" w:rsidRDefault="00E4537C">
      <w:pPr>
        <w:pStyle w:val="af"/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t>个人规则（Personal Rules）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这些规则只属于你个人拥有，也就是只能对你自己起作用。你可以选择修改或删除一些个人规则，但是他们的行为你限于你在抄送中添加的，或者你订阅的。</w:t>
      </w:r>
      <w:r w:rsidRPr="00F27C19">
        <w:rPr>
          <w:rStyle w:val="a4"/>
          <w:rFonts w:cs="Arial"/>
          <w:color w:val="000000"/>
          <w:sz w:val="23"/>
          <w:szCs w:val="23"/>
        </w:rPr>
        <w:t xml:space="preserve"> </w:t>
      </w:r>
    </w:p>
    <w:p w:rsidR="00E4537C" w:rsidRPr="00F27C19" w:rsidRDefault="00E4537C">
      <w:pPr>
        <w:pStyle w:val="af"/>
      </w:pPr>
      <w:r w:rsidRPr="00F27C19">
        <w:rPr>
          <w:rStyle w:val="a4"/>
          <w:rFonts w:cs="Arial"/>
          <w:color w:val="000000"/>
          <w:sz w:val="23"/>
          <w:szCs w:val="23"/>
        </w:rPr>
        <w:t>全局规则（Global Rules）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这些规则将应用于系统中所有的事情。每个人都可以对全局规则进行编辑和删除，并且他们可以做一些操作，包括对影响项目和邮件列表的操作。</w:t>
      </w:r>
    </w:p>
    <w:p w:rsidR="00E4537C" w:rsidRPr="00F27C19" w:rsidRDefault="00E4537C">
      <w:r w:rsidRPr="00F27C19">
        <w:t>总的想法是要避免个人对规则的控制，否则将会影响到资源的共享。所以，如果规则需要更新，即使创建者在度假，这都不会有什么大问题。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286" w:name="_Toc385544249"/>
      <w:r w:rsidRPr="00F27C19">
        <w:lastRenderedPageBreak/>
        <w:t>规则, 条件和操作</w:t>
      </w:r>
      <w:bookmarkEnd w:id="286"/>
    </w:p>
    <w:p w:rsidR="00E4537C" w:rsidRPr="00F27C19" w:rsidRDefault="00E4537C">
      <w:r w:rsidRPr="00F27C19">
        <w:t>使用Herald最好的方式，就是将其作为一种类似邮件的规则，你可以在大部分的客户端上创建一些规则，基于“接收方”，“主题”等进行组织。Herald工作原理与邮件相似，不同之处在于它是在Phabricator系统中处理对象（比如，修订和版本提交）。</w:t>
      </w:r>
    </w:p>
    <w:p w:rsidR="00E4537C" w:rsidRPr="00F27C19" w:rsidRDefault="00E4537C">
      <w:r w:rsidRPr="00F27C19">
        <w:t>每当一个对象创建或更新，Herald规则都会指定，并且去匹配那些指定的规则。</w:t>
      </w:r>
    </w:p>
    <w:p w:rsidR="00E4537C" w:rsidRPr="00F27C19" w:rsidRDefault="00E4537C">
      <w:r w:rsidRPr="00F27C19">
        <w:t>要创建一个新的Herald规则，选择一种你想要执行的类型（比如，修改为Differerntial修订，或提交版本），并且可以设置一个条件列表。比图，你可能需要添加一个条件“Author is alincoln(Abraham Lincoln)”来跟踪alincoln所作的每一件事情。最后，设置一个操作列表，当条件匹配时会采取其中某一个操作，例如添加你自己到抄送列表。</w:t>
      </w:r>
    </w:p>
    <w:p w:rsidR="00E4537C" w:rsidRPr="00F27C19" w:rsidRDefault="00E4537C">
      <w:r w:rsidRPr="00F27C19">
        <w:t>现在，当alincoln创建了一个修订，你将自动被添加入抄送列表中，并且看到alincoln做了什么。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287" w:name="_Toc385544250"/>
      <w:r w:rsidRPr="00F27C19">
        <w:t>可用的操作</w:t>
      </w:r>
      <w:bookmarkEnd w:id="287"/>
    </w:p>
    <w:p w:rsidR="00E4537C" w:rsidRPr="00F27C19" w:rsidRDefault="00E4537C">
      <w:pPr>
        <w:rPr>
          <w:rStyle w:val="a4"/>
          <w:rFonts w:cs="Arial"/>
          <w:color w:val="000000"/>
          <w:sz w:val="23"/>
          <w:szCs w:val="23"/>
        </w:rPr>
      </w:pPr>
      <w:r w:rsidRPr="00F27C19">
        <w:t>Herald规则可以使用如下的操作。注意这些操作只能使用在全局规则中，其他的操作都是来源于个人规则。此外，并不是每个操作都可对所有对象类型适用（例如，你不能根据一个Differential修订触发一个审核请求）。</w:t>
      </w:r>
      <w:r w:rsidRPr="00F27C19">
        <w:rPr>
          <w:rStyle w:val="a4"/>
          <w:rFonts w:cs="Arial"/>
          <w:color w:val="000000"/>
          <w:sz w:val="23"/>
          <w:szCs w:val="23"/>
        </w:rPr>
        <w:t xml:space="preserve"> </w:t>
      </w:r>
    </w:p>
    <w:p w:rsidR="00E4537C" w:rsidRPr="00F27C19" w:rsidRDefault="00E4537C">
      <w:pPr>
        <w:pStyle w:val="af"/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t>添加入抄送列表（Add CC）</w:t>
      </w:r>
      <w:r w:rsidRPr="00F27C19">
        <w:t>: 在抄送列表中添加一个用户或对象。对于个人规则，你只能把自己添加入抄送列表中。</w:t>
      </w:r>
    </w:p>
    <w:p w:rsidR="00E4537C" w:rsidRPr="00F27C19" w:rsidRDefault="00E4537C">
      <w:pPr>
        <w:pStyle w:val="af"/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t>从抄送列表中移除（Remove CC）</w:t>
      </w:r>
      <w:r w:rsidRPr="00F27C19">
        <w:t>: 从抄送列表中移除一个用户或者对象。对于个人规则，你只能将你自己从抄送列表中移除。</w:t>
      </w:r>
    </w:p>
    <w:p w:rsidR="00E4537C" w:rsidRPr="00F27C19" w:rsidRDefault="00E4537C">
      <w:pPr>
        <w:pStyle w:val="af"/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t>发送一份邮件到（Send an Email to）</w:t>
      </w:r>
      <w:r w:rsidRPr="00F27C19">
        <w:t>: 发送一份邮件，就没必要经去订阅其他人的更新。对于个人规则，你只能给你自己发邮件。</w:t>
      </w:r>
    </w:p>
    <w:p w:rsidR="00E4537C" w:rsidRPr="00F27C19" w:rsidRDefault="00E4537C">
      <w:pPr>
        <w:pStyle w:val="af"/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t>触发一个审核请求（Trigger an Audit）</w:t>
      </w:r>
      <w:r w:rsidRPr="00F27C19">
        <w:t>: 对于提交，触发一个审核请求，发送给工程或用户。对于个人规则，你只能向自己发送审核请求。</w:t>
      </w:r>
    </w:p>
    <w:p w:rsidR="00E4537C" w:rsidRPr="00F27C19" w:rsidRDefault="00E4537C">
      <w:pPr>
        <w:pStyle w:val="af"/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t>标记标示符（Mark with flag）</w:t>
      </w:r>
      <w:r w:rsidRPr="00F27C19">
        <w:t>: 标记对象将在之后回查。 这个操作只能应用于个人规则。如果一个对象已经拥有一个标记，这个操作将不会添加其他标记。</w:t>
      </w:r>
    </w:p>
    <w:p w:rsidR="00E4537C" w:rsidRPr="00F27C19" w:rsidRDefault="00E4537C">
      <w:pPr>
        <w:pStyle w:val="af"/>
      </w:pPr>
      <w:r w:rsidRPr="00F27C19">
        <w:rPr>
          <w:rStyle w:val="a4"/>
          <w:rFonts w:cs="Arial"/>
          <w:color w:val="000000"/>
          <w:sz w:val="23"/>
          <w:szCs w:val="23"/>
        </w:rPr>
        <w:t>无操作（Do Nothing）</w:t>
      </w:r>
      <w:r w:rsidRPr="00F27C19">
        <w:t>: 什么都不做。这可以作为临时关闭规则的一种手段，或者创建另一条Herald条件规则。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288" w:name="_Toc385544251"/>
      <w:r w:rsidRPr="00F27C19">
        <w:t>测试规则</w:t>
      </w:r>
      <w:bookmarkEnd w:id="288"/>
    </w:p>
    <w:p w:rsidR="00E4537C" w:rsidRPr="00F27C19" w:rsidRDefault="00E4537C">
      <w:r w:rsidRPr="00F27C19">
        <w:t>当你创建了一条规则，然后就可以使用“Test Console”去测试它的输出。键入一个修订或者一次提交，Herald将会对指定对象进行干运行，然后显示哪些规则在更新后被匹配到。干运行可通过测试命令行执行，不需要在多做什么操作。</w:t>
      </w:r>
    </w:p>
    <w:p w:rsidR="00E4537C" w:rsidRPr="00F27C19" w:rsidRDefault="00E4537C">
      <w:pPr>
        <w:pStyle w:val="3"/>
      </w:pPr>
      <w:bookmarkStart w:id="289" w:name="_Toc385544252"/>
      <w:r w:rsidRPr="00F27C19">
        <w:t>高级</w:t>
      </w:r>
      <w:r w:rsidRPr="00F27C19">
        <w:rPr>
          <w:rFonts w:cs="Adobe 黑体 Std R"/>
        </w:rPr>
        <w:t xml:space="preserve"> </w:t>
      </w:r>
      <w:r w:rsidRPr="00F27C19">
        <w:t>Herald规则</w:t>
      </w:r>
      <w:bookmarkEnd w:id="289"/>
    </w:p>
    <w:p w:rsidR="00E4537C" w:rsidRPr="00F27C19" w:rsidRDefault="00E4537C">
      <w:pPr>
        <w:rPr>
          <w:rStyle w:val="a4"/>
          <w:rFonts w:cs="Arial"/>
          <w:color w:val="000000"/>
          <w:sz w:val="23"/>
          <w:szCs w:val="23"/>
        </w:rPr>
      </w:pPr>
      <w:r w:rsidRPr="00F27C19">
        <w:t>一些Herald特性是十分复杂的:</w:t>
      </w:r>
      <w:r w:rsidRPr="00F27C19">
        <w:rPr>
          <w:rStyle w:val="a4"/>
          <w:rFonts w:cs="Arial"/>
          <w:color w:val="000000"/>
          <w:sz w:val="23"/>
          <w:szCs w:val="23"/>
        </w:rPr>
        <w:t xml:space="preserve"> </w:t>
      </w:r>
    </w:p>
    <w:p w:rsidR="00E4537C" w:rsidRPr="00F27C19" w:rsidRDefault="00E4537C">
      <w:pPr>
        <w:pStyle w:val="af"/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lastRenderedPageBreak/>
        <w:t>匹配正则（matches regexp pair）</w:t>
      </w:r>
      <w:r w:rsidRPr="00F27C19">
        <w:t>: 对于Differential 修订,  你可以设置一个条件，例如“Any changed file content matches regexp pair...”。这将允许你以JSON格式指定两个正则表达式。 第一个将会用来匹配变化了的文件名;第二个将会对内容进行匹配。例如，你想要匹配一个修订，这个修订中添加/删除调用“muffinize”函数，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a6"/>
          <w:rFonts w:cs="Arial"/>
          <w:color w:val="000000"/>
          <w:sz w:val="23"/>
          <w:szCs w:val="23"/>
        </w:rPr>
        <w:t>but only in JS files在JS文件中，</w:t>
      </w:r>
      <w:r w:rsidRPr="00F27C19">
        <w:t>你只需要这样设置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sz w:val="20"/>
          <w:szCs w:val="20"/>
          <w:shd w:val="clear" w:color="auto" w:fill="EBEBEB"/>
        </w:rPr>
        <w:t>["/\\.js$/", "/muffinize/"]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or similar或类似的方式即可。</w:t>
      </w:r>
    </w:p>
    <w:p w:rsidR="00E4537C" w:rsidRPr="00F27C19" w:rsidRDefault="00E4537C">
      <w:pPr>
        <w:pStyle w:val="af"/>
      </w:pPr>
      <w:r w:rsidRPr="00F27C19">
        <w:rPr>
          <w:rStyle w:val="a4"/>
          <w:rFonts w:cs="Arial"/>
          <w:color w:val="000000"/>
          <w:sz w:val="23"/>
          <w:szCs w:val="23"/>
        </w:rPr>
        <w:t>其他的规则（Another Herald rule）</w:t>
      </w:r>
      <w:r w:rsidRPr="00F27C19">
        <w:t>: 你可以创建Herald规则，需要依赖于其他的规则。如果你使用比“all”和“any”更复杂的谓语来表达，或者存在一个与其他规则共享的公共条件集，设置这种规则将会有很大的帮助。如果一个规则只能用于一组条件，你可以将其操作设置为“无操作”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290" w:name="_Toc385544253"/>
      <w:r w:rsidRPr="00F27C19">
        <w:t>Jump Nav 使用教程</w:t>
      </w:r>
      <w:bookmarkEnd w:id="290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jump nav的参考指令。</w:t>
      </w:r>
    </w:p>
    <w:p w:rsidR="00E4537C" w:rsidRPr="00F27C19" w:rsidRDefault="00E4537C">
      <w:pPr>
        <w:pStyle w:val="3"/>
      </w:pPr>
      <w:bookmarkStart w:id="291" w:name="_Toc385544254"/>
      <w:r w:rsidRPr="00F27C19">
        <w:t>概述</w:t>
      </w:r>
      <w:bookmarkEnd w:id="291"/>
    </w:p>
    <w:p w:rsidR="00E4537C" w:rsidRPr="00F27C19" w:rsidRDefault="00E4537C">
      <w:r w:rsidRPr="00F27C19">
        <w:t>jump nav 提供了一个高速的方法对工具和对象进行导航: 只需输入命令，然后获取结果就行。</w:t>
      </w:r>
    </w:p>
    <w:p w:rsidR="00E4537C" w:rsidRPr="00F27C19" w:rsidRDefault="00E4537C">
      <w:pPr>
        <w:pStyle w:val="3"/>
        <w:rPr>
          <w:rStyle w:val="a4"/>
          <w:rFonts w:cs="Arial"/>
          <w:color w:val="000000"/>
          <w:sz w:val="23"/>
          <w:szCs w:val="23"/>
        </w:rPr>
      </w:pPr>
      <w:bookmarkStart w:id="292" w:name="_Toc385544255"/>
      <w:r w:rsidRPr="00F27C19">
        <w:t>支持的指令</w:t>
      </w:r>
      <w:bookmarkEnd w:id="292"/>
    </w:p>
    <w:p w:rsidR="00E4537C" w:rsidRPr="00F27C19" w:rsidRDefault="00E4537C">
      <w:pPr>
        <w:pStyle w:val="af"/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t>help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- 跳转到对应文件。</w:t>
      </w:r>
    </w:p>
    <w:p w:rsidR="00E4537C" w:rsidRPr="00F27C19" w:rsidRDefault="00E4537C">
      <w:pPr>
        <w:pStyle w:val="af"/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t>T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- 跳转到 Maniphest。</w:t>
      </w:r>
    </w:p>
    <w:p w:rsidR="00E4537C" w:rsidRPr="00F27C19" w:rsidRDefault="00E4537C">
      <w:pPr>
        <w:pStyle w:val="af"/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t>T123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- 跳转到 Maniphest 123号任务。</w:t>
      </w:r>
    </w:p>
    <w:p w:rsidR="00E4537C" w:rsidRPr="00F27C19" w:rsidRDefault="00E4537C">
      <w:pPr>
        <w:pStyle w:val="af"/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t>D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- 跳转到 Differential。</w:t>
      </w:r>
    </w:p>
    <w:p w:rsidR="00E4537C" w:rsidRPr="00F27C19" w:rsidRDefault="00E4537C">
      <w:pPr>
        <w:pStyle w:val="af"/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t>D123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- 跳转到 Differential 123号修订。</w:t>
      </w:r>
    </w:p>
    <w:p w:rsidR="00E4537C" w:rsidRPr="00F27C19" w:rsidRDefault="00E4537C">
      <w:pPr>
        <w:pStyle w:val="af"/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t>r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- 跳转到 Diffusion。</w:t>
      </w:r>
    </w:p>
    <w:p w:rsidR="00E4537C" w:rsidRPr="00F27C19" w:rsidRDefault="00E4537C">
      <w:pPr>
        <w:pStyle w:val="af"/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t>rXYZ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- 跳转到Diffusion XYZ代码库。</w:t>
      </w:r>
    </w:p>
    <w:p w:rsidR="00E4537C" w:rsidRPr="00F27C19" w:rsidRDefault="00E4537C">
      <w:pPr>
        <w:pStyle w:val="af"/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t>rXYZabcdef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- 跳转到 Diffusion rXYZabcdef提交版本。</w:t>
      </w:r>
    </w:p>
    <w:p w:rsidR="00E4537C" w:rsidRPr="00F27C19" w:rsidRDefault="00E4537C">
      <w:pPr>
        <w:pStyle w:val="af"/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t>r &lt;name&gt;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- 通过名字来搜索代码库。</w:t>
      </w:r>
    </w:p>
    <w:p w:rsidR="00E4537C" w:rsidRPr="00F27C19" w:rsidRDefault="00E4537C">
      <w:pPr>
        <w:pStyle w:val="af"/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t>u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- 跳转到People。</w:t>
      </w:r>
    </w:p>
    <w:p w:rsidR="00E4537C" w:rsidRPr="00F27C19" w:rsidRDefault="00E4537C">
      <w:pPr>
        <w:pStyle w:val="af"/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t>u username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- 跳转到某个用户的个人信息页面。</w:t>
      </w:r>
    </w:p>
    <w:p w:rsidR="00E4537C" w:rsidRPr="00F27C19" w:rsidRDefault="00E4537C">
      <w:pPr>
        <w:pStyle w:val="af"/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t>p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- 跳转到 Project。</w:t>
      </w:r>
    </w:p>
    <w:p w:rsidR="00E4537C" w:rsidRPr="00F27C19" w:rsidRDefault="00E4537C">
      <w:pPr>
        <w:pStyle w:val="af"/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t>p Some Project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- 跳转到指定 Project。</w:t>
      </w:r>
    </w:p>
    <w:p w:rsidR="00E4537C" w:rsidRPr="00F27C19" w:rsidRDefault="00E4537C">
      <w:pPr>
        <w:pStyle w:val="af"/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t>s SymbolName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- 跳转到指定Symbol。</w:t>
      </w:r>
    </w:p>
    <w:p w:rsidR="00E4537C" w:rsidRPr="00F27C19" w:rsidRDefault="00E4537C">
      <w:pPr>
        <w:pStyle w:val="af"/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t>task: (new title)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- 跳转到任务创建页面，可预填标题。</w:t>
      </w:r>
    </w:p>
    <w:p w:rsidR="00E4537C" w:rsidRPr="00F27C19" w:rsidRDefault="00E4537C">
      <w:pPr>
        <w:pStyle w:val="af"/>
      </w:pPr>
      <w:r w:rsidRPr="00F27C19">
        <w:rPr>
          <w:rStyle w:val="a4"/>
          <w:rFonts w:cs="Arial"/>
          <w:color w:val="000000"/>
          <w:sz w:val="23"/>
          <w:szCs w:val="23"/>
        </w:rPr>
        <w:t>(default)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- 搜索输入的信息。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293" w:name="_Toc385544256"/>
      <w:r w:rsidRPr="00F27C19">
        <w:lastRenderedPageBreak/>
        <w:t>libphutil 库 使用教程</w:t>
      </w:r>
      <w:bookmarkEnd w:id="293"/>
    </w:p>
    <w:p w:rsidR="00E4537C" w:rsidRPr="00F27C19" w:rsidRDefault="00E4537C">
      <w:r w:rsidRPr="00F27C19">
        <w:t>如何创建和管理libphutil库。</w:t>
      </w:r>
    </w:p>
    <w:p w:rsidR="00E4537C" w:rsidRPr="00F27C19" w:rsidRDefault="00E4537C">
      <w:pPr>
        <w:pStyle w:val="3"/>
      </w:pPr>
      <w:bookmarkStart w:id="294" w:name="_Toc385544257"/>
      <w:r w:rsidRPr="00F27C19">
        <w:t>概述</w:t>
      </w:r>
      <w:bookmarkEnd w:id="294"/>
    </w:p>
    <w:p w:rsidR="00E4537C" w:rsidRPr="00F27C19" w:rsidRDefault="00E4537C">
      <w:r w:rsidRPr="00F27C19">
        <w:t>libphutil内包含一个系统库，由PHP类和模块函数组成。一些扩展和自定义的Arcanist和Phabricator功能需要提供对应的libphutil库来提供相应的功能。</w:t>
      </w:r>
    </w:p>
    <w:p w:rsidR="00E4537C" w:rsidRPr="00F27C19" w:rsidRDefault="00E4537C">
      <w:r w:rsidRPr="00F27C19">
        <w:t>例如，如果你要需要使用自定义存储引擎来存储一些文件，你需要写一个能与引擎互动的类，并且需要告诉Phabricator加载它。</w:t>
      </w:r>
    </w:p>
    <w:p w:rsidR="00E4537C" w:rsidRPr="00F27C19" w:rsidRDefault="00E4537C">
      <w:r w:rsidRPr="00F27C19">
        <w:t>一般来说，你可以执行如下的安装步骤：</w:t>
      </w:r>
    </w:p>
    <w:p w:rsidR="00E4537C" w:rsidRPr="00F27C19" w:rsidRDefault="00E4537C">
      <w:pPr>
        <w:pStyle w:val="af"/>
      </w:pPr>
      <w:r w:rsidRPr="00F27C19">
        <w:t>创建一个新目录</w:t>
      </w:r>
    </w:p>
    <w:p w:rsidR="00E4537C" w:rsidRPr="00F27C19" w:rsidRDefault="00E4537C">
      <w:pPr>
        <w:pStyle w:val="af"/>
      </w:pPr>
      <w:r w:rsidRPr="00F27C19">
        <w:t>用arc liberate来初始化库</w:t>
      </w:r>
    </w:p>
    <w:p w:rsidR="00E4537C" w:rsidRPr="00F27C19" w:rsidRDefault="00E4537C">
      <w:pPr>
        <w:pStyle w:val="af"/>
      </w:pPr>
      <w:r w:rsidRPr="00F27C19">
        <w:t>给Phabricator添加必要的依赖</w:t>
      </w:r>
    </w:p>
    <w:p w:rsidR="00E4537C" w:rsidRPr="00F27C19" w:rsidRDefault="00E4537C">
      <w:pPr>
        <w:pStyle w:val="af"/>
      </w:pPr>
      <w:r w:rsidRPr="00F27C19">
        <w:t>在你的Phabricator配置中，或者.arcconfig文件添加对应的库，在Phabricator运行时及时加载。</w:t>
      </w:r>
    </w:p>
    <w:p w:rsidR="00E4537C" w:rsidRPr="00F27C19" w:rsidRDefault="00E4537C">
      <w:pPr>
        <w:pStyle w:val="af"/>
      </w:pPr>
      <w:r w:rsidRPr="00F27C19">
        <w:t>而后，为了添加新的代码，你可以：</w:t>
      </w:r>
    </w:p>
    <w:p w:rsidR="00E4537C" w:rsidRPr="00F27C19" w:rsidRDefault="00E4537C">
      <w:pPr>
        <w:pStyle w:val="af"/>
      </w:pPr>
      <w:r w:rsidRPr="00F27C19">
        <w:t>写或者更新类</w:t>
      </w:r>
    </w:p>
    <w:p w:rsidR="00E4537C" w:rsidRPr="00F27C19" w:rsidRDefault="00E4537C">
      <w:pPr>
        <w:pStyle w:val="af"/>
      </w:pPr>
      <w:r w:rsidRPr="00F27C19">
        <w:t>通过arc liberate来更新库的元数据</w:t>
      </w:r>
    </w:p>
    <w:p w:rsidR="00E4537C" w:rsidRPr="00F27C19" w:rsidRDefault="00E4537C">
      <w:pPr>
        <w:pStyle w:val="3"/>
        <w:rPr>
          <w:rStyle w:val="apple-converted-space"/>
          <w:rFonts w:cs="Arial"/>
          <w:color w:val="000000"/>
          <w:sz w:val="23"/>
          <w:szCs w:val="23"/>
        </w:rPr>
      </w:pPr>
      <w:bookmarkStart w:id="295" w:name="_Toc385544258"/>
      <w:r w:rsidRPr="00F27C19">
        <w:t>创建一个新库</w:t>
      </w:r>
      <w:bookmarkEnd w:id="295"/>
    </w:p>
    <w:p w:rsidR="00E4537C" w:rsidRPr="00F27C19" w:rsidRDefault="00E4537C">
      <w:pPr>
        <w:rPr>
          <w:rStyle w:val="gp"/>
          <w:rFonts w:cs="Courier New"/>
          <w:color w:val="000080"/>
        </w:rPr>
      </w:pPr>
      <w:r w:rsidRPr="00F27C19">
        <w:rPr>
          <w:rStyle w:val="apple-converted-space"/>
          <w:rFonts w:cs="Arial"/>
          <w:color w:val="000000"/>
          <w:sz w:val="23"/>
          <w:szCs w:val="23"/>
        </w:rPr>
        <w:t>要 </w:t>
      </w:r>
      <w:r w:rsidRPr="00F27C19">
        <w:rPr>
          <w:rStyle w:val="a4"/>
          <w:rFonts w:cs="Arial"/>
          <w:color w:val="000000"/>
          <w:sz w:val="23"/>
          <w:szCs w:val="23"/>
        </w:rPr>
        <w:t>创建一个新的libphutil库：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p"/>
          <w:rFonts w:eastAsia="Adobe 黑体 Std R" w:cs="Courier New"/>
          <w:color w:val="000080"/>
        </w:rPr>
      </w:pPr>
      <w:r w:rsidRPr="00F27C19">
        <w:rPr>
          <w:rStyle w:val="gp"/>
          <w:rFonts w:eastAsia="Adobe 黑体 Std R" w:cs="Courier New"/>
          <w:color w:val="000080"/>
        </w:rPr>
        <w:t>$ mkdir libcustom/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gp"/>
          <w:rFonts w:eastAsia="Adobe 黑体 Std R" w:cs="Courier New"/>
          <w:color w:val="000080"/>
        </w:rPr>
        <w:t>$ cd libcustom/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 xml:space="preserve">libcustom/ </w:t>
      </w:r>
      <w:r w:rsidRPr="00F27C19">
        <w:rPr>
          <w:rStyle w:val="gp"/>
          <w:rFonts w:eastAsia="Adobe 黑体 Std R" w:cs="Courier New"/>
          <w:color w:val="000080"/>
        </w:rPr>
        <w:t>$ arc liberate src/</w:t>
      </w:r>
    </w:p>
    <w:p w:rsidR="00E4537C" w:rsidRPr="00F27C19" w:rsidRDefault="00E4537C">
      <w:pPr>
        <w:rPr>
          <w:rFonts w:cs="Courier New"/>
          <w:color w:val="000000"/>
        </w:rPr>
      </w:pPr>
      <w:r w:rsidRPr="00F27C19">
        <w:t>现在，你就会看到如下的提示信息：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No library currently exists at that path...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The directory '/some/path/libcustom/src' does not exist.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Do you want to create it? [y/N] y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Creating new libphutil library in '/some/path/libcustom/src'.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Choose a name for the new library.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 xml:space="preserve">  What do you want to name this library?</w:t>
      </w:r>
    </w:p>
    <w:p w:rsidR="00E4537C" w:rsidRPr="00F27C19" w:rsidRDefault="00E4537C">
      <w:pPr>
        <w:rPr>
          <w:rFonts w:cs="Courier New"/>
          <w:color w:val="000000"/>
        </w:rPr>
      </w:pPr>
      <w:r w:rsidRPr="00F27C19">
        <w:t>创建一个库名（在这个例子中，库名为“libcustiom”），这里要给库做一些初始化处理：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Writing '__phutil_library_init__.php' to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lastRenderedPageBreak/>
        <w:t xml:space="preserve">  '/some/path/libcustom/src/__phutil_library_init__.php'...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Using library root at 'src'...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Mapping library...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Verifying library...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Finalizing library map...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 xml:space="preserve">  OKAY   Library updated.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t>这将会写入3个文件: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src/.phutil_module_cache</w:t>
      </w:r>
      <w:r w:rsidRPr="00F27C19">
        <w:rPr>
          <w:rStyle w:val="apple-converted-space"/>
        </w:rPr>
        <w:t> </w:t>
      </w:r>
      <w:r w:rsidRPr="00F27C19">
        <w:t>这是一个缓存文件，当使用 arc liberate会更快的对库文件进行更新。你可以随时将它删除。如果你要通过版本控制检查你的库文件，你可以对这个文件添加进忽略规则（比如，.gitignore）。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src/__phutil_library_init__.php</w:t>
      </w:r>
      <w:r w:rsidRPr="00F27C19">
        <w:rPr>
          <w:rStyle w:val="apple-converted-space"/>
        </w:rPr>
        <w:t> </w:t>
      </w:r>
      <w:r w:rsidRPr="00F27C19">
        <w:t>这里记录着一些库的名字，并且告知libphutil他们是已存在的库。</w:t>
      </w:r>
    </w:p>
    <w:p w:rsidR="00E4537C" w:rsidRPr="00F27C19" w:rsidRDefault="00E4537C">
      <w:pPr>
        <w:pStyle w:val="af"/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src/__phutil_library_map__.php</w:t>
      </w:r>
      <w:r w:rsidRPr="00F27C19">
        <w:rPr>
          <w:rStyle w:val="apple-converted-space"/>
        </w:rPr>
        <w:t> </w:t>
      </w:r>
      <w:r w:rsidRPr="00F27C19">
        <w:t xml:space="preserve">这里记录着库中所有的符号映射（函数和类），这里允许在使用arc liberate 时自动加载运行时的库和静态依赖的库。 </w:t>
      </w:r>
    </w:p>
    <w:p w:rsidR="00E4537C" w:rsidRPr="00F27C19" w:rsidRDefault="00E4537C">
      <w:pPr>
        <w:pStyle w:val="3"/>
      </w:pPr>
      <w:bookmarkStart w:id="296" w:name="linking-with-phabricator"/>
      <w:bookmarkStart w:id="297" w:name="_Toc385544259"/>
      <w:bookmarkEnd w:id="296"/>
      <w:r w:rsidRPr="00F27C19">
        <w:t>通过Phabricator连接</w:t>
      </w:r>
      <w:bookmarkEnd w:id="297"/>
    </w:p>
    <w:p w:rsidR="00E4537C" w:rsidRPr="00F27C19" w:rsidRDefault="00E4537C">
      <w:r w:rsidRPr="00F27C19">
        <w:t>如果你没有在Phabricator中使用这个库（例如，你只使用Arcanist，或者通过libphutil构建别的东西）你可以忽略这步。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但是，如果你打算在Phabricator中使用这个库，你需要通过创建一个.arcconfig文件（需要指定）并在文件中定义它们指定他们依赖。例如，你可能需要在libcustom/.arcconfig中指定这个文件路径：</w:t>
      </w:r>
      <w:r w:rsidRPr="00F27C19">
        <w:rPr>
          <w:rStyle w:val="o"/>
          <w:rFonts w:cs="Courier New"/>
          <w:color w:val="AA2211"/>
          <w:sz w:val="23"/>
          <w:szCs w:val="23"/>
        </w:rPr>
        <w:t xml:space="preserve"> 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2"/>
          <w:rFonts w:eastAsia="Adobe 黑体 Std R" w:cs="Courier New"/>
          <w:color w:val="766510"/>
        </w:rPr>
        <w:t>"project_id"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"libcustom"</w:t>
      </w:r>
      <w:r w:rsidRPr="00F27C19">
        <w:rPr>
          <w:rStyle w:val="o"/>
          <w:rFonts w:eastAsia="Adobe 黑体 Std R" w:cs="Courier New"/>
          <w:color w:val="AA2211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2"/>
          <w:rFonts w:eastAsia="Adobe 黑体 Std R" w:cs="Courier New"/>
          <w:color w:val="766510"/>
        </w:rPr>
        <w:t>"load"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[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s2"/>
          <w:rFonts w:eastAsia="Adobe 黑体 Std R" w:cs="Courier New"/>
          <w:color w:val="766510"/>
        </w:rPr>
        <w:t>"phabricator/src/"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]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Arial"/>
          <w:color w:val="000000"/>
          <w:sz w:val="23"/>
          <w:szCs w:val="23"/>
        </w:rPr>
      </w:pP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如何创建一</w:t>
      </w:r>
      <w:r w:rsidRPr="00F27C19">
        <w:t>个.arcc</w:t>
      </w:r>
      <w:r w:rsidRPr="00F27C19">
        <w:rPr>
          <w:rFonts w:cs="Arial"/>
          <w:color w:val="000000"/>
          <w:sz w:val="23"/>
          <w:szCs w:val="23"/>
        </w:rPr>
        <w:t>onfig文件，可以参考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215" w:history="1">
        <w:r w:rsidRPr="00F27C19">
          <w:rPr>
            <w:rStyle w:val="a5"/>
          </w:rPr>
          <w:t>Arcanist User Guide: Configuring a New Project</w:t>
        </w:r>
      </w:hyperlink>
      <w:r w:rsidRPr="00F27C19">
        <w:rPr>
          <w:rFonts w:cs="Arial"/>
          <w:color w:val="000000"/>
          <w:sz w:val="23"/>
          <w:szCs w:val="23"/>
        </w:rPr>
        <w:t>章节。通常，执行arc liberate时，会在Phabricator中执行静态分析，去寻找符号信息进行连接 。</w:t>
      </w:r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NOTE: 如果Phabricator没有定位到你的库，你需要指定一个指向phabricator目录的路径。</w:t>
      </w:r>
    </w:p>
    <w:p w:rsidR="00E4537C" w:rsidRPr="00F27C19" w:rsidRDefault="00E4537C">
      <w:r w:rsidRPr="00F27C19">
        <w:t>你不需要为依赖arcanist或libphuti的库进行声明，当arc liberate运行时会自动加载他们。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然后，通过load-libraries变量，来修改Phabricator配置，告诉Phabricator在运行时加载这些库：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s1"/>
          <w:rFonts w:eastAsia="Adobe 黑体 Std R" w:cs="Courier New"/>
          <w:color w:val="766510"/>
        </w:rPr>
      </w:pPr>
      <w:r w:rsidRPr="00F27C19">
        <w:rPr>
          <w:rStyle w:val="o"/>
          <w:rFonts w:eastAsia="Adobe 黑体 Std R" w:cs="Courier New"/>
          <w:color w:val="AA2211"/>
        </w:rPr>
        <w:t>...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s1"/>
          <w:rFonts w:eastAsia="Adobe 黑体 Std R" w:cs="Courier New"/>
          <w:color w:val="766510"/>
        </w:rPr>
        <w:lastRenderedPageBreak/>
        <w:t>'load-libraries'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=&gt;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array</w:t>
      </w:r>
      <w:r w:rsidRPr="00F27C19">
        <w:rPr>
          <w:rStyle w:val="o"/>
          <w:rFonts w:eastAsia="Adobe 黑体 Std R" w:cs="Courier New"/>
          <w:color w:val="AA2211"/>
        </w:rPr>
        <w:t>(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s1"/>
          <w:rFonts w:eastAsia="Adobe 黑体 Std R" w:cs="Courier New"/>
          <w:color w:val="766510"/>
        </w:rPr>
        <w:t>'libcustom'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=&gt;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1"/>
          <w:rFonts w:eastAsia="Adobe 黑体 Std R" w:cs="Courier New"/>
          <w:color w:val="766510"/>
        </w:rPr>
        <w:t>'libcustom/src/'</w:t>
      </w:r>
      <w:r w:rsidRPr="00F27C19">
        <w:rPr>
          <w:rStyle w:val="o"/>
          <w:rFonts w:eastAsia="Adobe 黑体 Std R" w:cs="Courier New"/>
          <w:color w:val="AA2211"/>
        </w:rPr>
        <w:t>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),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...</w:t>
      </w:r>
    </w:p>
    <w:p w:rsidR="00E4537C" w:rsidRPr="00F27C19" w:rsidRDefault="00E4537C">
      <w:r w:rsidRPr="00F27C19">
        <w:t>现在, Phabricator 就可以自动加载你自定义库中的类了。</w:t>
      </w:r>
    </w:p>
    <w:p w:rsidR="00E4537C" w:rsidRPr="00F27C19" w:rsidRDefault="00E4537C">
      <w:pPr>
        <w:pStyle w:val="3"/>
      </w:pPr>
      <w:bookmarkStart w:id="298" w:name="writing-classes"/>
      <w:bookmarkStart w:id="299" w:name="_Toc385544260"/>
      <w:bookmarkEnd w:id="298"/>
      <w:r w:rsidRPr="00F27C19">
        <w:t>类写入</w:t>
      </w:r>
      <w:bookmarkEnd w:id="299"/>
    </w:p>
    <w:p w:rsidR="00E4537C" w:rsidRPr="00F27C19" w:rsidRDefault="00E4537C">
      <w:pPr>
        <w:rPr>
          <w:rFonts w:cs="Courier New"/>
          <w:color w:val="000000"/>
        </w:rPr>
      </w:pPr>
      <w:r w:rsidRPr="00F27C19">
        <w:t>为了写一些类，创建一个新的模块，并且把代码放在里面：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libcustom/ </w:t>
      </w:r>
      <w:r w:rsidRPr="00F27C19">
        <w:rPr>
          <w:rStyle w:val="gp"/>
          <w:rFonts w:eastAsia="Adobe 黑体 Std R" w:cs="Courier New"/>
          <w:color w:val="000080"/>
        </w:rPr>
        <w:t>$ mkdir src/example/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 xml:space="preserve">libcustom/ </w:t>
      </w:r>
      <w:r w:rsidRPr="00F27C19">
        <w:rPr>
          <w:rStyle w:val="gp"/>
          <w:rFonts w:eastAsia="Adobe 黑体 Std R" w:cs="Courier New"/>
          <w:color w:val="000080"/>
        </w:rPr>
        <w:t xml:space="preserve">$ nano src/example/ExampleClass.php </w:t>
      </w:r>
      <w:r w:rsidRPr="00F27C19">
        <w:rPr>
          <w:rStyle w:val="k"/>
          <w:rFonts w:eastAsia="Adobe 黑体 Std R" w:cs="Courier New"/>
          <w:color w:val="AA4000"/>
        </w:rPr>
        <w:t># Edit some code.</w:t>
      </w:r>
    </w:p>
    <w:p w:rsidR="00E4537C" w:rsidRPr="00F27C19" w:rsidRDefault="00E4537C">
      <w:pPr>
        <w:rPr>
          <w:rFonts w:cs="Courier New"/>
          <w:color w:val="000000"/>
        </w:rPr>
      </w:pPr>
      <w:r w:rsidRPr="00F27C19">
        <w:t>现在，你可以执行arc liberate来生成对应库的静态映射表</w:t>
      </w:r>
      <w:r w:rsidRPr="00F27C19">
        <w:rPr>
          <w:rFonts w:cs="Courier New"/>
        </w:rPr>
        <w:t>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 xml:space="preserve">libcustom/ </w:t>
      </w:r>
      <w:r w:rsidRPr="00F27C19">
        <w:rPr>
          <w:rStyle w:val="gp"/>
          <w:rFonts w:eastAsia="Adobe 黑体 Std R" w:cs="Courier New"/>
          <w:color w:val="000080"/>
        </w:rPr>
        <w:t>$ arc liberate src/</w:t>
      </w:r>
    </w:p>
    <w:p w:rsidR="00E4537C" w:rsidRPr="00F27C19" w:rsidRDefault="00E4537C">
      <w:r w:rsidRPr="00F27C19">
        <w:t>这个操作将会重新生成库文件的静态映射表。</w:t>
      </w:r>
    </w:p>
    <w:p w:rsidR="00E4537C" w:rsidRPr="00F27C19" w:rsidRDefault="00E4537C">
      <w:pPr>
        <w:pStyle w:val="2"/>
      </w:pPr>
      <w:bookmarkStart w:id="300" w:name="what-you-can-extend-and"/>
      <w:bookmarkStart w:id="301" w:name="_Toc385544261"/>
      <w:bookmarkEnd w:id="300"/>
      <w:r w:rsidRPr="00F27C19">
        <w:t>你可以扩展和引用的库</w:t>
      </w:r>
      <w:bookmarkEnd w:id="301"/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libphutil，Arcanist和Phabricator是严格的扩展类，并且方法和属性都是可见的。大多数类都被标记为final，且方法都要求可见（protected或private）。这种严格要求的目的，在你清楚哪些可以安全的扩展，访问，以及调用之后，你的代码需要作为上游修改能保持其功能继续工作。</w:t>
      </w:r>
    </w:p>
    <w:p w:rsidR="00E4537C" w:rsidRPr="00F27C19" w:rsidRDefault="00E4537C">
      <w:r w:rsidRPr="00F27C19">
        <w:rPr>
          <w:rFonts w:cs="Arial"/>
          <w:color w:val="000000"/>
          <w:sz w:val="23"/>
          <w:szCs w:val="23"/>
        </w:rPr>
        <w:t>当你开发要和libphtil，Arcanist和Phabricator一起工作的库，你应该对方法实现，属性的可视性和扩展标记为@stable的类十分谨慎。他们应该在在文档中明确标记(例如: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216" w:history="1">
        <w:r w:rsidRPr="00F27C19">
          <w:rPr>
            <w:rStyle w:val="a5"/>
          </w:rPr>
          <w:t>AbstractDirectedGraph</w:t>
        </w:r>
      </w:hyperlink>
      <w:r w:rsidRPr="00F27C19">
        <w:rPr>
          <w:rFonts w:cs="Arial"/>
          <w:color w:val="000000"/>
          <w:sz w:val="23"/>
          <w:szCs w:val="23"/>
        </w:rPr>
        <w:t>)。</w:t>
      </w:r>
      <w:r w:rsidRPr="00F27C19">
        <w:rPr>
          <w:color w:val="000000"/>
          <w:sz w:val="23"/>
          <w:szCs w:val="23"/>
        </w:rPr>
        <w:t xml:space="preserve"> </w:t>
      </w:r>
      <w:r w:rsidRPr="00F27C19">
        <w:rPr>
          <w:rFonts w:cs="Arial"/>
          <w:color w:val="000000"/>
          <w:sz w:val="23"/>
          <w:szCs w:val="23"/>
        </w:rPr>
        <w:t>这些对外接口是用于扩展的。</w:t>
      </w:r>
    </w:p>
    <w:p w:rsidR="00E4537C" w:rsidRPr="00F27C19" w:rsidRDefault="00E4537C">
      <w:r w:rsidRPr="00F27C19">
        <w:t>如果你要扩展一个类，但是这个类没有被标记为@stable，这里给你提供一些办法:</w:t>
      </w:r>
    </w:p>
    <w:p w:rsidR="00E4537C" w:rsidRPr="00F27C19" w:rsidRDefault="00E4537C">
      <w:pPr>
        <w:pStyle w:val="af"/>
      </w:pPr>
      <w:r w:rsidRPr="00F27C19">
        <w:t>好办法: 如果可能，使用组内存在的，而非为了你需要的特性去重新构建。</w:t>
      </w:r>
    </w:p>
    <w:p w:rsidR="00E4537C" w:rsidRPr="00F27C19" w:rsidRDefault="00E4537C">
      <w:pPr>
        <w:pStyle w:val="af"/>
      </w:pPr>
      <w:r w:rsidRPr="00F27C19">
        <w:t>好办法: 查阅文档，寻找一个更好的办法去完成你想要做的事。</w:t>
      </w:r>
    </w:p>
    <w:p w:rsidR="00E4537C" w:rsidRPr="00F27C19" w:rsidRDefault="00E4537C">
      <w:pPr>
        <w:pStyle w:val="af"/>
      </w:pPr>
      <w:r w:rsidRPr="00F27C19">
        <w:t>好办法: 让我们了解你需要什么样的实例，我们可以将类群树做的更灵活，或可配置，或这可以给你指条明路，再或为什么你的功能完成不了。</w:t>
      </w:r>
    </w:p>
    <w:p w:rsidR="00E4537C" w:rsidRPr="00F27C19" w:rsidRDefault="00E4537C">
      <w:pPr>
        <w:pStyle w:val="af"/>
      </w:pPr>
      <w:r w:rsidRPr="00F27C19">
        <w:t>不推荐的办法:  发给我们一个补丁，移除“final”标记（或把“protected”或“private”改为“public”）。我们同城不会允许这些打上这些补丁，除非有特别好的理由证明现在的做法是错误的。</w:t>
      </w:r>
    </w:p>
    <w:p w:rsidR="00E4537C" w:rsidRPr="00F27C19" w:rsidRDefault="00E4537C">
      <w:pPr>
        <w:pStyle w:val="af"/>
      </w:pPr>
      <w:r w:rsidRPr="00F27C19">
        <w:t>不推荐的办法: 创建一个点对点的本地分支，并且在你的代码副本中移除“final”标记。这将会使你以后升级代码变的十分困难。</w:t>
      </w:r>
    </w:p>
    <w:p w:rsidR="00E4537C" w:rsidRPr="00F27C19" w:rsidRDefault="00E4537C">
      <w:pPr>
        <w:pStyle w:val="af"/>
      </w:pPr>
      <w:r w:rsidRPr="00F27C19">
        <w:t>不推荐的办法: 使用映射，违背关键字可视化。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302" w:name="_Toc385544262"/>
      <w:r w:rsidRPr="00F27C19">
        <w:lastRenderedPageBreak/>
        <w:t>Notifications 使用教程：安装和配置</w:t>
      </w:r>
      <w:bookmarkEnd w:id="302"/>
    </w:p>
    <w:p w:rsidR="00E4537C" w:rsidRPr="00F27C19" w:rsidRDefault="00E4537C">
      <w:pPr>
        <w:pStyle w:val="3"/>
      </w:pPr>
      <w:bookmarkStart w:id="303" w:name="_Toc385544263"/>
      <w:r w:rsidRPr="00F27C19">
        <w:t>概述</w:t>
      </w:r>
      <w:bookmarkEnd w:id="303"/>
    </w:p>
    <w:p w:rsidR="00E4537C" w:rsidRPr="00F27C19" w:rsidRDefault="00E4537C">
      <w:r w:rsidRPr="00F27C19">
        <w:t>在默认情况下，Phabricator通过邮件或内置应用提醒事件，来传递信息（比如，用户创建了一些任务; 或在回查时，对代码进行了评论）。</w:t>
      </w:r>
    </w:p>
    <w:p w:rsidR="00E4537C" w:rsidRPr="00F27C19" w:rsidRDefault="00E4537C">
      <w:r w:rsidRPr="00F27C19">
        <w:t>Phabricator 也可以配置为在实时处理时进行通知/提醒，当有事件发生或一个对象更新，就可以通过弹出一个消息窗口的形式（可以在任意浏览器中打开）。</w:t>
      </w:r>
    </w:p>
    <w:p w:rsidR="00E4537C" w:rsidRPr="00F27C19" w:rsidRDefault="00E4537C">
      <w:pPr>
        <w:rPr>
          <w:rStyle w:val="apple-converted-space"/>
        </w:rPr>
      </w:pPr>
      <w:r w:rsidRPr="00F27C19">
        <w:t>开启实时提醒：</w:t>
      </w:r>
    </w:p>
    <w:p w:rsidR="00E4537C" w:rsidRPr="00F27C19" w:rsidRDefault="00E4537C">
      <w:pPr>
        <w:pStyle w:val="af"/>
      </w:pPr>
      <w:r w:rsidRPr="00F27C19">
        <w:rPr>
          <w:rStyle w:val="apple-converted-space"/>
        </w:rPr>
        <w:t>将 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notification.enabled</w:t>
      </w:r>
      <w:r w:rsidRPr="00F27C19">
        <w:rPr>
          <w:rStyle w:val="apple-converted-space"/>
        </w:rPr>
        <w:t> 置为“开启”状态</w:t>
      </w:r>
    </w:p>
    <w:p w:rsidR="00E4537C" w:rsidRPr="00F27C19" w:rsidRDefault="00E4537C">
      <w:pPr>
        <w:pStyle w:val="af"/>
      </w:pPr>
      <w:r w:rsidRPr="00F27C19">
        <w:t>运行提示服务器（下文会有介绍）</w:t>
      </w:r>
    </w:p>
    <w:p w:rsidR="00E4537C" w:rsidRPr="00F27C19" w:rsidRDefault="00E4537C">
      <w:r w:rsidRPr="00F27C19">
        <w:t>本节将会介绍一些处理细节。</w:t>
      </w:r>
    </w:p>
    <w:p w:rsidR="00E4537C" w:rsidRPr="00F27C19" w:rsidRDefault="00E4537C">
      <w:pPr>
        <w:pStyle w:val="3"/>
      </w:pPr>
      <w:bookmarkStart w:id="304" w:name="_Toc385544264"/>
      <w:r w:rsidRPr="00F27C19">
        <w:t>运行</w:t>
      </w:r>
      <w:r w:rsidRPr="00F27C19">
        <w:rPr>
          <w:rFonts w:cs="Adobe 黑体 Std R"/>
        </w:rPr>
        <w:t xml:space="preserve"> </w:t>
      </w:r>
      <w:r w:rsidRPr="00F27C19">
        <w:t>Aphlict 服务器</w:t>
      </w:r>
      <w:bookmarkEnd w:id="304"/>
    </w:p>
    <w:p w:rsidR="00E4537C" w:rsidRPr="00F27C19" w:rsidRDefault="00E4537C">
      <w:r w:rsidRPr="00F27C19">
        <w:t>Phabricator 使用Aphlict（Node.js服务器）实现实时提醒。为了让其运行起来:</w:t>
      </w:r>
    </w:p>
    <w:p w:rsidR="00E4537C" w:rsidRPr="00F27C19" w:rsidRDefault="00E4537C">
      <w:pPr>
        <w:pStyle w:val="af"/>
        <w:rPr>
          <w:rStyle w:val="apple-converted-space"/>
        </w:rPr>
      </w:pPr>
      <w:r w:rsidRPr="00F27C19">
        <w:t>安装 node.js.</w:t>
      </w:r>
    </w:p>
    <w:p w:rsidR="00E4537C" w:rsidRPr="00F27C19" w:rsidRDefault="00E4537C">
      <w:pPr>
        <w:pStyle w:val="af"/>
      </w:pPr>
      <w:r w:rsidRPr="00F27C19">
        <w:rPr>
          <w:rStyle w:val="apple-converted-space"/>
        </w:rPr>
        <w:t>运行 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bin/aphlict</w:t>
      </w:r>
      <w:r w:rsidRPr="00F27C19">
        <w:rPr>
          <w:rStyle w:val="apple-converted-space"/>
        </w:rPr>
        <w:t> </w:t>
      </w:r>
      <w:r w:rsidRPr="00F27C19">
        <w:t>(这个脚本需要使用root权限运行).</w:t>
      </w:r>
    </w:p>
    <w:p w:rsidR="00E4537C" w:rsidRPr="00F27C19" w:rsidRDefault="00E4537C">
      <w:r w:rsidRPr="00F27C19">
        <w:t>为了让Aphlict服务器工作，需要监听843和22280端口。你可以通过notification.client-uri变量来配置第二个端口（22280端口），但是843端口已经被闪存使用，所以不能改变。特殊是，当你运行EC2服务，你需要打开这两个端口在服务器上的安全组配置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t>你可能需要调整如下设置: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notification.client-uri</w:t>
      </w:r>
      <w:r w:rsidRPr="00F27C19">
        <w:rPr>
          <w:rStyle w:val="apple-converted-space"/>
        </w:rPr>
        <w:t> </w:t>
      </w:r>
      <w:r w:rsidRPr="00F27C19">
        <w:t>面向外部主机和端口，为了即使听取通告，需要和浏览器相连接。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notification.server-uri</w:t>
      </w:r>
      <w:r w:rsidRPr="00F27C19">
        <w:rPr>
          <w:rStyle w:val="apple-converted-space"/>
        </w:rPr>
        <w:t> 面向内部主机和端口，连接Phabricator，以便发送通告。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notification.log</w:t>
      </w:r>
      <w:r w:rsidRPr="00F27C19">
        <w:rPr>
          <w:rStyle w:val="apple-converted-space"/>
        </w:rPr>
        <w:t> </w:t>
      </w:r>
      <w:r w:rsidRPr="00F27C19">
        <w:t>确定服务器日志文件的位置。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notification.user</w:t>
      </w:r>
      <w:r w:rsidRPr="00F27C19">
        <w:rPr>
          <w:rStyle w:val="apple-converted-space"/>
        </w:rPr>
        <w:t> </w:t>
      </w:r>
      <w:r w:rsidRPr="00F27C19">
        <w:t>非root用户可访问特殊端口，这里权限会下放并根据用户名进行绑定。</w:t>
      </w:r>
    </w:p>
    <w:p w:rsidR="00E4537C" w:rsidRPr="00F27C19" w:rsidRDefault="00E4537C">
      <w:pPr>
        <w:pStyle w:val="af"/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notification.pid</w:t>
      </w:r>
      <w:r w:rsidRPr="00F27C19">
        <w:rPr>
          <w:rStyle w:val="apple-converted-space"/>
        </w:rPr>
        <w:t> </w:t>
      </w:r>
      <w:r w:rsidRPr="00F27C19">
        <w:t>当aphlict服务器重启时，Pidfile文件可用来停止任何运行的服务器。</w:t>
      </w:r>
    </w:p>
    <w:p w:rsidR="00E4537C" w:rsidRPr="00F27C19" w:rsidRDefault="00E4537C">
      <w:r w:rsidRPr="00F27C19">
        <w:t>在多数例子中，它是默认使用的，除非你在notification.user中设置了合法的系统用户，而后Aphlict就不是以root用户运行了。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t>确认服务器状态</w:t>
      </w:r>
    </w:p>
    <w:p w:rsidR="00E4537C" w:rsidRPr="00F27C19" w:rsidRDefault="00E4537C">
      <w:r w:rsidRPr="00F27C19">
        <w:t>访问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/notification/status/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来验证服务器是否是可操作的。</w:t>
      </w:r>
      <w:r w:rsidRPr="00F27C19">
        <w:t>当服务器工作时，你应该能看到一张显示属性的表，例如，时间和连接/消息数量。如果服务器停止工作，你应该会看到错误信息。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r w:rsidRPr="00F27C19">
        <w:rPr>
          <w:rFonts w:ascii="Adobe 黑体 Std R" w:hAnsi="Adobe 黑体 Std R"/>
        </w:rPr>
        <w:lastRenderedPageBreak/>
        <w:t>测试服务器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最简单的测试服务器的方法就是，让两个用户登陆，并提交相同的Maniphest任务或者Differential修订。他们将会在浏览器上看到有关于他们操作的提示。</w:t>
      </w:r>
    </w:p>
    <w:p w:rsidR="00E4537C" w:rsidRPr="00F27C19" w:rsidRDefault="00E4537C">
      <w:pPr>
        <w:shd w:val="clear" w:color="auto" w:fill="DAEAF3"/>
        <w:spacing w:line="326" w:lineRule="atLeast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NOTE: 这个方案有时会十分麻烦。有些时候，会有更好的测试工具。</w:t>
      </w:r>
    </w:p>
    <w:p w:rsidR="00E4537C" w:rsidRPr="00F27C19" w:rsidRDefault="00E4537C">
      <w:pPr>
        <w:pStyle w:val="3"/>
        <w:shd w:val="clear" w:color="auto" w:fill="FFFFFF"/>
        <w:spacing w:before="120" w:after="120" w:line="330" w:lineRule="atLeast"/>
      </w:pPr>
      <w:bookmarkStart w:id="305" w:name="_Toc385544265"/>
      <w:r w:rsidRPr="00F27C19">
        <w:rPr>
          <w:rFonts w:cs="Arial"/>
          <w:color w:val="000000"/>
          <w:sz w:val="23"/>
          <w:szCs w:val="23"/>
        </w:rPr>
        <w:t>调试服务器错误</w:t>
      </w:r>
      <w:bookmarkEnd w:id="305"/>
    </w:p>
    <w:p w:rsidR="00E4537C" w:rsidRPr="00F27C19" w:rsidRDefault="00E4537C">
      <w:pPr>
        <w:rPr>
          <w:rFonts w:cs="Courier New"/>
          <w:color w:val="000000"/>
        </w:rPr>
      </w:pPr>
      <w:r w:rsidRPr="00F27C19">
        <w:t>你可以在前端运行aphlict: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 xml:space="preserve">phabricator/ </w:t>
      </w:r>
      <w:r w:rsidRPr="00F27C19">
        <w:rPr>
          <w:rStyle w:val="gp"/>
          <w:rFonts w:eastAsia="Adobe 黑体 Std R" w:cs="Courier New"/>
          <w:color w:val="000080"/>
        </w:rPr>
        <w:t>$ sudo ./bin/aphlict --foreground</w:t>
      </w:r>
    </w:p>
    <w:p w:rsidR="00E4537C" w:rsidRPr="00F27C19" w:rsidRDefault="00E4537C">
      <w:pPr>
        <w:rPr>
          <w:rStyle w:val="apple-converted-space"/>
          <w:rFonts w:cs="Arial"/>
          <w:color w:val="000000"/>
          <w:sz w:val="23"/>
          <w:szCs w:val="23"/>
        </w:rPr>
      </w:pPr>
      <w:r w:rsidRPr="00F27C19">
        <w:t>你可以以命令行的方式运行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support/aphlict/client/aphlict_test_client.php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连接到</w:t>
      </w:r>
      <w:r w:rsidRPr="00F27C19">
        <w:t>Aphlict 服务器。客户端将会在标准输出端看到相应的信息输出。</w:t>
      </w:r>
    </w:p>
    <w:p w:rsidR="00E4537C" w:rsidRPr="00F27C19" w:rsidRDefault="00E4537C">
      <w:r w:rsidRPr="00F27C19">
        <w:rPr>
          <w:rStyle w:val="apple-converted-space"/>
          <w:rFonts w:cs="Arial"/>
          <w:color w:val="000000"/>
          <w:sz w:val="23"/>
          <w:szCs w:val="23"/>
        </w:rPr>
        <w:t>你可以设置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notification.debug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变量，从而获取更多的输出信息。</w:t>
      </w:r>
    </w:p>
    <w:p w:rsidR="00E4537C" w:rsidRPr="00F27C19" w:rsidRDefault="00E4537C">
      <w:r w:rsidRPr="00F27C19">
        <w:t>服务器也可以生成一个日志文件，默认在/var/log/aphlict.log中。你可以通过修改notification.log变量来修改日子存储的位置。这些日志可能会包含对解决问题很有帮助的信息。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306" w:name="_Toc385544266"/>
      <w:r w:rsidRPr="00F27C19">
        <w:t>Owners Tool 使用教程</w:t>
      </w:r>
      <w:bookmarkEnd w:id="306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使用定义和/或监控你关心的代码段。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307" w:name="_Toc385544267"/>
      <w:r w:rsidRPr="00F27C19">
        <w:t>工具包</w:t>
      </w:r>
      <w:bookmarkEnd w:id="307"/>
    </w:p>
    <w:p w:rsidR="00E4537C" w:rsidRPr="00F27C19" w:rsidRDefault="00E4537C">
      <w:r w:rsidRPr="00F27C19">
        <w:t>工具允许你通过指定一组路径，来定义一个代码包。这个包可以用来监视这些路径。例如，它可以使用Herald规则和“相关提交”的特性（见下文）。</w:t>
      </w:r>
    </w:p>
    <w:p w:rsidR="00E4537C" w:rsidRPr="00F27C19" w:rsidRDefault="00E4537C">
      <w:pPr>
        <w:pStyle w:val="3"/>
      </w:pPr>
      <w:bookmarkStart w:id="308" w:name="_Toc385544268"/>
      <w:r w:rsidRPr="00F27C19">
        <w:t>相关提交</w:t>
      </w:r>
      <w:bookmarkEnd w:id="308"/>
    </w:p>
    <w:p w:rsidR="00E4537C" w:rsidRPr="00F27C19" w:rsidRDefault="00E4537C">
      <w:r w:rsidRPr="00F27C19">
        <w:t>一旦工具包定义完成，之后的所有提交/修改，只要与工具包中的路径匹配的，都会在工具包中标记为“相关提交”。</w:t>
      </w:r>
    </w:p>
    <w:p w:rsidR="00E4537C" w:rsidRPr="00F27C19" w:rsidRDefault="00E4537C">
      <w:pPr>
        <w:pStyle w:val="3"/>
      </w:pPr>
      <w:bookmarkStart w:id="309" w:name="_Toc385544269"/>
      <w:r w:rsidRPr="00F27C19">
        <w:t>需要注意的提交</w:t>
      </w:r>
      <w:bookmarkEnd w:id="309"/>
    </w:p>
    <w:p w:rsidR="00E4537C" w:rsidRPr="00F27C19" w:rsidRDefault="00E4537C">
      <w:r w:rsidRPr="00F27C19">
        <w:t>工具可以让包的用拥有这监视那些他们关心的提交。如果“审核机制”在一个包中处于开启状态，一个相关的代码提交将会被标记为“需要注意”，当：</w:t>
      </w:r>
    </w:p>
    <w:p w:rsidR="00E4537C" w:rsidRPr="00F27C19" w:rsidRDefault="00E4537C">
      <w:pPr>
        <w:pStyle w:val="af"/>
      </w:pPr>
      <w:r w:rsidRPr="00F27C19">
        <w:t>没有一个工具包去撰写或回查。</w:t>
      </w:r>
    </w:p>
    <w:p w:rsidR="00E4537C" w:rsidRPr="00F27C19" w:rsidRDefault="00E4537C">
      <w:pPr>
        <w:pStyle w:val="af"/>
      </w:pPr>
      <w:r w:rsidRPr="00F27C19">
        <w:t>在修订中没有找到提交。</w:t>
      </w:r>
    </w:p>
    <w:p w:rsidR="00E4537C" w:rsidRPr="00F27C19" w:rsidRDefault="00E4537C">
      <w:pPr>
        <w:pStyle w:val="af"/>
      </w:pPr>
      <w:r w:rsidRPr="00F27C19">
        <w:t>提交版本的作者无法识别。</w:t>
      </w:r>
    </w:p>
    <w:p w:rsidR="00E4537C" w:rsidRPr="00F27C19" w:rsidRDefault="00E4537C">
      <w:pPr>
        <w:pStyle w:val="af"/>
      </w:pPr>
      <w:r w:rsidRPr="00F27C19">
        <w:t>作者或这回查者指出提交版本与Differential修订有所不同。</w:t>
      </w:r>
    </w:p>
    <w:p w:rsidR="00E4537C" w:rsidRPr="00F27C19" w:rsidRDefault="00E4537C">
      <w:r w:rsidRPr="00F27C19">
        <w:lastRenderedPageBreak/>
        <w:t>当对某个版本比较担心，在工具包允许或指定这个版本，可通过点击“Audit Status”直接连接。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310" w:name="_Toc385544270"/>
      <w:r w:rsidRPr="00F27C19">
        <w:t>Phame 使用教程</w:t>
      </w:r>
      <w:bookmarkEnd w:id="310"/>
    </w:p>
    <w:p w:rsidR="00E4537C" w:rsidRPr="00F27C19" w:rsidRDefault="00E4537C">
      <w:r w:rsidRPr="00F27C19">
        <w:t>在这过程中，你可以和别人分享你的想法个情感。</w:t>
      </w:r>
    </w:p>
    <w:p w:rsidR="00E4537C" w:rsidRPr="00F27C19" w:rsidRDefault="00E4537C">
      <w:pPr>
        <w:pStyle w:val="3"/>
      </w:pPr>
      <w:bookmarkStart w:id="311" w:name="_Toc385544271"/>
      <w:r w:rsidRPr="00F27C19">
        <w:t>概述</w:t>
      </w:r>
      <w:bookmarkEnd w:id="311"/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Phame是一个简易的博客平台。你可以撰写一些对你可见的文章。 之后，你可以发布这些文章，可以设置文章的访问权限。你还可以添加文章到博客来，增添你的文章覆盖范围。</w:t>
      </w:r>
    </w:p>
    <w:p w:rsidR="00E4537C" w:rsidRPr="00F27C19" w:rsidRDefault="00E4537C">
      <w:r w:rsidRPr="00F27C19">
        <w:rPr>
          <w:rFonts w:cs="Arial"/>
          <w:color w:val="000000"/>
          <w:sz w:val="23"/>
          <w:szCs w:val="23"/>
        </w:rPr>
        <w:t>总而言之, Phame的目的是帮助个</w:t>
      </w:r>
      <w:r w:rsidRPr="00F27C19">
        <w:t>人传递他们的思想。因此，有针对行的设计策略偏向于个人，而不是整个集体。</w:t>
      </w:r>
    </w:p>
    <w:p w:rsidR="00E4537C" w:rsidRPr="00F27C19" w:rsidRDefault="00E4537C">
      <w:pPr>
        <w:pStyle w:val="3"/>
      </w:pPr>
      <w:bookmarkStart w:id="312" w:name="_Toc385544272"/>
      <w:r w:rsidRPr="00F27C19">
        <w:t>草稿</w:t>
      </w:r>
      <w:bookmarkEnd w:id="312"/>
    </w:p>
    <w:p w:rsidR="00E4537C" w:rsidRPr="00F27C19" w:rsidRDefault="00E4537C">
      <w:r w:rsidRPr="00F27C19">
        <w:t>草稿是绝对私人的。</w:t>
      </w:r>
    </w:p>
    <w:p w:rsidR="00E4537C" w:rsidRPr="00F27C19" w:rsidRDefault="00E4537C">
      <w:pPr>
        <w:pStyle w:val="3"/>
      </w:pPr>
      <w:bookmarkStart w:id="313" w:name="_Toc385544273"/>
      <w:r w:rsidRPr="00F27C19">
        <w:t>帖子</w:t>
      </w:r>
      <w:bookmarkEnd w:id="313"/>
    </w:p>
    <w:p w:rsidR="00E4537C" w:rsidRPr="00F27C19" w:rsidRDefault="00E4537C">
      <w:r w:rsidRPr="00F27C19">
        <w:t>发帖功能针对于那些能访问到你博客的人。</w:t>
      </w:r>
    </w:p>
    <w:p w:rsidR="00E4537C" w:rsidRPr="00F27C19" w:rsidRDefault="00E4537C">
      <w:pPr>
        <w:pStyle w:val="3"/>
      </w:pPr>
      <w:bookmarkStart w:id="314" w:name="_Toc385544274"/>
      <w:r w:rsidRPr="00F27C19">
        <w:t>博客</w:t>
      </w:r>
      <w:bookmarkEnd w:id="314"/>
    </w:p>
    <w:p w:rsidR="00E4537C" w:rsidRPr="00F27C19" w:rsidRDefault="00E4537C">
      <w:r w:rsidRPr="00F27C19">
        <w:t>博客可以汇集帖子。每个博客都有相关的元数据，比如，名字、描述和把帖子添加到博客的人。每个博主可以编辑博客的元数据，或者将博客完全删除。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现在，博客将对外网访问是十分有效的，例如：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blog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yourcompany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com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通过配置相关的选项，来修改你的DNS权限和Phabticator实例。</w:t>
      </w:r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NOTE:从一个给定博客中删除一个比较大型的博客，不以为着那些帖子也和博客一起被删除了。相反，这个操作只是消除了对元数据的编辑，以及发布博客的能力。</w:t>
      </w:r>
      <w:r w:rsidRPr="00F27C19">
        <w:rPr>
          <w:rFonts w:cs="Arial"/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315" w:name="comment-widgets"/>
      <w:bookmarkStart w:id="316" w:name="_Toc385544275"/>
      <w:bookmarkEnd w:id="315"/>
      <w:r w:rsidRPr="00F27C19">
        <w:t>评论工具</w:t>
      </w:r>
      <w:bookmarkEnd w:id="316"/>
    </w:p>
    <w:p w:rsidR="00E4537C" w:rsidRPr="00F27C19" w:rsidRDefault="00E4537C">
      <w:r w:rsidRPr="00F27C19">
        <w:t>Phame 提供源于Facebook和Disqus的评论工具。想要使用这些工具，需要Phabricator的管理员将这个实例进行开启。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317" w:name="_Toc385544276"/>
      <w:r w:rsidRPr="00F27C19">
        <w:t>下一步</w:t>
      </w:r>
      <w:bookmarkEnd w:id="317"/>
    </w:p>
    <w:p w:rsidR="00E4537C" w:rsidRPr="00F27C19" w:rsidRDefault="00E4537C">
      <w:pPr>
        <w:pStyle w:val="af"/>
      </w:pPr>
      <w:r w:rsidRPr="00F27C19">
        <w:rPr>
          <w:rFonts w:cs="Arial"/>
          <w:color w:val="000000"/>
          <w:sz w:val="23"/>
          <w:szCs w:val="23"/>
        </w:rPr>
        <w:t>Phame 是一个较新且十分基本的功能。请给我们以反馈，以便我们完善这个功能！ 参见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217" w:history="1">
        <w:r w:rsidRPr="00F27C19">
          <w:rPr>
            <w:rStyle w:val="a5"/>
          </w:rPr>
          <w:t>Give Feedback! Get Support!</w:t>
        </w:r>
      </w:hyperlink>
      <w:r w:rsidRPr="00F27C19">
        <w:rPr>
          <w:rFonts w:cs="Arial"/>
          <w:color w:val="000000"/>
          <w:sz w:val="23"/>
          <w:szCs w:val="23"/>
        </w:rPr>
        <w:t>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318" w:name="_Toc385544277"/>
      <w:r w:rsidRPr="00F27C19">
        <w:t>Phriction 使用教程</w:t>
      </w:r>
      <w:bookmarkEnd w:id="318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对你的使用（文明？）历史进行详细记录。</w:t>
      </w:r>
    </w:p>
    <w:p w:rsidR="00E4537C" w:rsidRPr="00F27C19" w:rsidRDefault="00E4537C">
      <w:pPr>
        <w:pStyle w:val="3"/>
      </w:pPr>
      <w:bookmarkStart w:id="319" w:name="_Toc385544278"/>
      <w:r w:rsidRPr="00F27C19">
        <w:t>概述</w:t>
      </w:r>
      <w:bookmarkEnd w:id="319"/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Phriction是一个小型wiki。你可以编辑页面，并且你所写东西将会保留在那里。其他人将会在之后看到它。</w:t>
      </w:r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NOTE: Phriction 是一个较新且十分基本的功能。请给我们以反馈，以便我们完善这个功能！ 参见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218" w:history="1">
        <w:r w:rsidRPr="00F27C19">
          <w:rPr>
            <w:rStyle w:val="a5"/>
          </w:rPr>
          <w:t>Give Feedback! Get Support!</w:t>
        </w:r>
      </w:hyperlink>
      <w:r w:rsidRPr="00F27C19">
        <w:rPr>
          <w:rFonts w:cs="Arial"/>
          <w:color w:val="000000"/>
          <w:sz w:val="23"/>
          <w:szCs w:val="23"/>
        </w:rPr>
        <w:t>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3"/>
      </w:pPr>
      <w:bookmarkStart w:id="320" w:name="_Toc385544279"/>
      <w:r w:rsidRPr="00F27C19">
        <w:t>Remarkup 参考</w:t>
      </w:r>
      <w:bookmarkEnd w:id="320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介绍如何写文本主体; 这是你的声音，所以你就可以在争论中获胜。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321" w:name="_Toc385544280"/>
      <w:r w:rsidRPr="00F27C19">
        <w:t>概述</w:t>
      </w:r>
      <w:bookmarkEnd w:id="321"/>
    </w:p>
    <w:p w:rsidR="00E4537C" w:rsidRPr="00F27C19" w:rsidRDefault="00E4537C">
      <w:r w:rsidRPr="00F27C19">
        <w:t>Phabricator 使用了一种轻量级标记语言，叫做“Remarkup”，其他类似的标记语言有Markdown和Wiki markup。</w:t>
      </w:r>
    </w:p>
    <w:p w:rsidR="00E4537C" w:rsidRPr="00F27C19" w:rsidRDefault="00E4537C">
      <w:r w:rsidRPr="00F27C19">
        <w:t>本章将会阐述这些文本格式是如何在Remarkup中使用的。</w:t>
      </w:r>
      <w:r w:rsidRPr="00F27C19">
        <w:rPr>
          <w:color w:val="6B748C"/>
          <w:sz w:val="30"/>
          <w:szCs w:val="30"/>
        </w:rPr>
        <w:t xml:space="preserve"> </w:t>
      </w:r>
    </w:p>
    <w:p w:rsidR="00E4537C" w:rsidRPr="00F27C19" w:rsidRDefault="00E4537C">
      <w:pPr>
        <w:pStyle w:val="3"/>
      </w:pPr>
      <w:bookmarkStart w:id="322" w:name="_Toc385544281"/>
      <w:r w:rsidRPr="00F27C19">
        <w:t>快速参考</w:t>
      </w:r>
      <w:bookmarkEnd w:id="322"/>
    </w:p>
    <w:p w:rsidR="00E4537C" w:rsidRPr="00F27C19" w:rsidRDefault="00E4537C">
      <w:r w:rsidRPr="00F27C19">
        <w:t>所有语法解释都在下文中，但是这个是个对于Remarkup快速的文本格式教程。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这些都是内联样式，可以应用于大多数文本: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o"/>
          <w:rFonts w:eastAsia="Adobe 黑体 Std R" w:cs="Courier New"/>
          <w:color w:val="000A65"/>
        </w:rPr>
      </w:pPr>
      <w:r w:rsidRPr="00F27C19">
        <w:rPr>
          <w:rStyle w:val="o"/>
          <w:rFonts w:eastAsia="Adobe 黑体 Std R" w:cs="Courier New"/>
          <w:color w:val="AA2211"/>
        </w:rPr>
        <w:t>**</w:t>
      </w:r>
      <w:r w:rsidRPr="00F27C19">
        <w:rPr>
          <w:rStyle w:val="no"/>
          <w:rFonts w:eastAsia="Adobe 黑体 Std R" w:cs="Courier New"/>
          <w:color w:val="000A65"/>
        </w:rPr>
        <w:t>bold</w:t>
      </w:r>
      <w:r w:rsidRPr="00F27C19">
        <w:rPr>
          <w:rStyle w:val="o"/>
          <w:rFonts w:eastAsia="Adobe 黑体 Std R" w:cs="Courier New"/>
          <w:color w:val="AA2211"/>
        </w:rPr>
        <w:t>**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c"/>
          <w:rFonts w:eastAsia="Adobe 黑体 Std R" w:cs="Courier New"/>
          <w:color w:val="74777D"/>
        </w:rPr>
        <w:t>//italic// ##monospaced## `monospaced` ~~deleted~~ __underlined__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no"/>
          <w:rFonts w:eastAsia="Adobe 黑体 Std R" w:cs="Courier New"/>
          <w:color w:val="000A65"/>
        </w:rPr>
        <w:t>D123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T123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rX123</w:t>
      </w:r>
      <w:r w:rsidRPr="00F27C19">
        <w:rPr>
          <w:rFonts w:eastAsia="Adobe 黑体 Std R" w:cs="Courier New"/>
          <w:color w:val="000000"/>
        </w:rPr>
        <w:t xml:space="preserve">           </w:t>
      </w:r>
      <w:r w:rsidRPr="00F27C19">
        <w:rPr>
          <w:rStyle w:val="c"/>
          <w:rFonts w:eastAsia="Adobe 黑体 Std R" w:cs="Courier New"/>
          <w:color w:val="74777D"/>
        </w:rPr>
        <w:t># Link to Objects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  <w:r w:rsidRPr="00F27C19">
        <w:rPr>
          <w:rStyle w:val="no"/>
          <w:rFonts w:eastAsia="Adobe 黑体 Std R" w:cs="Courier New"/>
          <w:color w:val="000A65"/>
        </w:rPr>
        <w:t>D123</w:t>
      </w:r>
      <w:r w:rsidRPr="00F27C19">
        <w:rPr>
          <w:rStyle w:val="o"/>
          <w:rFonts w:eastAsia="Adobe 黑体 Std R" w:cs="Courier New"/>
          <w:color w:val="AA2211"/>
        </w:rPr>
        <w:t>}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{</w:t>
      </w:r>
      <w:r w:rsidRPr="00F27C19">
        <w:rPr>
          <w:rStyle w:val="no"/>
          <w:rFonts w:eastAsia="Adobe 黑体 Std R" w:cs="Courier New"/>
          <w:color w:val="000A65"/>
        </w:rPr>
        <w:t>T123</w:t>
      </w:r>
      <w:r w:rsidRPr="00F27C19">
        <w:rPr>
          <w:rStyle w:val="o"/>
          <w:rFonts w:eastAsia="Adobe 黑体 Std R" w:cs="Courier New"/>
          <w:color w:val="AA2211"/>
        </w:rPr>
        <w:t>}</w:t>
      </w:r>
      <w:r w:rsidRPr="00F27C19">
        <w:rPr>
          <w:rFonts w:eastAsia="Adobe 黑体 Std R" w:cs="Courier New"/>
          <w:color w:val="000000"/>
        </w:rPr>
        <w:t xml:space="preserve">             </w:t>
      </w:r>
      <w:r w:rsidRPr="00F27C19">
        <w:rPr>
          <w:rStyle w:val="c"/>
          <w:rFonts w:eastAsia="Adobe 黑体 Std R" w:cs="Courier New"/>
          <w:color w:val="74777D"/>
        </w:rPr>
        <w:t># Link to Objects (Full Name)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  <w:r w:rsidRPr="00F27C19">
        <w:rPr>
          <w:rStyle w:val="no"/>
          <w:rFonts w:eastAsia="Adobe 黑体 Std R" w:cs="Courier New"/>
          <w:color w:val="000A65"/>
        </w:rPr>
        <w:t>F123</w:t>
      </w:r>
      <w:r w:rsidRPr="00F27C19">
        <w:rPr>
          <w:rStyle w:val="o"/>
          <w:rFonts w:eastAsia="Adobe 黑体 Std R" w:cs="Courier New"/>
          <w:color w:val="AA2211"/>
        </w:rPr>
        <w:t>}</w:t>
      </w:r>
      <w:r w:rsidRPr="00F27C19">
        <w:rPr>
          <w:rFonts w:eastAsia="Adobe 黑体 Std R" w:cs="Courier New"/>
          <w:color w:val="000000"/>
        </w:rPr>
        <w:t xml:space="preserve">                    </w:t>
      </w:r>
      <w:r w:rsidRPr="00F27C19">
        <w:rPr>
          <w:rStyle w:val="c"/>
          <w:rFonts w:eastAsia="Adobe 黑体 Std R" w:cs="Courier New"/>
          <w:color w:val="74777D"/>
        </w:rPr>
        <w:t># Embed Images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@</w:t>
      </w:r>
      <w:r w:rsidRPr="00F27C19">
        <w:rPr>
          <w:rStyle w:val="no"/>
          <w:rFonts w:eastAsia="Adobe 黑体 Std R" w:cs="Courier New"/>
          <w:color w:val="000A65"/>
        </w:rPr>
        <w:t>username</w:t>
      </w:r>
      <w:r w:rsidRPr="00F27C19">
        <w:rPr>
          <w:rFonts w:eastAsia="Adobe 黑体 Std R" w:cs="Courier New"/>
          <w:color w:val="000000"/>
        </w:rPr>
        <w:t xml:space="preserve">                 </w:t>
      </w:r>
      <w:r w:rsidRPr="00F27C19">
        <w:rPr>
          <w:rStyle w:val="c"/>
          <w:rFonts w:eastAsia="Adobe 黑体 Std R" w:cs="Courier New"/>
          <w:color w:val="74777D"/>
        </w:rPr>
        <w:t># Mention a user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[[</w:t>
      </w:r>
      <w:r w:rsidRPr="00F27C19">
        <w:rPr>
          <w:rStyle w:val="no"/>
          <w:rFonts w:eastAsia="Adobe 黑体 Std R" w:cs="Courier New"/>
          <w:color w:val="000A65"/>
        </w:rPr>
        <w:t>wiki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page</w:t>
      </w:r>
      <w:r w:rsidRPr="00F27C19">
        <w:rPr>
          <w:rStyle w:val="o"/>
          <w:rFonts w:eastAsia="Adobe 黑体 Std R" w:cs="Courier New"/>
          <w:color w:val="AA2211"/>
        </w:rPr>
        <w:t>]]</w:t>
      </w:r>
      <w:r w:rsidRPr="00F27C19">
        <w:rPr>
          <w:rFonts w:eastAsia="Adobe 黑体 Std R" w:cs="Courier New"/>
          <w:color w:val="000000"/>
        </w:rPr>
        <w:t xml:space="preserve">             </w:t>
      </w:r>
      <w:r w:rsidRPr="00F27C19">
        <w:rPr>
          <w:rStyle w:val="c"/>
          <w:rFonts w:eastAsia="Adobe 黑体 Std R" w:cs="Courier New"/>
          <w:color w:val="74777D"/>
        </w:rPr>
        <w:t># Link to Phriction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o"/>
          <w:rFonts w:eastAsia="Adobe 黑体 Std R" w:cs="Courier New"/>
          <w:color w:val="000A65"/>
        </w:rPr>
      </w:pPr>
      <w:r w:rsidRPr="00F27C19">
        <w:rPr>
          <w:rStyle w:val="o"/>
          <w:rFonts w:eastAsia="Adobe 黑体 Std R" w:cs="Courier New"/>
          <w:color w:val="AA2211"/>
        </w:rPr>
        <w:t>[[</w:t>
      </w:r>
      <w:r w:rsidRPr="00F27C19">
        <w:rPr>
          <w:rStyle w:val="no"/>
          <w:rFonts w:eastAsia="Adobe 黑体 Std R" w:cs="Courier New"/>
          <w:color w:val="000A65"/>
        </w:rPr>
        <w:t>wiki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page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name</w:t>
      </w:r>
      <w:r w:rsidRPr="00F27C19">
        <w:rPr>
          <w:rStyle w:val="o"/>
          <w:rFonts w:eastAsia="Adobe 黑体 Std R" w:cs="Courier New"/>
          <w:color w:val="AA2211"/>
        </w:rPr>
        <w:t>]]</w:t>
      </w:r>
      <w:r w:rsidRPr="00F27C19">
        <w:rPr>
          <w:rFonts w:eastAsia="Adobe 黑体 Std R" w:cs="Courier New"/>
          <w:color w:val="000000"/>
        </w:rPr>
        <w:t xml:space="preserve">      </w:t>
      </w:r>
      <w:r w:rsidRPr="00F27C19">
        <w:rPr>
          <w:rStyle w:val="c"/>
          <w:rFonts w:eastAsia="Adobe 黑体 Std R" w:cs="Courier New"/>
          <w:color w:val="74777D"/>
        </w:rPr>
        <w:t># Named link to Phriction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no"/>
          <w:rFonts w:eastAsia="Adobe 黑体 Std R" w:cs="Courier New"/>
          <w:color w:val="000A65"/>
        </w:rPr>
        <w:t>http</w:t>
      </w:r>
      <w:r w:rsidRPr="00F27C19">
        <w:rPr>
          <w:rStyle w:val="o"/>
          <w:rFonts w:eastAsia="Adobe 黑体 Std R" w:cs="Courier New"/>
          <w:color w:val="AA2211"/>
        </w:rPr>
        <w:t>://</w:t>
      </w:r>
      <w:r w:rsidRPr="00F27C19">
        <w:rPr>
          <w:rStyle w:val="no"/>
          <w:rFonts w:eastAsia="Adobe 黑体 Std R" w:cs="Courier New"/>
          <w:color w:val="000A65"/>
        </w:rPr>
        <w:t>xyz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Fonts w:eastAsia="Adobe 黑体 Std R" w:cs="Courier New"/>
          <w:color w:val="000000"/>
        </w:rPr>
        <w:t xml:space="preserve">               </w:t>
      </w:r>
      <w:r w:rsidRPr="00F27C19">
        <w:rPr>
          <w:rStyle w:val="c"/>
          <w:rFonts w:eastAsia="Adobe 黑体 Std R" w:cs="Courier New"/>
          <w:color w:val="74777D"/>
        </w:rPr>
        <w:t># Link to web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[[</w:t>
      </w:r>
      <w:r w:rsidRPr="00F27C19">
        <w:rPr>
          <w:rStyle w:val="no"/>
          <w:rFonts w:eastAsia="Adobe 黑体 Std R" w:cs="Courier New"/>
          <w:color w:val="000A65"/>
        </w:rPr>
        <w:t>http</w:t>
      </w:r>
      <w:r w:rsidRPr="00F27C19">
        <w:rPr>
          <w:rStyle w:val="o"/>
          <w:rFonts w:eastAsia="Adobe 黑体 Std R" w:cs="Courier New"/>
          <w:color w:val="AA2211"/>
        </w:rPr>
        <w:t>://</w:t>
      </w:r>
      <w:r w:rsidRPr="00F27C19">
        <w:rPr>
          <w:rStyle w:val="no"/>
          <w:rFonts w:eastAsia="Adobe 黑体 Std R" w:cs="Courier New"/>
          <w:color w:val="000A65"/>
        </w:rPr>
        <w:t>xyz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name</w:t>
      </w:r>
      <w:r w:rsidRPr="00F27C19">
        <w:rPr>
          <w:rStyle w:val="o"/>
          <w:rFonts w:eastAsia="Adobe 黑体 Std R" w:cs="Courier New"/>
          <w:color w:val="AA2211"/>
        </w:rPr>
        <w:t>]]</w:t>
      </w: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c"/>
          <w:rFonts w:eastAsia="Adobe 黑体 Std R" w:cs="Courier New"/>
          <w:color w:val="74777D"/>
        </w:rPr>
        <w:t># Named link to web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[</w:t>
      </w:r>
      <w:r w:rsidRPr="00F27C19">
        <w:rPr>
          <w:rStyle w:val="no"/>
          <w:rFonts w:eastAsia="Adobe 黑体 Std R" w:cs="Courier New"/>
          <w:color w:val="000A65"/>
        </w:rPr>
        <w:t>name</w:t>
      </w:r>
      <w:r w:rsidRPr="00F27C19">
        <w:rPr>
          <w:rStyle w:val="o"/>
          <w:rFonts w:eastAsia="Adobe 黑体 Std R" w:cs="Courier New"/>
          <w:color w:val="AA2211"/>
        </w:rPr>
        <w:t>](</w:t>
      </w:r>
      <w:r w:rsidRPr="00F27C19">
        <w:rPr>
          <w:rStyle w:val="no"/>
          <w:rFonts w:eastAsia="Adobe 黑体 Std R" w:cs="Courier New"/>
          <w:color w:val="000A65"/>
        </w:rPr>
        <w:t>http</w:t>
      </w:r>
      <w:r w:rsidRPr="00F27C19">
        <w:rPr>
          <w:rStyle w:val="o"/>
          <w:rFonts w:eastAsia="Adobe 黑体 Std R" w:cs="Courier New"/>
          <w:color w:val="AA2211"/>
        </w:rPr>
        <w:t>://</w:t>
      </w:r>
      <w:r w:rsidRPr="00F27C19">
        <w:rPr>
          <w:rStyle w:val="no"/>
          <w:rFonts w:eastAsia="Adobe 黑体 Std R" w:cs="Courier New"/>
          <w:color w:val="000A65"/>
        </w:rPr>
        <w:t>xyz</w:t>
      </w:r>
      <w:r w:rsidRPr="00F27C19">
        <w:rPr>
          <w:rStyle w:val="o"/>
          <w:rFonts w:eastAsia="Adobe 黑体 Std R" w:cs="Courier New"/>
          <w:color w:val="AA2211"/>
        </w:rPr>
        <w:t>/)</w:t>
      </w:r>
      <w:r w:rsidRPr="00F27C19">
        <w:rPr>
          <w:rFonts w:eastAsia="Adobe 黑体 Std R" w:cs="Courier New"/>
          <w:color w:val="000000"/>
        </w:rPr>
        <w:t xml:space="preserve">       </w:t>
      </w:r>
      <w:r w:rsidRPr="00F27C19">
        <w:rPr>
          <w:rStyle w:val="c"/>
          <w:rFonts w:eastAsia="Adobe 黑体 Std R" w:cs="Courier New"/>
          <w:color w:val="74777D"/>
        </w:rPr>
        <w:t># Alternate Link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这些块的风格，必须从空格周围的文本进行分离: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lastRenderedPageBreak/>
        <w:t>=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Large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Header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=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==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Smaller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Header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==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no"/>
          <w:rFonts w:eastAsia="Adobe 黑体 Std R" w:cs="Courier New"/>
          <w:color w:val="000A65"/>
        </w:rPr>
        <w:t>Also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Large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Header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===================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no"/>
          <w:rFonts w:eastAsia="Adobe 黑体 Std R" w:cs="Courier New"/>
          <w:color w:val="000A65"/>
        </w:rPr>
        <w:t>Also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Smaller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Header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---------------------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Quoted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Text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k"/>
          <w:rFonts w:eastAsia="Adobe 黑体 Std R" w:cs="Courier New"/>
          <w:color w:val="AA4000"/>
        </w:rPr>
      </w:pPr>
      <w:r w:rsidRPr="00F27C19">
        <w:rPr>
          <w:rStyle w:val="k"/>
          <w:rFonts w:eastAsia="Adobe 黑体 Std R" w:cs="Courier New"/>
          <w:color w:val="AA4000"/>
        </w:rPr>
        <w:t>Use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"- 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or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"* 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for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bulleted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lists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and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2"/>
          <w:rFonts w:eastAsia="Adobe 黑体 Std R" w:cs="Courier New"/>
          <w:color w:val="766510"/>
        </w:rPr>
        <w:t>"# "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for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numbered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lists</w:t>
      </w:r>
      <w:r w:rsidRPr="00F27C19">
        <w:rPr>
          <w:rStyle w:val="o"/>
          <w:rFonts w:eastAsia="Adobe 黑体 Std R" w:cs="Courier New"/>
          <w:color w:val="AA2211"/>
        </w:rPr>
        <w:t>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sb"/>
          <w:rFonts w:eastAsia="Adobe 黑体 Std R" w:cs="Courier New"/>
          <w:color w:val="766510"/>
        </w:rPr>
      </w:pPr>
      <w:r w:rsidRPr="00F27C19">
        <w:rPr>
          <w:rStyle w:val="k"/>
          <w:rFonts w:eastAsia="Adobe 黑体 Std R" w:cs="Courier New"/>
          <w:color w:val="AA4000"/>
        </w:rPr>
        <w:t>Use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b"/>
          <w:rFonts w:eastAsia="Adobe 黑体 Std R" w:cs="Courier New"/>
          <w:color w:val="766510"/>
        </w:rPr>
        <w:t>``` or indent two spaces for code.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sb"/>
          <w:rFonts w:eastAsia="Adobe 黑体 Std R" w:cs="Courier New"/>
          <w:color w:val="766510"/>
        </w:rPr>
      </w:pPr>
      <w:r w:rsidRPr="00F27C19">
        <w:rPr>
          <w:rStyle w:val="sb"/>
          <w:rFonts w:eastAsia="Adobe 黑体 Std R" w:cs="Courier New"/>
          <w:color w:val="766510"/>
        </w:rPr>
        <w:t>Use %%% for a literal block.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sb"/>
          <w:rFonts w:eastAsia="Adobe 黑体 Std R" w:cs="Courier New"/>
          <w:color w:val="766510"/>
        </w:rPr>
        <w:t>Use | ... | ... for tables.</w:t>
      </w:r>
    </w:p>
    <w:p w:rsidR="00E4537C" w:rsidRPr="00F27C19" w:rsidRDefault="00E4537C">
      <w:pPr>
        <w:pStyle w:val="3"/>
        <w:rPr>
          <w:rStyle w:val="apple-converted-space"/>
          <w:rFonts w:cs="Arial"/>
          <w:color w:val="000000"/>
          <w:sz w:val="23"/>
          <w:szCs w:val="23"/>
        </w:rPr>
      </w:pPr>
      <w:bookmarkStart w:id="323" w:name="_Toc385544282"/>
      <w:r w:rsidRPr="00F27C19">
        <w:t>基本风格</w:t>
      </w:r>
      <w:bookmarkEnd w:id="323"/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rPr>
          <w:rStyle w:val="apple-converted-space"/>
          <w:rFonts w:cs="Arial"/>
          <w:color w:val="000000"/>
          <w:sz w:val="23"/>
          <w:szCs w:val="23"/>
        </w:rPr>
        <w:t>基本的 </w:t>
      </w:r>
      <w:r w:rsidRPr="00F27C19">
        <w:rPr>
          <w:rStyle w:val="a4"/>
          <w:rFonts w:cs="Arial"/>
          <w:color w:val="000000"/>
          <w:sz w:val="23"/>
          <w:szCs w:val="23"/>
        </w:rPr>
        <w:t>文本风格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如下所示</w:t>
      </w:r>
      <w:r w:rsidRPr="00F27C19">
        <w:t>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c"/>
          <w:rFonts w:eastAsia="Adobe 黑体 Std R" w:cs="Courier New"/>
          <w:color w:val="74777D"/>
        </w:rPr>
      </w:pPr>
      <w:r w:rsidRPr="00F27C19">
        <w:rPr>
          <w:rStyle w:val="o"/>
          <w:rFonts w:eastAsia="Adobe 黑体 Std R" w:cs="Courier New"/>
          <w:color w:val="AA2211"/>
        </w:rPr>
        <w:t>**</w:t>
      </w:r>
      <w:r w:rsidRPr="00F27C19">
        <w:rPr>
          <w:rStyle w:val="no"/>
          <w:rFonts w:eastAsia="Adobe 黑体 Std R" w:cs="Courier New"/>
          <w:color w:val="000A65"/>
        </w:rPr>
        <w:t>bold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text</w:t>
      </w:r>
      <w:r w:rsidRPr="00F27C19">
        <w:rPr>
          <w:rStyle w:val="o"/>
          <w:rFonts w:eastAsia="Adobe 黑体 Std R" w:cs="Courier New"/>
          <w:color w:val="AA2211"/>
        </w:rPr>
        <w:t>**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c"/>
          <w:rFonts w:eastAsia="Adobe 黑体 Std R" w:cs="Courier New"/>
          <w:color w:val="74777D"/>
        </w:rPr>
      </w:pPr>
      <w:r w:rsidRPr="00F27C19">
        <w:rPr>
          <w:rStyle w:val="c"/>
          <w:rFonts w:eastAsia="Adobe 黑体 Std R" w:cs="Courier New"/>
          <w:color w:val="74777D"/>
        </w:rPr>
        <w:t>//italic text//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sb"/>
          <w:rFonts w:eastAsia="Adobe 黑体 Std R" w:cs="Courier New"/>
          <w:color w:val="766510"/>
        </w:rPr>
      </w:pPr>
      <w:r w:rsidRPr="00F27C19">
        <w:rPr>
          <w:rStyle w:val="c"/>
          <w:rFonts w:eastAsia="Adobe 黑体 Std R" w:cs="Courier New"/>
          <w:color w:val="74777D"/>
        </w:rPr>
        <w:t>##monospaced text##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sb"/>
          <w:rFonts w:eastAsia="Adobe 黑体 Std R" w:cs="Courier New"/>
          <w:color w:val="766510"/>
        </w:rPr>
        <w:t>`monospaced text`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o"/>
          <w:rFonts w:eastAsia="Adobe 黑体 Std R" w:cs="Courier New"/>
          <w:color w:val="000A65"/>
        </w:rPr>
      </w:pPr>
      <w:r w:rsidRPr="00F27C19">
        <w:rPr>
          <w:rStyle w:val="o"/>
          <w:rFonts w:eastAsia="Adobe 黑体 Std R" w:cs="Courier New"/>
          <w:color w:val="AA2211"/>
        </w:rPr>
        <w:t>~~</w:t>
      </w:r>
      <w:r w:rsidRPr="00F27C19">
        <w:rPr>
          <w:rStyle w:val="no"/>
          <w:rFonts w:eastAsia="Adobe 黑体 Std R" w:cs="Courier New"/>
          <w:color w:val="000A65"/>
        </w:rPr>
        <w:t>deleted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text</w:t>
      </w:r>
      <w:r w:rsidRPr="00F27C19">
        <w:rPr>
          <w:rStyle w:val="o"/>
          <w:rFonts w:eastAsia="Adobe 黑体 Std R" w:cs="Courier New"/>
          <w:color w:val="AA2211"/>
        </w:rPr>
        <w:t>~~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__underlined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text__</w:t>
      </w:r>
    </w:p>
    <w:p w:rsidR="00E4537C" w:rsidRPr="00F27C19" w:rsidRDefault="00E4537C">
      <w:r w:rsidRPr="00F27C19">
        <w:t>这其中有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a4"/>
          <w:rFonts w:cs="Arial"/>
          <w:color w:val="000000"/>
          <w:sz w:val="23"/>
          <w:szCs w:val="23"/>
        </w:rPr>
        <w:t>加粗文本</w:t>
      </w:r>
      <w:r w:rsidRPr="00F27C19">
        <w:t>,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apple-converted-space"/>
          <w:rFonts w:cs="Arial"/>
          <w:i/>
          <w:iCs/>
          <w:color w:val="000000"/>
          <w:sz w:val="23"/>
          <w:szCs w:val="23"/>
        </w:rPr>
        <w:t>斜体文本</w:t>
      </w:r>
      <w:r w:rsidRPr="00F27C19">
        <w:t>,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等宽文本</w:t>
      </w:r>
      <w:r w:rsidRPr="00F27C19">
        <w:t>,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del w:id="324" w:author="Unknown">
        <w:r w:rsidRPr="00F27C19">
          <w:rPr>
            <w:rStyle w:val="apple-converted-space"/>
            <w:rFonts w:cs="Arial"/>
            <w:color w:val="000000"/>
            <w:sz w:val="23"/>
            <w:szCs w:val="23"/>
          </w:rPr>
          <w:delText>deleted text</w:delText>
        </w:r>
      </w:del>
      <w:r w:rsidRPr="00F27C19">
        <w:rPr>
          <w:rStyle w:val="apple-converted-space"/>
          <w:rFonts w:cs="Arial"/>
          <w:color w:val="000000"/>
          <w:sz w:val="23"/>
          <w:szCs w:val="23"/>
        </w:rPr>
        <w:t>删除文本</w:t>
      </w:r>
      <w:r w:rsidRPr="00F27C19">
        <w:t>, 和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apple-converted-space"/>
          <w:rFonts w:cs="Arial"/>
          <w:color w:val="000000"/>
          <w:sz w:val="23"/>
          <w:szCs w:val="23"/>
          <w:u w:val="single"/>
        </w:rPr>
        <w:t>有下划线的文本</w:t>
      </w:r>
      <w:r w:rsidRPr="00F27C19">
        <w:t>。</w:t>
      </w:r>
    </w:p>
    <w:p w:rsidR="00E4537C" w:rsidRPr="00F27C19" w:rsidRDefault="00E4537C">
      <w:pPr>
        <w:pStyle w:val="3"/>
      </w:pPr>
      <w:bookmarkStart w:id="325" w:name="_Toc385544283"/>
      <w:r w:rsidRPr="00F27C19">
        <w:t>布局</w:t>
      </w:r>
      <w:bookmarkEnd w:id="325"/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让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a4"/>
          <w:rFonts w:cs="Arial"/>
          <w:color w:val="000000"/>
          <w:sz w:val="23"/>
          <w:szCs w:val="23"/>
        </w:rPr>
        <w:t>头部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类似如下格式</w:t>
      </w:r>
      <w:r w:rsidRPr="00F27C19">
        <w:t>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=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Large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Header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=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==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Smaller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Header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==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lastRenderedPageBreak/>
        <w:t>=====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Very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Small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Header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=====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no"/>
          <w:rFonts w:eastAsia="Adobe 黑体 Std R" w:cs="Courier New"/>
          <w:color w:val="000A65"/>
        </w:rPr>
        <w:t>Alternate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Large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Header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======================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no"/>
          <w:rFonts w:eastAsia="Adobe 黑体 Std R" w:cs="Courier New"/>
          <w:color w:val="000A65"/>
        </w:rPr>
        <w:t>Alternate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Smaller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Header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------------------------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你可以有选择的省略尾部的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=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。</w:t>
      </w:r>
      <w:r w:rsidRPr="00F27C19">
        <w:t xml:space="preserve"> -- 以下的情况是等价的: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==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Smaller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Header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==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==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Smaller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Header</w:t>
      </w:r>
    </w:p>
    <w:p w:rsidR="00E4537C" w:rsidRPr="00F27C19" w:rsidRDefault="00E4537C">
      <w:pPr>
        <w:rPr>
          <w:rStyle w:val="apple-converted-space"/>
          <w:rFonts w:cs="Arial"/>
          <w:color w:val="000000"/>
          <w:sz w:val="23"/>
          <w:szCs w:val="23"/>
        </w:rPr>
      </w:pPr>
      <w:r w:rsidRPr="00F27C19">
        <w:t>这里就有了文本文档中的标题。在标题之前和之后，是否都有一个空格。</w:t>
      </w:r>
    </w:p>
    <w:p w:rsidR="00E4537C" w:rsidRPr="00F27C19" w:rsidRDefault="00E4537C">
      <w:pPr>
        <w:rPr>
          <w:rFonts w:cs="Courier New"/>
          <w:color w:val="000000"/>
        </w:rPr>
      </w:pP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a4"/>
          <w:rFonts w:cs="Arial"/>
          <w:color w:val="000000"/>
          <w:sz w:val="23"/>
          <w:szCs w:val="23"/>
        </w:rPr>
        <w:t>列表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的起始为一个“-”或“*”：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- milk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- eggs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- bread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* duck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* duck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>* goose</w:t>
      </w:r>
    </w:p>
    <w:p w:rsidR="00E4537C" w:rsidRPr="00F27C19" w:rsidRDefault="00E4537C">
      <w:r w:rsidRPr="00F27C19">
        <w:t>这将会有如下显示:</w:t>
      </w:r>
    </w:p>
    <w:p w:rsidR="00E4537C" w:rsidRPr="00F27C19" w:rsidRDefault="00E4537C">
      <w:pPr>
        <w:pStyle w:val="af"/>
      </w:pPr>
      <w:r w:rsidRPr="00F27C19">
        <w:t>milk</w:t>
      </w:r>
    </w:p>
    <w:p w:rsidR="00E4537C" w:rsidRPr="00F27C19" w:rsidRDefault="00E4537C">
      <w:pPr>
        <w:pStyle w:val="af"/>
      </w:pPr>
      <w:r w:rsidRPr="00F27C19">
        <w:t>eggs</w:t>
      </w:r>
    </w:p>
    <w:p w:rsidR="00E4537C" w:rsidRPr="00F27C19" w:rsidRDefault="00E4537C">
      <w:pPr>
        <w:pStyle w:val="af"/>
      </w:pPr>
      <w:r w:rsidRPr="00F27C19">
        <w:t>bread</w:t>
      </w:r>
    </w:p>
    <w:p w:rsidR="00E4537C" w:rsidRPr="00F27C19" w:rsidRDefault="00E4537C">
      <w:r w:rsidRPr="00F27C19">
        <w:t>(注意你需要在“-”或“*”后面跟上一个空格)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你可以使用 "#"来替代 "-" 或 "*"，给列表前加序号:</w:t>
      </w:r>
    </w:p>
    <w:p w:rsidR="00E4537C" w:rsidRPr="00F27C19" w:rsidRDefault="00E4537C" w:rsidP="00553E2F">
      <w:pPr>
        <w:numPr>
          <w:ilvl w:val="0"/>
          <w:numId w:val="84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Articuno</w:t>
      </w:r>
    </w:p>
    <w:p w:rsidR="00E4537C" w:rsidRPr="00F27C19" w:rsidRDefault="00E4537C" w:rsidP="00553E2F">
      <w:pPr>
        <w:numPr>
          <w:ilvl w:val="0"/>
          <w:numId w:val="84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Zapdos</w:t>
      </w:r>
    </w:p>
    <w:p w:rsidR="00E4537C" w:rsidRPr="00F27C19" w:rsidRDefault="00E4537C" w:rsidP="00553E2F">
      <w:pPr>
        <w:numPr>
          <w:ilvl w:val="0"/>
          <w:numId w:val="84"/>
        </w:numPr>
        <w:shd w:val="clear" w:color="auto" w:fill="FFFFFF"/>
        <w:spacing w:line="326" w:lineRule="atLeast"/>
        <w:ind w:left="450"/>
      </w:pPr>
      <w:r w:rsidRPr="00F27C19">
        <w:rPr>
          <w:rFonts w:cs="Arial"/>
          <w:color w:val="000000"/>
          <w:sz w:val="23"/>
          <w:szCs w:val="23"/>
        </w:rPr>
        <w:t>Moltres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你也可以嵌套进列表：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Body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lastRenderedPageBreak/>
        <w:t xml:space="preserve">  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Head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Arm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Elbow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Hand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  </w:t>
      </w:r>
      <w:r w:rsidRPr="00F27C19">
        <w:rPr>
          <w:rStyle w:val="c"/>
          <w:rFonts w:eastAsia="Adobe 黑体 Std R" w:cs="Courier New"/>
          <w:color w:val="74777D"/>
        </w:rPr>
        <w:t># Thumb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  </w:t>
      </w:r>
      <w:r w:rsidRPr="00F27C19">
        <w:rPr>
          <w:rStyle w:val="c"/>
          <w:rFonts w:eastAsia="Adobe 黑体 Std R" w:cs="Courier New"/>
          <w:color w:val="74777D"/>
        </w:rPr>
        <w:t># Index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  </w:t>
      </w:r>
      <w:r w:rsidRPr="00F27C19">
        <w:rPr>
          <w:rStyle w:val="c"/>
          <w:rFonts w:eastAsia="Adobe 黑体 Std R" w:cs="Courier New"/>
          <w:color w:val="74777D"/>
        </w:rPr>
        <w:t># Middle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  </w:t>
      </w:r>
      <w:r w:rsidRPr="00F27C19">
        <w:rPr>
          <w:rStyle w:val="c"/>
          <w:rFonts w:eastAsia="Adobe 黑体 Std R" w:cs="Courier New"/>
          <w:color w:val="74777D"/>
        </w:rPr>
        <w:t># Ring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  </w:t>
      </w:r>
      <w:r w:rsidRPr="00F27C19">
        <w:rPr>
          <w:rStyle w:val="c"/>
          <w:rFonts w:eastAsia="Adobe 黑体 Std R" w:cs="Courier New"/>
          <w:color w:val="74777D"/>
        </w:rPr>
        <w:t># Pinkie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Leg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Knee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Foot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...就会产生如下显示:</w:t>
      </w:r>
    </w:p>
    <w:p w:rsidR="00E4537C" w:rsidRPr="00F27C19" w:rsidRDefault="00E4537C" w:rsidP="00553E2F">
      <w:pPr>
        <w:numPr>
          <w:ilvl w:val="0"/>
          <w:numId w:val="75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Body</w:t>
      </w:r>
    </w:p>
    <w:p w:rsidR="00E4537C" w:rsidRPr="00F27C19" w:rsidRDefault="00E4537C" w:rsidP="00553E2F">
      <w:pPr>
        <w:numPr>
          <w:ilvl w:val="0"/>
          <w:numId w:val="75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Head</w:t>
      </w:r>
    </w:p>
    <w:p w:rsidR="00E4537C" w:rsidRPr="00F27C19" w:rsidRDefault="00E4537C" w:rsidP="00553E2F">
      <w:pPr>
        <w:numPr>
          <w:ilvl w:val="0"/>
          <w:numId w:val="75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Arm</w:t>
      </w:r>
    </w:p>
    <w:p w:rsidR="00E4537C" w:rsidRPr="00F27C19" w:rsidRDefault="00E4537C" w:rsidP="00553E2F">
      <w:pPr>
        <w:numPr>
          <w:ilvl w:val="1"/>
          <w:numId w:val="75"/>
        </w:numPr>
        <w:shd w:val="clear" w:color="auto" w:fill="FFFFFF"/>
        <w:spacing w:line="326" w:lineRule="atLeast"/>
        <w:ind w:left="81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Elbow</w:t>
      </w:r>
    </w:p>
    <w:p w:rsidR="00E4537C" w:rsidRPr="00F27C19" w:rsidRDefault="00E4537C" w:rsidP="00553E2F">
      <w:pPr>
        <w:numPr>
          <w:ilvl w:val="1"/>
          <w:numId w:val="75"/>
        </w:numPr>
        <w:shd w:val="clear" w:color="auto" w:fill="FFFFFF"/>
        <w:spacing w:line="326" w:lineRule="atLeast"/>
        <w:ind w:left="81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Hand</w:t>
      </w:r>
    </w:p>
    <w:p w:rsidR="00E4537C" w:rsidRPr="00F27C19" w:rsidRDefault="00E4537C" w:rsidP="00553E2F">
      <w:pPr>
        <w:numPr>
          <w:ilvl w:val="2"/>
          <w:numId w:val="75"/>
        </w:numPr>
        <w:shd w:val="clear" w:color="auto" w:fill="FFFFFF"/>
        <w:spacing w:line="326" w:lineRule="atLeast"/>
        <w:ind w:left="117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Thumb</w:t>
      </w:r>
    </w:p>
    <w:p w:rsidR="00E4537C" w:rsidRPr="00F27C19" w:rsidRDefault="00E4537C" w:rsidP="00553E2F">
      <w:pPr>
        <w:numPr>
          <w:ilvl w:val="2"/>
          <w:numId w:val="75"/>
        </w:numPr>
        <w:shd w:val="clear" w:color="auto" w:fill="FFFFFF"/>
        <w:spacing w:line="326" w:lineRule="atLeast"/>
        <w:ind w:left="117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Index</w:t>
      </w:r>
    </w:p>
    <w:p w:rsidR="00E4537C" w:rsidRPr="00F27C19" w:rsidRDefault="00E4537C" w:rsidP="00553E2F">
      <w:pPr>
        <w:numPr>
          <w:ilvl w:val="2"/>
          <w:numId w:val="75"/>
        </w:numPr>
        <w:shd w:val="clear" w:color="auto" w:fill="FFFFFF"/>
        <w:spacing w:line="326" w:lineRule="atLeast"/>
        <w:ind w:left="117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Middle</w:t>
      </w:r>
    </w:p>
    <w:p w:rsidR="00E4537C" w:rsidRPr="00F27C19" w:rsidRDefault="00E4537C" w:rsidP="00553E2F">
      <w:pPr>
        <w:numPr>
          <w:ilvl w:val="2"/>
          <w:numId w:val="75"/>
        </w:numPr>
        <w:shd w:val="clear" w:color="auto" w:fill="FFFFFF"/>
        <w:spacing w:line="326" w:lineRule="atLeast"/>
        <w:ind w:left="117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Ring</w:t>
      </w:r>
    </w:p>
    <w:p w:rsidR="00E4537C" w:rsidRPr="00F27C19" w:rsidRDefault="00E4537C" w:rsidP="00553E2F">
      <w:pPr>
        <w:numPr>
          <w:ilvl w:val="2"/>
          <w:numId w:val="75"/>
        </w:numPr>
        <w:shd w:val="clear" w:color="auto" w:fill="FFFFFF"/>
        <w:spacing w:line="326" w:lineRule="atLeast"/>
        <w:ind w:left="117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Pinkie</w:t>
      </w:r>
    </w:p>
    <w:p w:rsidR="00E4537C" w:rsidRPr="00F27C19" w:rsidRDefault="00E4537C" w:rsidP="00553E2F">
      <w:pPr>
        <w:numPr>
          <w:ilvl w:val="0"/>
          <w:numId w:val="75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Leg</w:t>
      </w:r>
    </w:p>
    <w:p w:rsidR="00E4537C" w:rsidRPr="00F27C19" w:rsidRDefault="00E4537C" w:rsidP="00553E2F">
      <w:pPr>
        <w:numPr>
          <w:ilvl w:val="1"/>
          <w:numId w:val="75"/>
        </w:numPr>
        <w:shd w:val="clear" w:color="auto" w:fill="FFFFFF"/>
        <w:spacing w:line="326" w:lineRule="atLeast"/>
        <w:ind w:left="81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Knee</w:t>
      </w:r>
    </w:p>
    <w:p w:rsidR="00E4537C" w:rsidRPr="00F27C19" w:rsidRDefault="00E4537C" w:rsidP="00553E2F">
      <w:pPr>
        <w:numPr>
          <w:ilvl w:val="1"/>
          <w:numId w:val="75"/>
        </w:numPr>
        <w:shd w:val="clear" w:color="auto" w:fill="FFFFFF"/>
        <w:spacing w:line="326" w:lineRule="atLeast"/>
        <w:ind w:left="810"/>
      </w:pPr>
      <w:r w:rsidRPr="00F27C19">
        <w:rPr>
          <w:rFonts w:cs="Arial"/>
          <w:color w:val="000000"/>
          <w:sz w:val="23"/>
          <w:szCs w:val="23"/>
        </w:rPr>
        <w:t>Foot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如果你喜欢，你可以使用多个字符缩进列表显示缩进的深度，就像这样: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Tree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--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Branch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---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Twig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我们期望有如下的显示:</w:t>
      </w:r>
    </w:p>
    <w:p w:rsidR="00E4537C" w:rsidRPr="00F27C19" w:rsidRDefault="00E4537C" w:rsidP="00553E2F">
      <w:pPr>
        <w:numPr>
          <w:ilvl w:val="0"/>
          <w:numId w:val="93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Tree</w:t>
      </w:r>
    </w:p>
    <w:p w:rsidR="00E4537C" w:rsidRPr="00F27C19" w:rsidRDefault="00E4537C" w:rsidP="00553E2F">
      <w:pPr>
        <w:numPr>
          <w:ilvl w:val="1"/>
          <w:numId w:val="93"/>
        </w:numPr>
        <w:shd w:val="clear" w:color="auto" w:fill="FFFFFF"/>
        <w:spacing w:line="326" w:lineRule="atLeast"/>
        <w:ind w:left="81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Branch</w:t>
      </w:r>
    </w:p>
    <w:p w:rsidR="00E4537C" w:rsidRPr="00F27C19" w:rsidRDefault="00E4537C" w:rsidP="00553E2F">
      <w:pPr>
        <w:numPr>
          <w:ilvl w:val="2"/>
          <w:numId w:val="93"/>
        </w:numPr>
        <w:shd w:val="clear" w:color="auto" w:fill="FFFFFF"/>
        <w:spacing w:line="326" w:lineRule="atLeast"/>
        <w:ind w:left="1170"/>
      </w:pPr>
      <w:r w:rsidRPr="00F27C19">
        <w:rPr>
          <w:rFonts w:cs="Arial"/>
          <w:color w:val="000000"/>
          <w:sz w:val="23"/>
          <w:szCs w:val="23"/>
        </w:rPr>
        <w:lastRenderedPageBreak/>
        <w:t>Twig</w:t>
      </w:r>
    </w:p>
    <w:p w:rsidR="00E4537C" w:rsidRPr="00F27C19" w:rsidRDefault="00E4537C">
      <w:pPr>
        <w:rPr>
          <w:rStyle w:val="nf"/>
          <w:rFonts w:cs="Courier New"/>
          <w:color w:val="004012"/>
        </w:rPr>
      </w:pPr>
      <w:r w:rsidRPr="00F27C19">
        <w:t>让代码块缩进两个空格: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f"/>
          <w:rFonts w:eastAsia="Adobe 黑体 Std R" w:cs="Courier New"/>
          <w:color w:val="004012"/>
        </w:rPr>
        <w:t>f</w:t>
      </w:r>
      <w:r w:rsidRPr="00F27C19">
        <w:rPr>
          <w:rStyle w:val="k"/>
          <w:rFonts w:eastAsia="Adobe 黑体 Std R" w:cs="Courier New"/>
          <w:color w:val="AA4000"/>
        </w:rPr>
        <w:t>(</w:t>
      </w:r>
      <w:r w:rsidRPr="00F27C19">
        <w:rPr>
          <w:rStyle w:val="nx"/>
          <w:rFonts w:eastAsia="Adobe 黑体 Std R" w:cs="Courier New"/>
          <w:color w:val="004012"/>
        </w:rPr>
        <w:t>x</w:t>
      </w:r>
      <w:r w:rsidRPr="00F27C19">
        <w:rPr>
          <w:rStyle w:val="k"/>
          <w:rFonts w:eastAsia="Adobe 黑体 Std R" w:cs="Courier New"/>
          <w:color w:val="AA4000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x"/>
          <w:rFonts w:eastAsia="Adobe 黑体 Std R" w:cs="Courier New"/>
          <w:color w:val="004012"/>
        </w:rPr>
        <w:t>y</w:t>
      </w:r>
      <w:r w:rsidRPr="00F27C19">
        <w:rPr>
          <w:rStyle w:val="k"/>
          <w:rFonts w:eastAsia="Adobe 黑体 Std R" w:cs="Courier New"/>
          <w:color w:val="AA4000"/>
        </w:rPr>
        <w:t>);</w:t>
      </w:r>
    </w:p>
    <w:p w:rsidR="00E4537C" w:rsidRPr="00F27C19" w:rsidRDefault="00E4537C">
      <w:pPr>
        <w:rPr>
          <w:rStyle w:val="sb"/>
          <w:rFonts w:cs="Courier New"/>
          <w:color w:val="766510"/>
        </w:rPr>
      </w:pPr>
      <w:r w:rsidRPr="00F27C19">
        <w:t>你也可以使用三个引号将代码块包围: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sb"/>
          <w:rFonts w:eastAsia="Adobe 黑体 Std R" w:cs="Courier New"/>
          <w:color w:val="766510"/>
        </w:rPr>
      </w:pPr>
      <w:r w:rsidRPr="00F27C19">
        <w:rPr>
          <w:rStyle w:val="sb"/>
          <w:rFonts w:eastAsia="Adobe 黑体 Std R" w:cs="Courier New"/>
          <w:color w:val="766510"/>
        </w:rPr>
        <w:t>```f(x, y);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sb"/>
          <w:rFonts w:eastAsia="Adobe 黑体 Std R" w:cs="Courier New"/>
          <w:color w:val="766510"/>
        </w:rPr>
        <w:t>g(f);```</w:t>
      </w:r>
    </w:p>
    <w:p w:rsidR="00E4537C" w:rsidRPr="00F27C19" w:rsidRDefault="00E4537C">
      <w:pPr>
        <w:rPr>
          <w:rFonts w:cs="Courier New"/>
          <w:color w:val="000000"/>
        </w:rPr>
      </w:pPr>
      <w:r w:rsidRPr="00F27C19">
        <w:t>你可以通过“lang=xxx”来指定一种语言的语法高亮: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lang=html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>&lt;a href="#"&gt;...&lt;/a&gt;</w:t>
      </w:r>
    </w:p>
    <w:p w:rsidR="00E4537C" w:rsidRPr="00F27C19" w:rsidRDefault="00E4537C">
      <w:pPr>
        <w:rPr>
          <w:rStyle w:val="nt"/>
          <w:rFonts w:cs="Courier New"/>
          <w:color w:val="00702A"/>
        </w:rPr>
      </w:pPr>
      <w:r w:rsidRPr="00F27C19">
        <w:t>如果可用，这将使这一块指定语言的代码产生高亮（在大多数情况下，这意味你需要去配置Pygments）：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t"/>
          <w:rFonts w:eastAsia="Adobe 黑体 Std R" w:cs="Courier New"/>
          <w:color w:val="00702A"/>
        </w:rPr>
        <w:t>&lt;a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a"/>
          <w:rFonts w:eastAsia="Adobe 黑体 Std R" w:cs="Courier New"/>
          <w:color w:val="354BB3"/>
        </w:rPr>
        <w:t>href=</w:t>
      </w:r>
      <w:r w:rsidRPr="00F27C19">
        <w:rPr>
          <w:rStyle w:val="s"/>
          <w:rFonts w:eastAsia="Adobe 黑体 Std R" w:cs="Courier New"/>
          <w:color w:val="766510"/>
        </w:rPr>
        <w:t>"#"</w:t>
      </w:r>
      <w:r w:rsidRPr="00F27C19">
        <w:rPr>
          <w:rStyle w:val="nt"/>
          <w:rFonts w:eastAsia="Adobe 黑体 Std R" w:cs="Courier New"/>
          <w:color w:val="00702A"/>
        </w:rPr>
        <w:t>&gt;</w:t>
      </w:r>
      <w:r w:rsidRPr="00F27C19">
        <w:rPr>
          <w:rFonts w:eastAsia="Adobe 黑体 Std R" w:cs="Courier New"/>
          <w:color w:val="000000"/>
        </w:rPr>
        <w:t>...</w:t>
      </w:r>
      <w:r w:rsidRPr="00F27C19">
        <w:rPr>
          <w:rStyle w:val="nt"/>
          <w:rFonts w:eastAsia="Adobe 黑体 Std R" w:cs="Courier New"/>
          <w:color w:val="00702A"/>
        </w:rPr>
        <w:t>&lt;/a&gt;</w:t>
      </w:r>
    </w:p>
    <w:p w:rsidR="00E4537C" w:rsidRPr="00F27C19" w:rsidRDefault="00E4537C">
      <w:pPr>
        <w:rPr>
          <w:rFonts w:cs="Courier New"/>
          <w:color w:val="000000"/>
        </w:rPr>
      </w:pPr>
      <w:r w:rsidRPr="00F27C19">
        <w:t>你可以使用"COUNTEREXAMPLE"标题作为文件的头部，来显示代码块是有问题的，且不可复制的：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COUNTEREXAMPLE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function f() {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global $$variable_variable;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>}</w:t>
      </w:r>
    </w:p>
    <w:p w:rsidR="00E4537C" w:rsidRPr="00F27C19" w:rsidRDefault="00E4537C">
      <w:pPr>
        <w:rPr>
          <w:rStyle w:val="k"/>
          <w:rFonts w:cs="Courier New"/>
          <w:color w:val="AA4000"/>
        </w:rPr>
      </w:pPr>
      <w:r w:rsidRPr="00F27C19">
        <w:t>这段代码将产生如下效果：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Fonts w:eastAsia="Adobe 黑体 Std R" w:cs="Courier New"/>
          <w:color w:val="000000"/>
        </w:rPr>
      </w:pPr>
      <w:r w:rsidRPr="00F27C19">
        <w:rPr>
          <w:rStyle w:val="k"/>
          <w:rFonts w:eastAsia="Adobe 黑体 Std R" w:cs="Courier New"/>
          <w:color w:val="AA4000"/>
        </w:rPr>
        <w:t>function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x"/>
          <w:rFonts w:eastAsia="Adobe 黑体 Std R" w:cs="Courier New"/>
          <w:color w:val="004012"/>
        </w:rPr>
        <w:t>f</w:t>
      </w:r>
      <w:r w:rsidRPr="00F27C19">
        <w:rPr>
          <w:rStyle w:val="k"/>
          <w:rFonts w:eastAsia="Adobe 黑体 Std R" w:cs="Courier New"/>
          <w:color w:val="AA4000"/>
        </w:rPr>
        <w:t>()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{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k"/>
          <w:rFonts w:eastAsia="Adobe 黑体 Std R" w:cs="Courier New"/>
          <w:color w:val="AA4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k"/>
          <w:rFonts w:eastAsia="Adobe 黑体 Std R" w:cs="Courier New"/>
          <w:color w:val="AA4000"/>
        </w:rPr>
        <w:t>global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$</w:t>
      </w:r>
      <w:r w:rsidRPr="00F27C19">
        <w:rPr>
          <w:rStyle w:val="nv"/>
          <w:rFonts w:eastAsia="Adobe 黑体 Std R" w:cs="Courier New"/>
          <w:color w:val="001294"/>
        </w:rPr>
        <w:t>$variable_variable</w:t>
      </w:r>
      <w:r w:rsidRPr="00F27C19">
        <w:rPr>
          <w:rStyle w:val="k"/>
          <w:rFonts w:eastAsia="Adobe 黑体 Std R" w:cs="Courier New"/>
          <w:color w:val="AA4000"/>
        </w:rPr>
        <w:t>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Fonts w:eastAsia="Adobe 黑体 Std R"/>
        </w:rPr>
      </w:pPr>
      <w:r w:rsidRPr="00F27C19">
        <w:rPr>
          <w:rStyle w:val="k"/>
          <w:rFonts w:eastAsia="Adobe 黑体 Std R" w:cs="Courier New"/>
          <w:color w:val="AA4000"/>
        </w:rPr>
        <w:t>}</w:t>
      </w:r>
    </w:p>
    <w:p w:rsidR="00E4537C" w:rsidRPr="00F27C19" w:rsidRDefault="00E4537C">
      <w:pPr>
        <w:rPr>
          <w:rFonts w:cs="Courier New"/>
          <w:color w:val="000000"/>
        </w:rPr>
      </w:pPr>
      <w:r w:rsidRPr="00F27C19">
        <w:t>你可以使用line=N来限制垂直范围上的尺寸，并且可以用name=some_name.ext来给这个文件命名。以下就是一个例子：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>lang=html, name=example.html, lines=12, counterexample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>...</w:t>
      </w:r>
    </w:p>
    <w:p w:rsidR="00E4537C" w:rsidRPr="00F27C19" w:rsidRDefault="00E4537C">
      <w:pPr>
        <w:rPr>
          <w:rFonts w:cs="Consolas"/>
          <w:b/>
          <w:bCs/>
          <w:color w:val="000000"/>
          <w:sz w:val="17"/>
          <w:szCs w:val="17"/>
        </w:rPr>
      </w:pPr>
      <w:r w:rsidRPr="00F27C19">
        <w:t>...这段代码将产生如下效果:</w:t>
      </w:r>
    </w:p>
    <w:p w:rsidR="00E4537C" w:rsidRPr="00F27C19" w:rsidRDefault="00E4537C">
      <w:pPr>
        <w:shd w:val="clear" w:color="auto" w:fill="FDF5D4"/>
        <w:rPr>
          <w:rStyle w:val="nt"/>
          <w:rFonts w:cs="Courier New"/>
          <w:color w:val="00702A"/>
        </w:rPr>
      </w:pPr>
      <w:r w:rsidRPr="00F27C19">
        <w:rPr>
          <w:rFonts w:cs="Consolas"/>
          <w:b/>
          <w:bCs/>
          <w:color w:val="000000"/>
          <w:sz w:val="17"/>
          <w:szCs w:val="17"/>
        </w:rPr>
        <w:t>example.html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Apple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lastRenderedPageBreak/>
        <w:t>&lt;p&gt;</w:t>
      </w:r>
      <w:r w:rsidRPr="00F27C19">
        <w:rPr>
          <w:rFonts w:eastAsia="Adobe 黑体 Std R" w:cs="Courier New"/>
          <w:color w:val="000000"/>
        </w:rPr>
        <w:t>Apricot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Avocado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Banana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Bilberry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Blackberry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Blackcurrant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Blueberry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Currant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Cherry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Cherimoya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Clementine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Date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Damson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Durian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Eggplant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Elderberry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Feijoa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Gooseberry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Grape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Grapefruit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Guava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Huckleberry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Jackfruit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Jambul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Kiwi fruit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Kumquat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Legume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Lemon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Lime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Lychee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Mandarine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Mango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Style w:val="nt"/>
          <w:rFonts w:eastAsia="Adobe 黑体 Std R" w:cs="Courier New"/>
          <w:color w:val="00702A"/>
        </w:rPr>
      </w:pPr>
      <w:r w:rsidRPr="00F27C19">
        <w:rPr>
          <w:rStyle w:val="nt"/>
          <w:rFonts w:eastAsia="Adobe 黑体 Std R" w:cs="Courier New"/>
          <w:color w:val="00702A"/>
        </w:rPr>
        <w:t>&lt;p&gt;</w:t>
      </w:r>
      <w:r w:rsidRPr="00F27C19">
        <w:rPr>
          <w:rFonts w:eastAsia="Adobe 黑体 Std R" w:cs="Courier New"/>
          <w:color w:val="000000"/>
        </w:rPr>
        <w:t>Mangostine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pStyle w:val="HTML0"/>
        <w:pBdr>
          <w:top w:val="single" w:sz="6" w:space="6" w:color="FF0000"/>
          <w:left w:val="single" w:sz="6" w:space="6" w:color="FF0000"/>
          <w:bottom w:val="single" w:sz="6" w:space="6" w:color="FF0000"/>
          <w:right w:val="single" w:sz="6" w:space="6" w:color="FF0000"/>
        </w:pBdr>
        <w:shd w:val="clear" w:color="auto" w:fill="F4DDDB"/>
        <w:rPr>
          <w:rFonts w:eastAsia="Adobe 黑体 Std R"/>
        </w:rPr>
      </w:pPr>
      <w:r w:rsidRPr="00F27C19">
        <w:rPr>
          <w:rStyle w:val="nt"/>
          <w:rFonts w:eastAsia="Adobe 黑体 Std R" w:cs="Courier New"/>
          <w:color w:val="00702A"/>
        </w:rPr>
        <w:lastRenderedPageBreak/>
        <w:t>&lt;p&gt;</w:t>
      </w:r>
      <w:r w:rsidRPr="00F27C19">
        <w:rPr>
          <w:rFonts w:eastAsia="Adobe 黑体 Std R" w:cs="Courier New"/>
          <w:color w:val="000000"/>
        </w:rPr>
        <w:t>Melon</w:t>
      </w:r>
      <w:r w:rsidRPr="00F27C19">
        <w:rPr>
          <w:rStyle w:val="nt"/>
          <w:rFonts w:eastAsia="Adobe 黑体 Std R" w:cs="Courier New"/>
          <w:color w:val="00702A"/>
        </w:rPr>
        <w:t>&lt;/p&gt;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你也可以使用 "NOTE:", "WARNING:", 或"IMPORTANT:" 等关键字来标记出比较重要的内容：</w:t>
      </w:r>
    </w:p>
    <w:p w:rsidR="00E4537C" w:rsidRPr="00F27C19" w:rsidRDefault="00E4537C">
      <w:pPr>
        <w:shd w:val="clear" w:color="auto" w:fill="DAEAF3"/>
        <w:spacing w:line="326" w:lineRule="atLeast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NOTE: Best practices in proton pack operation include not crossing the streams.</w:t>
      </w:r>
    </w:p>
    <w:p w:rsidR="00E4537C" w:rsidRPr="00F27C19" w:rsidRDefault="00E4537C">
      <w:pPr>
        <w:shd w:val="clear" w:color="auto" w:fill="FDF5D4"/>
        <w:spacing w:line="326" w:lineRule="atLeast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WARNING: Crossing the streams can result in total protonic reversal!</w:t>
      </w:r>
    </w:p>
    <w:p w:rsidR="00E4537C" w:rsidRPr="00F27C19" w:rsidRDefault="00E4537C">
      <w:pPr>
        <w:shd w:val="clear" w:color="auto" w:fill="F4DDDB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IMPORTANT: Don't cross the streams!</w:t>
      </w:r>
    </w:p>
    <w:p w:rsidR="00E4537C" w:rsidRPr="00F27C19" w:rsidRDefault="00E4537C">
      <w:r w:rsidRPr="00F27C19">
        <w:t>你也可以使用"(NOTE)", "(WARNING)", 或 "(IMPORTANT)"来达到相同的效果。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326" w:name="_Toc385544284"/>
      <w:r w:rsidRPr="00F27C19">
        <w:t>连接</w:t>
      </w:r>
      <w:r w:rsidRPr="00F27C19">
        <w:rPr>
          <w:rFonts w:cs="Adobe 黑体 Std R"/>
        </w:rPr>
        <w:t xml:space="preserve"> </w:t>
      </w:r>
      <w:r w:rsidRPr="00F27C19">
        <w:t>URIs</w:t>
      </w:r>
      <w:bookmarkEnd w:id="326"/>
    </w:p>
    <w:p w:rsidR="00E4537C" w:rsidRPr="00F27C19" w:rsidRDefault="00E4537C">
      <w:r w:rsidRPr="00F27C19">
        <w:rPr>
          <w:rFonts w:cs="Arial"/>
          <w:color w:val="000000"/>
          <w:sz w:val="23"/>
          <w:szCs w:val="23"/>
        </w:rPr>
        <w:t>URIs链接会自动连接到: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hyperlink r:id="rId219" w:anchor="_blank" w:history="1">
        <w:r w:rsidRPr="00F27C19">
          <w:rPr>
            <w:rStyle w:val="a5"/>
          </w:rPr>
          <w:t>http://phabricator.org/</w:t>
        </w:r>
      </w:hyperlink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如果你拥有一个URI，如同</w:t>
      </w:r>
      <w:hyperlink r:id="rId220" w:history="1">
        <w:r w:rsidRPr="00F27C19">
          <w:rPr>
            <w:rStyle w:val="a5"/>
          </w:rPr>
          <w:t>http://comma.org/</w:t>
        </w:r>
      </w:hyperlink>
      <w:r w:rsidRPr="00F27C19">
        <w:t>,，你可以使用尖括号将他们括起来，如下所示：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http</w:t>
      </w:r>
      <w:r w:rsidRPr="00F27C19">
        <w:rPr>
          <w:rStyle w:val="o"/>
          <w:rFonts w:eastAsia="Adobe 黑体 Std R" w:cs="Courier New"/>
          <w:color w:val="AA2211"/>
        </w:rPr>
        <w:t>://</w:t>
      </w:r>
      <w:r w:rsidRPr="00F27C19">
        <w:rPr>
          <w:rStyle w:val="no"/>
          <w:rFonts w:eastAsia="Adobe 黑体 Std R" w:cs="Courier New"/>
          <w:color w:val="000A65"/>
        </w:rPr>
        <w:t>comma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org</w:t>
      </w:r>
      <w:r w:rsidRPr="00F27C19">
        <w:rPr>
          <w:rStyle w:val="o"/>
          <w:rFonts w:eastAsia="Adobe 黑体 Std R" w:cs="Courier New"/>
          <w:color w:val="AA2211"/>
        </w:rPr>
        <w:t>/,&gt;</w:t>
      </w:r>
    </w:p>
    <w:p w:rsidR="00E4537C" w:rsidRPr="00F27C19" w:rsidRDefault="00E4537C">
      <w:r w:rsidRPr="00F27C19">
        <w:t>这会使URI分析器强制对改该地址进行分析。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你也可以在文本中插入超链接字符串。这对于Phabricator内部的地址或互联网中的地址都是可行的：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[[/</w:t>
      </w:r>
      <w:r w:rsidRPr="00F27C19">
        <w:rPr>
          <w:rStyle w:val="no"/>
          <w:rFonts w:eastAsia="Adobe 黑体 Std R" w:cs="Courier New"/>
          <w:color w:val="000A65"/>
        </w:rPr>
        <w:t>herald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transcript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Herald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Transcripts</w:t>
      </w:r>
      <w:r w:rsidRPr="00F27C19">
        <w:rPr>
          <w:rStyle w:val="o"/>
          <w:rFonts w:eastAsia="Adobe 黑体 Std R" w:cs="Courier New"/>
          <w:color w:val="AA2211"/>
        </w:rPr>
        <w:t>]]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[[</w:t>
      </w:r>
      <w:r w:rsidRPr="00F27C19">
        <w:rPr>
          <w:rStyle w:val="no"/>
          <w:rFonts w:eastAsia="Adobe 黑体 Std R" w:cs="Courier New"/>
          <w:color w:val="000A65"/>
        </w:rPr>
        <w:t>http</w:t>
      </w:r>
      <w:r w:rsidRPr="00F27C19">
        <w:rPr>
          <w:rStyle w:val="o"/>
          <w:rFonts w:eastAsia="Adobe 黑体 Std R" w:cs="Courier New"/>
          <w:color w:val="AA2211"/>
        </w:rPr>
        <w:t>://</w:t>
      </w:r>
      <w:r w:rsidRPr="00F27C19">
        <w:rPr>
          <w:rStyle w:val="no"/>
          <w:rFonts w:eastAsia="Adobe 黑体 Std R" w:cs="Courier New"/>
          <w:color w:val="000A65"/>
        </w:rPr>
        <w:t>www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boring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legal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documents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com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exciting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legal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documents</w:t>
      </w:r>
      <w:r w:rsidRPr="00F27C19">
        <w:rPr>
          <w:rStyle w:val="o"/>
          <w:rFonts w:eastAsia="Adobe 黑体 Std R" w:cs="Courier New"/>
          <w:color w:val="AA2211"/>
        </w:rPr>
        <w:t>]]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以下的链接样式也是支持的：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[</w:t>
      </w:r>
      <w:r w:rsidRPr="00F27C19">
        <w:rPr>
          <w:rStyle w:val="no"/>
          <w:rFonts w:eastAsia="Adobe 黑体 Std R" w:cs="Courier New"/>
          <w:color w:val="000A65"/>
        </w:rPr>
        <w:t>Toil</w:t>
      </w:r>
      <w:r w:rsidRPr="00F27C19">
        <w:rPr>
          <w:rStyle w:val="o"/>
          <w:rFonts w:eastAsia="Adobe 黑体 Std R" w:cs="Courier New"/>
          <w:color w:val="AA2211"/>
        </w:rPr>
        <w:t>](</w:t>
      </w:r>
      <w:r w:rsidRPr="00F27C19">
        <w:rPr>
          <w:rStyle w:val="no"/>
          <w:rFonts w:eastAsia="Adobe 黑体 Std R" w:cs="Courier New"/>
          <w:color w:val="000A65"/>
        </w:rPr>
        <w:t>http</w:t>
      </w:r>
      <w:r w:rsidRPr="00F27C19">
        <w:rPr>
          <w:rStyle w:val="o"/>
          <w:rFonts w:eastAsia="Adobe 黑体 Std R" w:cs="Courier New"/>
          <w:color w:val="AA2211"/>
        </w:rPr>
        <w:t>://</w:t>
      </w:r>
      <w:r w:rsidRPr="00F27C19">
        <w:rPr>
          <w:rStyle w:val="no"/>
          <w:rFonts w:eastAsia="Adobe 黑体 Std R" w:cs="Courier New"/>
          <w:color w:val="000A65"/>
        </w:rPr>
        <w:t>www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trouble</w:t>
      </w:r>
      <w:r w:rsidRPr="00F27C19">
        <w:rPr>
          <w:rStyle w:val="o"/>
          <w:rFonts w:eastAsia="Adobe 黑体 Std R" w:cs="Courier New"/>
          <w:color w:val="AA2211"/>
        </w:rPr>
        <w:t>.</w:t>
      </w:r>
      <w:r w:rsidRPr="00F27C19">
        <w:rPr>
          <w:rStyle w:val="no"/>
          <w:rFonts w:eastAsia="Adobe 黑体 Std R" w:cs="Courier New"/>
          <w:color w:val="000A65"/>
        </w:rPr>
        <w:t>com</w:t>
      </w:r>
      <w:r w:rsidRPr="00F27C19">
        <w:rPr>
          <w:rStyle w:val="o"/>
          <w:rFonts w:eastAsia="Adobe 黑体 Std R" w:cs="Courier New"/>
          <w:color w:val="AA2211"/>
        </w:rPr>
        <w:t>)</w:t>
      </w:r>
    </w:p>
    <w:p w:rsidR="00E4537C" w:rsidRPr="00F27C19" w:rsidRDefault="00E4537C">
      <w:pPr>
        <w:pStyle w:val="3"/>
      </w:pPr>
      <w:bookmarkStart w:id="327" w:name="_Toc385544285"/>
      <w:r w:rsidRPr="00F27C19">
        <w:t>连接到对象</w:t>
      </w:r>
      <w:bookmarkEnd w:id="327"/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你可以通过之前提到的对象命名链接到特定的Differential修订 , Diffusion提交版本和Maniphest 任务：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o"/>
          <w:rFonts w:eastAsia="Adobe 黑体 Std R" w:cs="Courier New"/>
          <w:color w:val="000A65"/>
        </w:rPr>
      </w:pPr>
      <w:r w:rsidRPr="00F27C19">
        <w:rPr>
          <w:rStyle w:val="no"/>
          <w:rFonts w:eastAsia="Adobe 黑体 Std R" w:cs="Courier New"/>
          <w:color w:val="000A65"/>
        </w:rPr>
        <w:t>D123</w:t>
      </w:r>
      <w:r w:rsidRPr="00F27C19">
        <w:rPr>
          <w:rFonts w:eastAsia="Adobe 黑体 Std R" w:cs="Courier New"/>
          <w:color w:val="000000"/>
        </w:rPr>
        <w:t xml:space="preserve">          </w:t>
      </w:r>
      <w:r w:rsidRPr="00F27C19">
        <w:rPr>
          <w:rStyle w:val="c"/>
          <w:rFonts w:eastAsia="Adobe 黑体 Std R" w:cs="Courier New"/>
          <w:color w:val="74777D"/>
        </w:rPr>
        <w:t># Link to Differential revision D123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o"/>
          <w:rFonts w:eastAsia="Adobe 黑体 Std R" w:cs="Courier New"/>
          <w:color w:val="000A65"/>
        </w:rPr>
      </w:pPr>
      <w:r w:rsidRPr="00F27C19">
        <w:rPr>
          <w:rStyle w:val="no"/>
          <w:rFonts w:eastAsia="Adobe 黑体 Std R" w:cs="Courier New"/>
          <w:color w:val="000A65"/>
        </w:rPr>
        <w:t>rX123</w:t>
      </w:r>
      <w:r w:rsidRPr="00F27C19">
        <w:rPr>
          <w:rFonts w:eastAsia="Adobe 黑体 Std R" w:cs="Courier New"/>
          <w:color w:val="000000"/>
        </w:rPr>
        <w:t xml:space="preserve">         </w:t>
      </w:r>
      <w:r w:rsidRPr="00F27C19">
        <w:rPr>
          <w:rStyle w:val="c"/>
          <w:rFonts w:eastAsia="Adobe 黑体 Std R" w:cs="Courier New"/>
          <w:color w:val="74777D"/>
        </w:rPr>
        <w:t># Link to SVN commit 123 from the "X" repository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no"/>
          <w:rFonts w:eastAsia="Adobe 黑体 Std R" w:cs="Courier New"/>
          <w:color w:val="000A65"/>
        </w:rPr>
        <w:t>rXaf3192cd5</w:t>
      </w:r>
      <w:r w:rsidRPr="00F27C19">
        <w:rPr>
          <w:rFonts w:eastAsia="Adobe 黑体 Std R" w:cs="Courier New"/>
          <w:color w:val="000000"/>
        </w:rPr>
        <w:t xml:space="preserve">   </w:t>
      </w:r>
      <w:r w:rsidRPr="00F27C19">
        <w:rPr>
          <w:rStyle w:val="c"/>
          <w:rFonts w:eastAsia="Adobe 黑体 Std R" w:cs="Courier New"/>
          <w:color w:val="74777D"/>
        </w:rPr>
        <w:t># Link to Git commit "af3192cd5..." from the "X" repository.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no"/>
          <w:rFonts w:eastAsia="Adobe 黑体 Std R" w:cs="Courier New"/>
          <w:color w:val="000A65"/>
        </w:rPr>
      </w:pPr>
      <w:r w:rsidRPr="00F27C19">
        <w:rPr>
          <w:rFonts w:eastAsia="Adobe 黑体 Std R" w:cs="Courier New"/>
          <w:color w:val="000000"/>
        </w:rPr>
        <w:t xml:space="preserve">              </w:t>
      </w:r>
      <w:r w:rsidRPr="00F27C19">
        <w:rPr>
          <w:rStyle w:val="c"/>
          <w:rFonts w:eastAsia="Adobe 黑体 Std R" w:cs="Courier New"/>
          <w:color w:val="74777D"/>
        </w:rPr>
        <w:t># You must specify at least 7 characters of the hash.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T123</w:t>
      </w:r>
      <w:r w:rsidRPr="00F27C19">
        <w:rPr>
          <w:rFonts w:eastAsia="Adobe 黑体 Std R" w:cs="Courier New"/>
          <w:color w:val="000000"/>
        </w:rPr>
        <w:t xml:space="preserve">          </w:t>
      </w:r>
      <w:r w:rsidRPr="00F27C19">
        <w:rPr>
          <w:rStyle w:val="c"/>
          <w:rFonts w:eastAsia="Adobe 黑体 Std R" w:cs="Courier New"/>
          <w:color w:val="74777D"/>
        </w:rPr>
        <w:t># Link to Maniphest task T123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你也可以直接链接到Maniphest 和Differential中的指定评论: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T123</w:t>
      </w:r>
      <w:r w:rsidRPr="00F27C19">
        <w:rPr>
          <w:rStyle w:val="c"/>
          <w:rFonts w:eastAsia="Adobe 黑体 Std R" w:cs="Courier New"/>
          <w:color w:val="74777D"/>
        </w:rPr>
        <w:t>#4        # Link to comment #4 of T123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328" w:name="_Toc385544286"/>
      <w:r w:rsidRPr="00F27C19">
        <w:lastRenderedPageBreak/>
        <w:t>内嵌对象</w:t>
      </w:r>
      <w:bookmarkEnd w:id="328"/>
    </w:p>
    <w:p w:rsidR="00E4537C" w:rsidRPr="00F27C19" w:rsidRDefault="00E4537C">
      <w:pPr>
        <w:pStyle w:val="ab"/>
        <w:shd w:val="clear" w:color="auto" w:fill="FFFFFF"/>
        <w:spacing w:before="0" w:after="180" w:line="326" w:lineRule="atLeast"/>
        <w:rPr>
          <w:rStyle w:val="o"/>
          <w:rFonts w:eastAsia="Adobe 黑体 Std R" w:cs="Courier New"/>
          <w:color w:val="AA2211"/>
        </w:rPr>
      </w:pPr>
      <w:r w:rsidRPr="00F27C19">
        <w:rPr>
          <w:rFonts w:eastAsia="Adobe 黑体 Std R" w:cs="Arial"/>
          <w:color w:val="000000"/>
          <w:sz w:val="23"/>
          <w:szCs w:val="23"/>
        </w:rPr>
        <w:t>You can also generate full-name references to some objects by using braces: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  <w:r w:rsidRPr="00F27C19">
        <w:rPr>
          <w:rStyle w:val="no"/>
          <w:rFonts w:eastAsia="Adobe 黑体 Std R" w:cs="Courier New"/>
          <w:color w:val="000A65"/>
        </w:rPr>
        <w:t>D123</w:t>
      </w:r>
      <w:r w:rsidRPr="00F27C19">
        <w:rPr>
          <w:rStyle w:val="o"/>
          <w:rFonts w:eastAsia="Adobe 黑体 Std R" w:cs="Courier New"/>
          <w:color w:val="AA2211"/>
        </w:rPr>
        <w:t>}</w:t>
      </w:r>
      <w:r w:rsidRPr="00F27C19">
        <w:rPr>
          <w:rFonts w:eastAsia="Adobe 黑体 Std R" w:cs="Courier New"/>
          <w:color w:val="000000"/>
        </w:rPr>
        <w:t xml:space="preserve">        </w:t>
      </w:r>
      <w:r w:rsidRPr="00F27C19">
        <w:rPr>
          <w:rStyle w:val="c"/>
          <w:rFonts w:eastAsia="Adobe 黑体 Std R" w:cs="Courier New"/>
          <w:color w:val="74777D"/>
        </w:rPr>
        <w:t># Link to Differential revision D123 with the full name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  <w:r w:rsidRPr="00F27C19">
        <w:rPr>
          <w:rStyle w:val="no"/>
          <w:rFonts w:eastAsia="Adobe 黑体 Std R" w:cs="Courier New"/>
          <w:color w:val="000A65"/>
        </w:rPr>
        <w:t>T123</w:t>
      </w:r>
      <w:r w:rsidRPr="00F27C19">
        <w:rPr>
          <w:rStyle w:val="o"/>
          <w:rFonts w:eastAsia="Adobe 黑体 Std R" w:cs="Courier New"/>
          <w:color w:val="AA2211"/>
        </w:rPr>
        <w:t>}</w:t>
      </w:r>
      <w:r w:rsidRPr="00F27C19">
        <w:rPr>
          <w:rFonts w:eastAsia="Adobe 黑体 Std R" w:cs="Courier New"/>
          <w:color w:val="000000"/>
        </w:rPr>
        <w:t xml:space="preserve">        </w:t>
      </w:r>
      <w:r w:rsidRPr="00F27C19">
        <w:rPr>
          <w:rStyle w:val="c"/>
          <w:rFonts w:eastAsia="Adobe 黑体 Std R" w:cs="Courier New"/>
          <w:color w:val="74777D"/>
        </w:rPr>
        <w:t># Link to Maniphest task T123 with the full name</w:t>
      </w:r>
    </w:p>
    <w:p w:rsidR="00E4537C" w:rsidRPr="00F27C19" w:rsidRDefault="00E4537C">
      <w:r w:rsidRPr="00F27C19">
        <w:t>这些引用也将显示一个对象变化时的状态（比如，一个任务或者一个修订被关闭了）。有些类型的对象，还支持更加丰富的嵌入形式。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bookmarkStart w:id="329" w:name="embedding-mocks-pholio"/>
      <w:bookmarkEnd w:id="329"/>
      <w:r w:rsidRPr="00F27C19">
        <w:rPr>
          <w:rFonts w:ascii="Adobe 黑体 Std R" w:hAnsi="Adobe 黑体 Std R"/>
        </w:rPr>
        <w:t>内嵌测试</w:t>
      </w:r>
      <w:r w:rsidRPr="00F27C19">
        <w:rPr>
          <w:rFonts w:ascii="Adobe 黑体 Std R" w:hAnsi="Adobe 黑体 Std R" w:cs="Adobe Gothic Std B"/>
        </w:rPr>
        <w:t xml:space="preserve"> </w:t>
      </w:r>
      <w:r w:rsidRPr="00F27C19">
        <w:rPr>
          <w:rFonts w:ascii="Adobe 黑体 Std R" w:hAnsi="Adobe 黑体 Std R"/>
        </w:rPr>
        <w:t>(Pholio)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你可以通过用大括号来内嵌一个Pholio测试：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  <w:r w:rsidRPr="00F27C19">
        <w:rPr>
          <w:rStyle w:val="no"/>
          <w:rFonts w:eastAsia="Adobe 黑体 Std R" w:cs="Courier New"/>
          <w:color w:val="000A65"/>
        </w:rPr>
        <w:t>M123</w:t>
      </w: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r w:rsidRPr="00F27C19">
        <w:t>默认情况下测试集中的1/4幅图片将被展示。这个行为可以通过图像选来复写。你可以提供这个图片选项或者更多图像的ID号，来让他们显示出来。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你可以使用如下的方式将图片显示出来: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  <w:r w:rsidRPr="00F27C19">
        <w:rPr>
          <w:rStyle w:val="no"/>
          <w:rFonts w:eastAsia="Adobe 黑体 Std R" w:cs="Courier New"/>
          <w:color w:val="000A65"/>
        </w:rPr>
        <w:t>M123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image</w:t>
      </w:r>
      <w:r w:rsidRPr="00F27C19">
        <w:rPr>
          <w:rStyle w:val="o"/>
          <w:rFonts w:eastAsia="Adobe 黑体 Std R" w:cs="Courier New"/>
          <w:color w:val="AA2211"/>
        </w:rPr>
        <w:t>=</w:t>
      </w:r>
      <w:r w:rsidRPr="00F27C19">
        <w:rPr>
          <w:rStyle w:val="mi"/>
          <w:rFonts w:eastAsia="Adobe 黑体 Std R" w:cs="Courier New"/>
          <w:color w:val="601200"/>
        </w:rPr>
        <w:t>12345</w:t>
      </w: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  <w:r w:rsidRPr="00F27C19">
        <w:rPr>
          <w:rStyle w:val="no"/>
          <w:rFonts w:eastAsia="Adobe 黑体 Std R" w:cs="Courier New"/>
          <w:color w:val="000A65"/>
        </w:rPr>
        <w:t>M123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image</w:t>
      </w:r>
      <w:r w:rsidRPr="00F27C19">
        <w:rPr>
          <w:rStyle w:val="o"/>
          <w:rFonts w:eastAsia="Adobe 黑体 Std R" w:cs="Courier New"/>
          <w:color w:val="AA2211"/>
        </w:rPr>
        <w:t>=</w:t>
      </w:r>
      <w:r w:rsidRPr="00F27C19">
        <w:rPr>
          <w:rStyle w:val="mi"/>
          <w:rFonts w:eastAsia="Adobe 黑体 Std R" w:cs="Courier New"/>
          <w:color w:val="601200"/>
        </w:rPr>
        <w:t>12345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&amp;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mi"/>
          <w:rFonts w:eastAsia="Adobe 黑体 Std R" w:cs="Courier New"/>
          <w:color w:val="601200"/>
        </w:rPr>
        <w:t>6789</w:t>
      </w: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bookmarkStart w:id="330" w:name="embedding-pastes"/>
      <w:bookmarkEnd w:id="330"/>
      <w:r w:rsidRPr="00F27C19">
        <w:rPr>
          <w:rFonts w:ascii="Adobe 黑体 Std R" w:hAnsi="Adobe 黑体 Std R"/>
        </w:rPr>
        <w:t>内嵌粘贴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你可以使用大括号内嵌一个粘贴：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  <w:r w:rsidRPr="00F27C19">
        <w:rPr>
          <w:rStyle w:val="no"/>
          <w:rFonts w:eastAsia="Adobe 黑体 Std R" w:cs="Courier New"/>
          <w:color w:val="000A65"/>
        </w:rPr>
        <w:t>P123</w:t>
      </w: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你可以调整内置的高度，通过lines选项：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  <w:r w:rsidRPr="00F27C19">
        <w:rPr>
          <w:rStyle w:val="no"/>
          <w:rFonts w:eastAsia="Adobe 黑体 Std R" w:cs="Courier New"/>
          <w:color w:val="000A65"/>
        </w:rPr>
        <w:t>P123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lines</w:t>
      </w:r>
      <w:r w:rsidRPr="00F27C19">
        <w:rPr>
          <w:rStyle w:val="o"/>
          <w:rFonts w:eastAsia="Adobe 黑体 Std R" w:cs="Courier New"/>
          <w:color w:val="AA2211"/>
        </w:rPr>
        <w:t>=</w:t>
      </w:r>
      <w:r w:rsidRPr="00F27C19">
        <w:rPr>
          <w:rStyle w:val="mi"/>
          <w:rFonts w:eastAsia="Adobe 黑体 Std R" w:cs="Courier New"/>
          <w:color w:val="601200"/>
        </w:rPr>
        <w:t>15</w:t>
      </w: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你也可以让特定行产生高亮，通过highlight选项：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  <w:r w:rsidRPr="00F27C19">
        <w:rPr>
          <w:rStyle w:val="no"/>
          <w:rFonts w:eastAsia="Adobe 黑体 Std R" w:cs="Courier New"/>
          <w:color w:val="000A65"/>
        </w:rPr>
        <w:t>P123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highlight</w:t>
      </w:r>
      <w:r w:rsidRPr="00F27C19">
        <w:rPr>
          <w:rStyle w:val="o"/>
          <w:rFonts w:eastAsia="Adobe 黑体 Std R" w:cs="Courier New"/>
          <w:color w:val="AA2211"/>
        </w:rPr>
        <w:t>=</w:t>
      </w:r>
      <w:r w:rsidRPr="00F27C19">
        <w:rPr>
          <w:rStyle w:val="mi"/>
          <w:rFonts w:eastAsia="Adobe 黑体 Std R" w:cs="Courier New"/>
          <w:color w:val="601200"/>
        </w:rPr>
        <w:t>15</w:t>
      </w: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  <w:r w:rsidRPr="00F27C19">
        <w:rPr>
          <w:rStyle w:val="no"/>
          <w:rFonts w:eastAsia="Adobe 黑体 Std R" w:cs="Courier New"/>
          <w:color w:val="000A65"/>
        </w:rPr>
        <w:t>P123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highlight</w:t>
      </w:r>
      <w:r w:rsidRPr="00F27C19">
        <w:rPr>
          <w:rStyle w:val="o"/>
          <w:rFonts w:eastAsia="Adobe 黑体 Std R" w:cs="Courier New"/>
          <w:color w:val="AA2211"/>
        </w:rPr>
        <w:t>=</w:t>
      </w:r>
      <w:r w:rsidRPr="00F27C19">
        <w:rPr>
          <w:rStyle w:val="s2"/>
          <w:rFonts w:eastAsia="Adobe 黑体 Std R" w:cs="Courier New"/>
          <w:color w:val="766510"/>
        </w:rPr>
        <w:t>"23-25, 31"</w:t>
      </w: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pPr>
        <w:pStyle w:val="4"/>
        <w:rPr>
          <w:rFonts w:ascii="Adobe 黑体 Std R" w:hAnsi="Adobe 黑体 Std R"/>
        </w:rPr>
      </w:pPr>
      <w:bookmarkStart w:id="331" w:name="embedding-images"/>
      <w:bookmarkEnd w:id="331"/>
      <w:r w:rsidRPr="00F27C19">
        <w:rPr>
          <w:rFonts w:ascii="Adobe 黑体 Std R" w:hAnsi="Adobe 黑体 Std R"/>
        </w:rPr>
        <w:lastRenderedPageBreak/>
        <w:t>内嵌图片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你可以通过大括号内嵌图片或者其他文件：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  <w:r w:rsidRPr="00F27C19">
        <w:rPr>
          <w:rStyle w:val="no"/>
          <w:rFonts w:eastAsia="Adobe 黑体 Std R" w:cs="Courier New"/>
          <w:color w:val="000A65"/>
        </w:rPr>
        <w:t>F123</w:t>
      </w: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r w:rsidRPr="00F27C19">
        <w:t>在多数接口中，你可以使用拖拽的方式从本地插入文本区域进行上传，然后进行引用。</w:t>
      </w:r>
    </w:p>
    <w:p w:rsidR="00E4537C" w:rsidRPr="00F27C19" w:rsidRDefault="00E4537C">
      <w:r w:rsidRPr="00F27C19">
        <w:t>一些浏览器（例如，Chrome）支持通过剪切板把图片粘如文本区域的形式，上传图片数据。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你可以用以下的方式来设置显示选项：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  <w:r w:rsidRPr="00F27C19">
        <w:rPr>
          <w:rStyle w:val="no"/>
          <w:rFonts w:eastAsia="Adobe 黑体 Std R" w:cs="Courier New"/>
          <w:color w:val="000A65"/>
        </w:rPr>
        <w:t>F123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layout</w:t>
      </w:r>
      <w:r w:rsidRPr="00F27C19">
        <w:rPr>
          <w:rStyle w:val="o"/>
          <w:rFonts w:eastAsia="Adobe 黑体 Std R" w:cs="Courier New"/>
          <w:color w:val="AA2211"/>
        </w:rPr>
        <w:t>=</w:t>
      </w:r>
      <w:r w:rsidRPr="00F27C19">
        <w:rPr>
          <w:rStyle w:val="no"/>
          <w:rFonts w:eastAsia="Adobe 黑体 Std R" w:cs="Courier New"/>
          <w:color w:val="000A65"/>
        </w:rPr>
        <w:t>left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float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size</w:t>
      </w:r>
      <w:r w:rsidRPr="00F27C19">
        <w:rPr>
          <w:rStyle w:val="o"/>
          <w:rFonts w:eastAsia="Adobe 黑体 Std R" w:cs="Courier New"/>
          <w:color w:val="AA2211"/>
        </w:rPr>
        <w:t>=</w:t>
      </w:r>
      <w:r w:rsidRPr="00F27C19">
        <w:rPr>
          <w:rStyle w:val="no"/>
          <w:rFonts w:eastAsia="Adobe 黑体 Std R" w:cs="Courier New"/>
          <w:color w:val="000A65"/>
        </w:rPr>
        <w:t>full</w:t>
      </w: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pPr>
        <w:rPr>
          <w:rStyle w:val="a4"/>
          <w:rFonts w:cs="Arial"/>
          <w:color w:val="000000"/>
          <w:sz w:val="23"/>
          <w:szCs w:val="23"/>
        </w:rPr>
      </w:pPr>
      <w:r w:rsidRPr="00F27C19">
        <w:t>这里可用的选项有：</w:t>
      </w:r>
    </w:p>
    <w:p w:rsidR="00E4537C" w:rsidRPr="00F27C19" w:rsidRDefault="00E4537C">
      <w:pPr>
        <w:pStyle w:val="af"/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t>布局（layout）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左对齐 (默认设置), 居中, 有对齐, 等宽, 链接 (提供一个链接，而不是一个图片的缩放图)。</w:t>
      </w:r>
    </w:p>
    <w:p w:rsidR="00E4537C" w:rsidRPr="00F27C19" w:rsidRDefault="00E4537C">
      <w:pPr>
        <w:pStyle w:val="af"/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t>悬浮（float）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如果布局设置为向左或向右对齐，图片将让文字环绕着它。</w:t>
      </w:r>
    </w:p>
    <w:p w:rsidR="00E4537C" w:rsidRPr="00F27C19" w:rsidRDefault="00E4537C">
      <w:pPr>
        <w:pStyle w:val="af"/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t>缩放比例（size）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缩放(默认设置)，原始比例。</w:t>
      </w:r>
    </w:p>
    <w:p w:rsidR="00E4537C" w:rsidRPr="00F27C19" w:rsidRDefault="00E4537C">
      <w:pPr>
        <w:pStyle w:val="af"/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t>名字（name）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和layout=link或不直接链接图片，这里使用图片名直接使用文本进行链接。</w:t>
      </w:r>
    </w:p>
    <w:p w:rsidR="00E4537C" w:rsidRPr="00F27C19" w:rsidRDefault="00E4537C">
      <w:pPr>
        <w:pStyle w:val="af"/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t>宽度（width）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指定图像宽度。</w:t>
      </w:r>
    </w:p>
    <w:p w:rsidR="00E4537C" w:rsidRPr="00F27C19" w:rsidRDefault="00E4537C">
      <w:pPr>
        <w:pStyle w:val="af"/>
      </w:pPr>
      <w:r w:rsidRPr="00F27C19">
        <w:rPr>
          <w:rStyle w:val="a4"/>
          <w:rFonts w:cs="Arial"/>
          <w:color w:val="000000"/>
          <w:sz w:val="23"/>
          <w:szCs w:val="23"/>
        </w:rPr>
        <w:t>高度（height）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指定图像高度。</w:t>
      </w:r>
    </w:p>
    <w:p w:rsidR="00E4537C" w:rsidRPr="00F27C19" w:rsidRDefault="00E4537C">
      <w:pPr>
        <w:pStyle w:val="4"/>
        <w:numPr>
          <w:ilvl w:val="0"/>
          <w:numId w:val="0"/>
        </w:numPr>
        <w:ind w:left="864" w:hanging="864"/>
        <w:rPr>
          <w:rFonts w:ascii="Adobe 黑体 Std R" w:hAnsi="Adobe 黑体 Std R"/>
        </w:rPr>
      </w:pPr>
      <w:bookmarkStart w:id="332" w:name="embedding-countdowns"/>
      <w:bookmarkEnd w:id="332"/>
      <w:r w:rsidRPr="00F27C19">
        <w:rPr>
          <w:rFonts w:ascii="Adobe 黑体 Std R" w:hAnsi="Adobe 黑体 Std R"/>
        </w:rPr>
        <w:t>内嵌倒计时器</w:t>
      </w:r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你可以使用括号来内嵌一个倒计时器：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  <w:r w:rsidRPr="00F27C19">
        <w:rPr>
          <w:rStyle w:val="no"/>
          <w:rFonts w:eastAsia="Adobe 黑体 Std R" w:cs="Courier New"/>
          <w:color w:val="000A65"/>
        </w:rPr>
        <w:t>C123</w:t>
      </w: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pPr>
        <w:pStyle w:val="3"/>
      </w:pPr>
      <w:bookmarkStart w:id="333" w:name="_Toc385544287"/>
      <w:r w:rsidRPr="00F27C19">
        <w:t>引用文本</w:t>
      </w:r>
      <w:bookmarkEnd w:id="333"/>
    </w:p>
    <w:p w:rsidR="00E4537C" w:rsidRPr="00F27C19" w:rsidRDefault="00E4537C">
      <w:pPr>
        <w:rPr>
          <w:rStyle w:val="o"/>
          <w:rFonts w:cs="Courier New"/>
          <w:color w:val="AA2211"/>
        </w:rPr>
      </w:pPr>
      <w:r w:rsidRPr="00F27C19">
        <w:t>可以使用 "&gt;"对文本进行引用: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This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is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quoted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text</w:t>
      </w:r>
      <w:r w:rsidRPr="00F27C19">
        <w:rPr>
          <w:rStyle w:val="o"/>
          <w:rFonts w:eastAsia="Adobe 黑体 Std R" w:cs="Courier New"/>
          <w:color w:val="AA2211"/>
        </w:rPr>
        <w:t>.</w:t>
      </w:r>
    </w:p>
    <w:p w:rsidR="00E4537C" w:rsidRPr="00F27C19" w:rsidRDefault="00E4537C">
      <w:pPr>
        <w:rPr>
          <w:rFonts w:cs="Arial"/>
          <w:i/>
          <w:iCs/>
          <w:color w:val="6B748C"/>
          <w:sz w:val="23"/>
          <w:szCs w:val="23"/>
        </w:rPr>
      </w:pPr>
      <w:r w:rsidRPr="00F27C19">
        <w:t>显示将会如下所示：</w:t>
      </w:r>
    </w:p>
    <w:p w:rsidR="00E4537C" w:rsidRPr="00F27C19" w:rsidRDefault="00E4537C">
      <w:pPr>
        <w:pStyle w:val="ab"/>
        <w:shd w:val="clear" w:color="auto" w:fill="FFFFFF"/>
        <w:spacing w:before="0" w:after="0" w:line="326" w:lineRule="atLeast"/>
        <w:rPr>
          <w:rFonts w:eastAsia="Adobe 黑体 Std R"/>
        </w:rPr>
      </w:pPr>
      <w:r w:rsidRPr="00F27C19">
        <w:rPr>
          <w:rFonts w:eastAsia="Adobe 黑体 Std R" w:cs="Arial"/>
          <w:i/>
          <w:iCs/>
          <w:color w:val="6B748C"/>
          <w:sz w:val="23"/>
          <w:szCs w:val="23"/>
        </w:rPr>
        <w:t>This is quoted text.</w:t>
      </w:r>
    </w:p>
    <w:p w:rsidR="00E4537C" w:rsidRPr="00F27C19" w:rsidRDefault="00E4537C">
      <w:pPr>
        <w:pStyle w:val="3"/>
      </w:pPr>
      <w:bookmarkStart w:id="334" w:name="embedding-media"/>
      <w:bookmarkStart w:id="335" w:name="_Toc385544288"/>
      <w:bookmarkEnd w:id="334"/>
      <w:r w:rsidRPr="00F27C19">
        <w:t>内嵌多媒体类型</w:t>
      </w:r>
      <w:bookmarkEnd w:id="335"/>
    </w:p>
    <w:p w:rsidR="00E4537C" w:rsidRPr="00F27C19" w:rsidRDefault="00E4537C">
      <w:pPr>
        <w:rPr>
          <w:rStyle w:val="a4"/>
          <w:rFonts w:cs="Arial"/>
          <w:color w:val="000000"/>
          <w:sz w:val="23"/>
          <w:szCs w:val="23"/>
        </w:rPr>
      </w:pPr>
      <w:r w:rsidRPr="00F27C19">
        <w:t>如果你配置了这个表示，你就可以直接在文本中内嵌多媒体类型：</w:t>
      </w:r>
    </w:p>
    <w:p w:rsidR="00E4537C" w:rsidRPr="00F27C19" w:rsidRDefault="00E4537C">
      <w:pPr>
        <w:pStyle w:val="af"/>
      </w:pPr>
      <w:r w:rsidRPr="00F27C19">
        <w:rPr>
          <w:rStyle w:val="a4"/>
          <w:rFonts w:cs="Arial"/>
          <w:color w:val="000000"/>
          <w:sz w:val="23"/>
          <w:szCs w:val="23"/>
        </w:rPr>
        <w:t>remarkup.enable-embedded-youtube</w:t>
      </w:r>
      <w:r w:rsidRPr="00F27C19">
        <w:t>:允许你直接从粘贴YouTube的视频，以及支持他们使用内联渲染。</w:t>
      </w:r>
    </w:p>
    <w:p w:rsidR="00E4537C" w:rsidRPr="00F27C19" w:rsidRDefault="00E4537C">
      <w:r w:rsidRPr="00F27C19">
        <w:lastRenderedPageBreak/>
        <w:t>这个选项在默认情况下是关闭的，因为它对安全性有一定的影响。在开启这个选项之前，可以在default.conf.php了解这个选项的详情。</w:t>
      </w:r>
    </w:p>
    <w:p w:rsidR="00E4537C" w:rsidRPr="00F27C19" w:rsidRDefault="00E4537C">
      <w:pPr>
        <w:pStyle w:val="3"/>
      </w:pPr>
      <w:bookmarkStart w:id="336" w:name="image-macros"/>
      <w:bookmarkStart w:id="337" w:name="_Toc385544289"/>
      <w:bookmarkEnd w:id="336"/>
      <w:r w:rsidRPr="00F27C19">
        <w:t>图像宏</w:t>
      </w:r>
      <w:bookmarkEnd w:id="337"/>
    </w:p>
    <w:p w:rsidR="00E4537C" w:rsidRPr="00F27C19" w:rsidRDefault="00E4537C">
      <w:r w:rsidRPr="00F27C19">
        <w:t>你可以上传图像宏(Stuff -&gt; Macro) ，可以直接使用指定的图片来替换文本字符串。.例如，你可以上传一个跳舞香蕉的图片，并创建一个名为“peanutbutterjellytime”的宏，之后你在文本区域可以使用这个字符串来显示这个跳舞香蕉的图片。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338" w:name="_Toc385544290"/>
      <w:r w:rsidRPr="00F27C19">
        <w:t>模</w:t>
      </w:r>
      <w:r w:rsidR="00C45C31" w:rsidRPr="00F27C19">
        <w:rPr>
          <w:rFonts w:hint="eastAsia"/>
        </w:rPr>
        <w:t>块</w:t>
      </w:r>
      <w:bookmarkEnd w:id="338"/>
    </w:p>
    <w:p w:rsidR="00E4537C" w:rsidRPr="00F27C19" w:rsidRDefault="00E4537C">
      <w:pPr>
        <w:pStyle w:val="ab"/>
        <w:shd w:val="clear" w:color="auto" w:fill="FFFFFF"/>
        <w:spacing w:before="0" w:after="180" w:line="326" w:lineRule="atLeast"/>
        <w:rPr>
          <w:rStyle w:val="o"/>
          <w:rFonts w:eastAsia="Adobe 黑体 Std R" w:cs="Courier New"/>
          <w:color w:val="AA2211"/>
        </w:rPr>
      </w:pPr>
      <w:r w:rsidRPr="00F27C19">
        <w:rPr>
          <w:rFonts w:eastAsia="Adobe 黑体 Std R" w:cs="Arial"/>
          <w:color w:val="000000"/>
          <w:sz w:val="23"/>
          <w:szCs w:val="23"/>
        </w:rPr>
        <w:t>你也可以在模</w:t>
      </w:r>
      <w:r w:rsidR="00C45C31" w:rsidRPr="00F27C19">
        <w:rPr>
          <w:rFonts w:eastAsia="Adobe 黑体 Std R" w:cs="Arial" w:hint="eastAsia"/>
          <w:color w:val="000000"/>
          <w:sz w:val="23"/>
          <w:szCs w:val="23"/>
        </w:rPr>
        <w:t>块</w:t>
      </w:r>
      <w:r w:rsidRPr="00F27C19">
        <w:rPr>
          <w:rFonts w:eastAsia="Adobe 黑体 Std R" w:cs="Arial"/>
          <w:color w:val="000000"/>
          <w:sz w:val="23"/>
          <w:szCs w:val="23"/>
        </w:rPr>
        <w:t>的上下文中使用图像宏。 例如，如果你有一个图像宏名为“grumpy”，你可以通过一下代码段来创建一个模</w:t>
      </w:r>
      <w:r w:rsidR="00C45C31" w:rsidRPr="00F27C19">
        <w:rPr>
          <w:rFonts w:eastAsia="Adobe 黑体 Std R" w:cs="Arial" w:hint="eastAsia"/>
          <w:color w:val="000000"/>
          <w:sz w:val="23"/>
          <w:szCs w:val="23"/>
        </w:rPr>
        <w:t>块</w:t>
      </w:r>
      <w:r w:rsidRPr="00F27C19">
        <w:rPr>
          <w:rFonts w:eastAsia="Adobe 黑体 Std R" w:cs="Arial"/>
          <w:color w:val="000000"/>
          <w:sz w:val="23"/>
          <w:szCs w:val="23"/>
        </w:rPr>
        <w:t>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Arial"/>
          <w:color w:val="000000"/>
          <w:sz w:val="23"/>
          <w:szCs w:val="23"/>
        </w:rPr>
      </w:pPr>
      <w:r w:rsidRPr="00F27C19">
        <w:rPr>
          <w:rStyle w:val="o"/>
          <w:rFonts w:eastAsia="Adobe 黑体 Std R" w:cs="Courier New"/>
          <w:color w:val="AA2211"/>
        </w:rPr>
        <w:t>{</w:t>
      </w:r>
      <w:r w:rsidRPr="00F27C19">
        <w:rPr>
          <w:rStyle w:val="no"/>
          <w:rFonts w:eastAsia="Adobe 黑体 Std R" w:cs="Courier New"/>
          <w:color w:val="000A65"/>
        </w:rPr>
        <w:t>meme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src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=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grumpy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above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=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toptextgoeshere</w:t>
      </w:r>
      <w:r w:rsidRPr="00F27C19">
        <w:rPr>
          <w:rStyle w:val="o"/>
          <w:rFonts w:eastAsia="Adobe 黑体 Std R" w:cs="Courier New"/>
          <w:color w:val="AA2211"/>
        </w:rPr>
        <w:t>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below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=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bottomtextgoeshere</w:t>
      </w:r>
      <w:r w:rsidRPr="00F27C19">
        <w:rPr>
          <w:rStyle w:val="o"/>
          <w:rFonts w:eastAsia="Adobe 黑体 Std R" w:cs="Courier New"/>
          <w:color w:val="AA2211"/>
        </w:rPr>
        <w:t>}</w:t>
      </w:r>
    </w:p>
    <w:p w:rsidR="00E4537C" w:rsidRPr="00F27C19" w:rsidRDefault="00E4537C">
      <w:pPr>
        <w:pStyle w:val="ab"/>
        <w:shd w:val="clear" w:color="auto" w:fill="FFFFFF"/>
        <w:spacing w:before="0" w:after="180" w:line="326" w:lineRule="atLeast"/>
        <w:rPr>
          <w:rFonts w:eastAsia="Adobe 黑体 Std R"/>
        </w:rPr>
      </w:pPr>
      <w:r w:rsidRPr="00F27C19">
        <w:rPr>
          <w:rFonts w:eastAsia="Adobe 黑体 Std R" w:cs="Arial"/>
          <w:color w:val="000000"/>
          <w:sz w:val="23"/>
          <w:szCs w:val="23"/>
        </w:rPr>
        <w:t>在默认情况下，前端文字模</w:t>
      </w:r>
      <w:r w:rsidR="00C45C31" w:rsidRPr="00F27C19">
        <w:rPr>
          <w:rFonts w:eastAsia="Adobe 黑体 Std R" w:cs="Arial" w:hint="eastAsia"/>
          <w:color w:val="000000"/>
          <w:sz w:val="23"/>
          <w:szCs w:val="23"/>
        </w:rPr>
        <w:t>块</w:t>
      </w:r>
      <w:r w:rsidRPr="00F27C19">
        <w:rPr>
          <w:rFonts w:eastAsia="Adobe 黑体 Std R" w:cs="Arial"/>
          <w:color w:val="000000"/>
          <w:sz w:val="23"/>
          <w:szCs w:val="23"/>
        </w:rPr>
        <w:t>使用的字体为tuffy.ttf。不过使用impact.ttf字体感觉显示的更真实，你只需要简单的在Phabricator中对前端字体进行替换即可，字体文件位置在/resources/font/下。如果Remarkup检测到impact.ttf，它将会自动使用它。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339" w:name="mentioning-users"/>
      <w:bookmarkStart w:id="340" w:name="_Toc385544291"/>
      <w:bookmarkEnd w:id="339"/>
      <w:r w:rsidRPr="00F27C19">
        <w:t>提醒用户</w:t>
      </w:r>
      <w:bookmarkEnd w:id="340"/>
    </w:p>
    <w:p w:rsidR="00E4537C" w:rsidRPr="00F27C19" w:rsidRDefault="00E4537C">
      <w:pPr>
        <w:pStyle w:val="ab"/>
        <w:shd w:val="clear" w:color="auto" w:fill="FFFFFF"/>
        <w:spacing w:before="0" w:after="180" w:line="326" w:lineRule="atLeast"/>
        <w:rPr>
          <w:rStyle w:val="o"/>
          <w:rFonts w:eastAsia="Adobe 黑体 Std R" w:cs="Courier New"/>
          <w:color w:val="AA2211"/>
        </w:rPr>
      </w:pPr>
      <w:r w:rsidRPr="00F27C19">
        <w:rPr>
          <w:rFonts w:eastAsia="Adobe 黑体 Std R" w:cs="Arial"/>
          <w:color w:val="000000"/>
          <w:sz w:val="23"/>
          <w:szCs w:val="23"/>
        </w:rPr>
        <w:t xml:space="preserve">在Differential 和 Maniphest中，你可以通过如下写法提及（并通知）其他用户： </w:t>
      </w:r>
    </w:p>
    <w:p w:rsidR="00E4537C" w:rsidRPr="00F27C19" w:rsidRDefault="00E4537C">
      <w:pPr>
        <w:pStyle w:val="HTML0"/>
        <w:pBdr>
          <w:top w:val="single" w:sz="6" w:space="5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Arial"/>
          <w:color w:val="000000"/>
          <w:sz w:val="23"/>
          <w:szCs w:val="23"/>
        </w:rPr>
      </w:pPr>
      <w:r w:rsidRPr="00F27C19">
        <w:rPr>
          <w:rStyle w:val="o"/>
          <w:rFonts w:eastAsia="Adobe 黑体 Std R" w:cs="Courier New"/>
          <w:color w:val="AA2211"/>
        </w:rPr>
        <w:t>@</w:t>
      </w:r>
      <w:r w:rsidRPr="00F27C19">
        <w:rPr>
          <w:rStyle w:val="no"/>
          <w:rFonts w:eastAsia="Adobe 黑体 Std R" w:cs="Courier New"/>
          <w:color w:val="000A65"/>
        </w:rPr>
        <w:t>username</w:t>
      </w:r>
    </w:p>
    <w:p w:rsidR="00E4537C" w:rsidRPr="00F27C19" w:rsidRDefault="00E4537C">
      <w:pPr>
        <w:pStyle w:val="ab"/>
        <w:shd w:val="clear" w:color="auto" w:fill="FFFFFF"/>
        <w:spacing w:before="0" w:after="180" w:line="326" w:lineRule="atLeast"/>
        <w:rPr>
          <w:rFonts w:eastAsia="Adobe 黑体 Std R"/>
        </w:rPr>
      </w:pPr>
      <w:r w:rsidRPr="00F27C19">
        <w:rPr>
          <w:rFonts w:eastAsia="Adobe 黑体 Std R" w:cs="Arial"/>
          <w:color w:val="000000"/>
          <w:sz w:val="23"/>
          <w:szCs w:val="23"/>
        </w:rPr>
        <w:t>当你上传你的评论，这个用户就会被加入抄送列表。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341" w:name="phriction-documents"/>
      <w:bookmarkStart w:id="342" w:name="_Toc385544292"/>
      <w:bookmarkEnd w:id="341"/>
      <w:r w:rsidRPr="00F27C19">
        <w:t>Phriction 文档</w:t>
      </w:r>
      <w:bookmarkEnd w:id="342"/>
    </w:p>
    <w:p w:rsidR="00E4537C" w:rsidRPr="00F27C19" w:rsidRDefault="00E4537C">
      <w:pPr>
        <w:pStyle w:val="ab"/>
        <w:shd w:val="clear" w:color="auto" w:fill="FFFFFF"/>
        <w:spacing w:before="0" w:after="180" w:line="326" w:lineRule="atLeast"/>
        <w:rPr>
          <w:rStyle w:val="no"/>
          <w:rFonts w:eastAsia="Adobe 黑体 Std R" w:cs="Courier New"/>
          <w:color w:val="000A65"/>
        </w:rPr>
      </w:pPr>
      <w:r w:rsidRPr="00F27C19">
        <w:rPr>
          <w:rFonts w:eastAsia="Adobe 黑体 Std R" w:cs="Arial"/>
          <w:color w:val="000000"/>
          <w:sz w:val="23"/>
          <w:szCs w:val="23"/>
        </w:rPr>
        <w:t>You can link to Phriction documents with a name or path: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Arial"/>
          <w:color w:val="000000"/>
          <w:sz w:val="23"/>
          <w:szCs w:val="23"/>
        </w:rPr>
      </w:pPr>
      <w:r w:rsidRPr="00F27C19">
        <w:rPr>
          <w:rStyle w:val="no"/>
          <w:rFonts w:eastAsia="Adobe 黑体 Std R" w:cs="Courier New"/>
          <w:color w:val="000A65"/>
        </w:rPr>
        <w:t>Make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sure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you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sign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and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date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your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[[</w:t>
      </w:r>
      <w:r w:rsidRPr="00F27C19">
        <w:rPr>
          <w:rStyle w:val="no"/>
          <w:rFonts w:eastAsia="Adobe 黑体 Std R" w:cs="Courier New"/>
          <w:color w:val="000A65"/>
        </w:rPr>
        <w:t>legal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Letter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of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Marque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k"/>
          <w:rFonts w:eastAsia="Adobe 黑体 Std R" w:cs="Courier New"/>
          <w:color w:val="AA4000"/>
        </w:rPr>
        <w:t>and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Reprisal</w:t>
      </w:r>
      <w:r w:rsidRPr="00F27C19">
        <w:rPr>
          <w:rStyle w:val="o"/>
          <w:rFonts w:eastAsia="Adobe 黑体 Std R" w:cs="Courier New"/>
          <w:color w:val="AA2211"/>
        </w:rPr>
        <w:t>]]!</w:t>
      </w:r>
    </w:p>
    <w:p w:rsidR="00E4537C" w:rsidRPr="00F27C19" w:rsidRDefault="00E4537C">
      <w:pPr>
        <w:pStyle w:val="ab"/>
        <w:shd w:val="clear" w:color="auto" w:fill="FFFFFF"/>
        <w:spacing w:before="0" w:after="180" w:line="326" w:lineRule="atLeast"/>
        <w:rPr>
          <w:rStyle w:val="no"/>
          <w:rFonts w:eastAsia="Adobe 黑体 Std R" w:cs="Courier New"/>
          <w:color w:val="000A65"/>
        </w:rPr>
      </w:pPr>
      <w:r w:rsidRPr="00F27C19">
        <w:rPr>
          <w:rFonts w:eastAsia="Adobe 黑体 Std R" w:cs="Arial"/>
          <w:color w:val="000000"/>
          <w:sz w:val="23"/>
          <w:szCs w:val="23"/>
        </w:rPr>
        <w:t>With a pipe (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|</w:t>
      </w:r>
      <w:r w:rsidRPr="00F27C19">
        <w:rPr>
          <w:rFonts w:eastAsia="Adobe 黑体 Std R" w:cs="Arial"/>
          <w:color w:val="000000"/>
          <w:sz w:val="23"/>
          <w:szCs w:val="23"/>
        </w:rPr>
        <w:t>), you can retitle the link. Use this to mislead your opponents: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Check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out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these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[[</w:t>
      </w:r>
      <w:r w:rsidRPr="00F27C19">
        <w:rPr>
          <w:rStyle w:val="no"/>
          <w:rFonts w:eastAsia="Adobe 黑体 Std R" w:cs="Courier New"/>
          <w:color w:val="000A65"/>
        </w:rPr>
        <w:t>legal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Style w:val="no"/>
          <w:rFonts w:eastAsia="Adobe 黑体 Std R" w:cs="Courier New"/>
          <w:color w:val="000A65"/>
        </w:rPr>
        <w:t>boring_documents</w:t>
      </w:r>
      <w:r w:rsidRPr="00F27C19">
        <w:rPr>
          <w:rStyle w:val="o"/>
          <w:rFonts w:eastAsia="Adobe 黑体 Std R" w:cs="Courier New"/>
          <w:color w:val="AA2211"/>
        </w:rPr>
        <w:t>/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exciting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legal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documents</w:t>
      </w:r>
      <w:r w:rsidRPr="00F27C19">
        <w:rPr>
          <w:rStyle w:val="o"/>
          <w:rFonts w:eastAsia="Adobe 黑体 Std R" w:cs="Courier New"/>
          <w:color w:val="AA2211"/>
        </w:rPr>
        <w:t>]]!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343" w:name="_Toc385544293"/>
      <w:r w:rsidRPr="00F27C19">
        <w:t>文字块</w:t>
      </w:r>
      <w:bookmarkEnd w:id="343"/>
    </w:p>
    <w:p w:rsidR="00E4537C" w:rsidRPr="00F27C19" w:rsidRDefault="00E4537C">
      <w:pPr>
        <w:pStyle w:val="ab"/>
        <w:shd w:val="clear" w:color="auto" w:fill="FFFFFF"/>
        <w:spacing w:before="0" w:after="180" w:line="326" w:lineRule="atLeast"/>
        <w:rPr>
          <w:rStyle w:val="o"/>
          <w:rFonts w:eastAsia="Adobe 黑体 Std R" w:cs="Courier New"/>
          <w:color w:val="AA2211"/>
        </w:rPr>
      </w:pPr>
      <w:r w:rsidRPr="00F27C19">
        <w:rPr>
          <w:rFonts w:eastAsia="Adobe 黑体 Std R" w:cs="Arial"/>
          <w:color w:val="000000"/>
          <w:sz w:val="23"/>
          <w:szCs w:val="23"/>
        </w:rPr>
        <w:t>表示文本中的文字块，可使用 "%%%":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s1"/>
          <w:rFonts w:eastAsia="Adobe 黑体 Std R" w:cs="Courier New"/>
          <w:color w:val="766510"/>
        </w:rPr>
      </w:pPr>
      <w:r w:rsidRPr="00F27C19">
        <w:rPr>
          <w:rStyle w:val="o"/>
          <w:rFonts w:eastAsia="Adobe 黑体 Std R" w:cs="Courier New"/>
          <w:color w:val="AA2211"/>
        </w:rPr>
        <w:t>%%%</w:t>
      </w:r>
      <w:r w:rsidRPr="00F27C19">
        <w:rPr>
          <w:rStyle w:val="no"/>
          <w:rFonts w:eastAsia="Adobe 黑体 Std R" w:cs="Courier New"/>
          <w:color w:val="000A65"/>
        </w:rPr>
        <w:t>Text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that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won</w:t>
      </w:r>
      <w:r w:rsidRPr="00F27C19">
        <w:rPr>
          <w:rStyle w:val="s1"/>
          <w:rFonts w:eastAsia="Adobe 黑体 Std R" w:cs="Courier New"/>
          <w:color w:val="766510"/>
        </w:rPr>
        <w:t>'t be processed by remarkup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s1"/>
          <w:rFonts w:eastAsia="Adobe 黑体 Std R" w:cs="Courier New"/>
          <w:color w:val="766510"/>
        </w:rPr>
      </w:pPr>
      <w:r w:rsidRPr="00F27C19">
        <w:rPr>
          <w:rStyle w:val="s1"/>
          <w:rFonts w:eastAsia="Adobe 黑体 Std R" w:cs="Courier New"/>
          <w:color w:val="766510"/>
        </w:rPr>
        <w:lastRenderedPageBreak/>
        <w:t>[[http://www.example.com | example]]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Arial"/>
          <w:color w:val="000000"/>
          <w:sz w:val="23"/>
          <w:szCs w:val="23"/>
        </w:rPr>
      </w:pPr>
      <w:r w:rsidRPr="00F27C19">
        <w:rPr>
          <w:rStyle w:val="s1"/>
          <w:rFonts w:eastAsia="Adobe 黑体 Std R" w:cs="Courier New"/>
          <w:color w:val="766510"/>
        </w:rPr>
        <w:t>%%%</w:t>
      </w:r>
    </w:p>
    <w:p w:rsidR="00E4537C" w:rsidRPr="00F27C19" w:rsidRDefault="00E4537C">
      <w:pPr>
        <w:pStyle w:val="ab"/>
        <w:shd w:val="clear" w:color="auto" w:fill="FFFFFF"/>
        <w:spacing w:before="0" w:after="180" w:line="326" w:lineRule="atLeast"/>
        <w:rPr>
          <w:rFonts w:eastAsia="Adobe 黑体 Std R"/>
        </w:rPr>
      </w:pPr>
      <w:r w:rsidRPr="00F27C19">
        <w:rPr>
          <w:rFonts w:eastAsia="Adobe 黑体 Std R" w:cs="Arial"/>
          <w:color w:val="000000"/>
          <w:sz w:val="23"/>
          <w:szCs w:val="23"/>
        </w:rPr>
        <w:t>Remarkup将不会处理在文字块中的内容 (比如，保留空格)。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344" w:name="tables"/>
      <w:bookmarkStart w:id="345" w:name="_Toc385544294"/>
      <w:bookmarkEnd w:id="344"/>
      <w:r w:rsidRPr="00F27C19">
        <w:t>表格</w:t>
      </w:r>
      <w:bookmarkEnd w:id="345"/>
    </w:p>
    <w:p w:rsidR="00E4537C" w:rsidRPr="00F27C19" w:rsidRDefault="00E4537C">
      <w:pPr>
        <w:pStyle w:val="ab"/>
        <w:shd w:val="clear" w:color="auto" w:fill="FFFFFF"/>
        <w:spacing w:before="0" w:after="180" w:line="326" w:lineRule="atLeast"/>
        <w:rPr>
          <w:rStyle w:val="o"/>
          <w:rFonts w:eastAsia="Adobe 黑体 Std R" w:cs="Courier New"/>
          <w:color w:val="AA2211"/>
        </w:rPr>
      </w:pPr>
      <w:r w:rsidRPr="00F27C19">
        <w:rPr>
          <w:rFonts w:eastAsia="Adobe 黑体 Std R" w:cs="Arial"/>
          <w:color w:val="000000"/>
          <w:sz w:val="23"/>
          <w:szCs w:val="23"/>
        </w:rPr>
        <w:t>Remarkup支持简单的表格语法。例如: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Fruit</w:t>
      </w: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Color</w:t>
      </w: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Price</w:t>
      </w:r>
      <w:r w:rsidRPr="00F27C19">
        <w:rPr>
          <w:rFonts w:eastAsia="Adobe 黑体 Std R" w:cs="Courier New"/>
          <w:color w:val="000000"/>
        </w:rPr>
        <w:t xml:space="preserve">  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Peel</w:t>
      </w:r>
      <w:r w:rsidRPr="00F27C19">
        <w:rPr>
          <w:rStyle w:val="o"/>
          <w:rFonts w:eastAsia="Adobe 黑体 Std R" w:cs="Courier New"/>
          <w:color w:val="AA2211"/>
        </w:rPr>
        <w:t>?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-----</w:t>
      </w: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-----</w:t>
      </w: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-----</w:t>
      </w:r>
      <w:r w:rsidRPr="00F27C19">
        <w:rPr>
          <w:rFonts w:eastAsia="Adobe 黑体 Std R" w:cs="Courier New"/>
          <w:color w:val="000000"/>
        </w:rPr>
        <w:t xml:space="preserve">  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-----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Apple</w:t>
      </w: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red</w:t>
      </w: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b"/>
          <w:rFonts w:eastAsia="Adobe 黑体 Std R" w:cs="Courier New"/>
          <w:color w:val="766510"/>
        </w:rPr>
        <w:t>`$0.93`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no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Arial"/>
          <w:color w:val="000000"/>
          <w:sz w:val="23"/>
          <w:szCs w:val="23"/>
        </w:rPr>
      </w:pP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Banana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no"/>
          <w:rFonts w:eastAsia="Adobe 黑体 Std R" w:cs="Courier New"/>
          <w:color w:val="000A65"/>
        </w:rPr>
        <w:t>yellow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sb"/>
          <w:rFonts w:eastAsia="Adobe 黑体 Std R" w:cs="Courier New"/>
          <w:color w:val="766510"/>
        </w:rPr>
        <w:t>`$0.19`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|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**</w:t>
      </w:r>
      <w:r w:rsidRPr="00F27C19">
        <w:rPr>
          <w:rStyle w:val="no"/>
          <w:rFonts w:eastAsia="Adobe 黑体 Std R" w:cs="Courier New"/>
          <w:color w:val="000A65"/>
        </w:rPr>
        <w:t>YES</w:t>
      </w:r>
      <w:r w:rsidRPr="00F27C19">
        <w:rPr>
          <w:rStyle w:val="o"/>
          <w:rFonts w:eastAsia="Adobe 黑体 Std R" w:cs="Courier New"/>
          <w:color w:val="AA2211"/>
        </w:rPr>
        <w:t>**</w:t>
      </w:r>
    </w:p>
    <w:p w:rsidR="00E4537C" w:rsidRPr="00F27C19" w:rsidRDefault="00E4537C">
      <w:pPr>
        <w:pStyle w:val="ab"/>
        <w:shd w:val="clear" w:color="auto" w:fill="FFFFFF"/>
        <w:spacing w:before="0" w:after="180" w:line="326" w:lineRule="atLeast"/>
        <w:rPr>
          <w:rFonts w:eastAsia="Adobe 黑体 Std R" w:cs="Arial"/>
          <w:b/>
          <w:bCs/>
          <w:color w:val="000000"/>
          <w:sz w:val="23"/>
          <w:szCs w:val="23"/>
        </w:rPr>
      </w:pPr>
      <w:r w:rsidRPr="00F27C19">
        <w:rPr>
          <w:rFonts w:eastAsia="Adobe 黑体 Std R" w:cs="Arial"/>
          <w:color w:val="000000"/>
          <w:sz w:val="23"/>
          <w:szCs w:val="23"/>
        </w:rPr>
        <w:t>...产生如下效果:</w:t>
      </w:r>
    </w:p>
    <w:tbl>
      <w:tblPr>
        <w:tblW w:w="0" w:type="auto"/>
        <w:tblInd w:w="-1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18"/>
        <w:gridCol w:w="850"/>
        <w:gridCol w:w="773"/>
        <w:gridCol w:w="839"/>
      </w:tblGrid>
      <w:tr w:rsidR="00E4537C" w:rsidRPr="00F27C19">
        <w:tc>
          <w:tcPr>
            <w:tcW w:w="1018" w:type="dxa"/>
            <w:shd w:val="clear" w:color="auto" w:fill="E3E3E3"/>
          </w:tcPr>
          <w:p w:rsidR="00E4537C" w:rsidRPr="00F27C19" w:rsidRDefault="00E4537C">
            <w:pPr>
              <w:spacing w:line="326" w:lineRule="atLeast"/>
              <w:rPr>
                <w:rFonts w:cs="Arial"/>
                <w:b/>
                <w:bCs/>
                <w:color w:val="000000"/>
                <w:sz w:val="23"/>
                <w:szCs w:val="23"/>
              </w:rPr>
            </w:pPr>
            <w:r w:rsidRPr="00F27C19">
              <w:rPr>
                <w:rFonts w:cs="Arial"/>
                <w:b/>
                <w:bCs/>
                <w:color w:val="000000"/>
                <w:sz w:val="23"/>
                <w:szCs w:val="23"/>
              </w:rPr>
              <w:t>Fruit</w:t>
            </w:r>
          </w:p>
        </w:tc>
        <w:tc>
          <w:tcPr>
            <w:tcW w:w="850" w:type="dxa"/>
            <w:shd w:val="clear" w:color="auto" w:fill="E3E3E3"/>
          </w:tcPr>
          <w:p w:rsidR="00E4537C" w:rsidRPr="00F27C19" w:rsidRDefault="00E4537C">
            <w:pPr>
              <w:spacing w:line="326" w:lineRule="atLeast"/>
              <w:rPr>
                <w:rFonts w:cs="Arial"/>
                <w:b/>
                <w:bCs/>
                <w:color w:val="000000"/>
                <w:sz w:val="23"/>
                <w:szCs w:val="23"/>
              </w:rPr>
            </w:pPr>
            <w:r w:rsidRPr="00F27C19">
              <w:rPr>
                <w:rFonts w:cs="Arial"/>
                <w:b/>
                <w:bCs/>
                <w:color w:val="000000"/>
                <w:sz w:val="23"/>
                <w:szCs w:val="23"/>
              </w:rPr>
              <w:t>Color</w:t>
            </w:r>
          </w:p>
        </w:tc>
        <w:tc>
          <w:tcPr>
            <w:tcW w:w="773" w:type="dxa"/>
            <w:shd w:val="clear" w:color="auto" w:fill="E3E3E3"/>
          </w:tcPr>
          <w:p w:rsidR="00E4537C" w:rsidRPr="00F27C19" w:rsidRDefault="00E4537C">
            <w:pPr>
              <w:spacing w:line="326" w:lineRule="atLeast"/>
              <w:rPr>
                <w:rFonts w:cs="Arial"/>
                <w:b/>
                <w:bCs/>
                <w:color w:val="000000"/>
                <w:sz w:val="23"/>
                <w:szCs w:val="23"/>
              </w:rPr>
            </w:pPr>
            <w:r w:rsidRPr="00F27C19">
              <w:rPr>
                <w:rFonts w:cs="Arial"/>
                <w:b/>
                <w:bCs/>
                <w:color w:val="000000"/>
                <w:sz w:val="23"/>
                <w:szCs w:val="23"/>
              </w:rPr>
              <w:t>Price</w:t>
            </w:r>
          </w:p>
        </w:tc>
        <w:tc>
          <w:tcPr>
            <w:tcW w:w="839" w:type="dxa"/>
            <w:shd w:val="clear" w:color="auto" w:fill="E3E3E3"/>
          </w:tcPr>
          <w:p w:rsidR="00E4537C" w:rsidRPr="00F27C19" w:rsidRDefault="00E4537C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F27C19">
              <w:rPr>
                <w:rFonts w:cs="Arial"/>
                <w:b/>
                <w:bCs/>
                <w:color w:val="000000"/>
                <w:sz w:val="23"/>
                <w:szCs w:val="23"/>
              </w:rPr>
              <w:t>Peel?</w:t>
            </w:r>
          </w:p>
        </w:tc>
      </w:tr>
      <w:tr w:rsidR="00E4537C" w:rsidRPr="00F27C19">
        <w:tc>
          <w:tcPr>
            <w:tcW w:w="1018" w:type="dxa"/>
            <w:shd w:val="clear" w:color="auto" w:fill="FFFFFF"/>
          </w:tcPr>
          <w:p w:rsidR="00E4537C" w:rsidRPr="00F27C19" w:rsidRDefault="00E4537C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F27C19">
              <w:rPr>
                <w:rFonts w:cs="Arial"/>
                <w:color w:val="000000"/>
                <w:sz w:val="23"/>
                <w:szCs w:val="23"/>
              </w:rPr>
              <w:t>Apple</w:t>
            </w:r>
          </w:p>
        </w:tc>
        <w:tc>
          <w:tcPr>
            <w:tcW w:w="850" w:type="dxa"/>
            <w:shd w:val="clear" w:color="auto" w:fill="FFFFFF"/>
          </w:tcPr>
          <w:p w:rsidR="00E4537C" w:rsidRPr="00F27C19" w:rsidRDefault="00E4537C">
            <w:pPr>
              <w:spacing w:line="326" w:lineRule="atLeast"/>
              <w:rPr>
                <w:rStyle w:val="HTML"/>
                <w:rFonts w:ascii="Adobe 黑体 Std R" w:eastAsia="Adobe 黑体 Std R" w:hAnsi="Adobe 黑体 Std R"/>
                <w:color w:val="333333"/>
                <w:sz w:val="20"/>
                <w:szCs w:val="20"/>
                <w:shd w:val="clear" w:color="auto" w:fill="EBEBEB"/>
              </w:rPr>
            </w:pPr>
            <w:r w:rsidRPr="00F27C19">
              <w:rPr>
                <w:rFonts w:cs="Arial"/>
                <w:color w:val="000000"/>
                <w:sz w:val="23"/>
                <w:szCs w:val="23"/>
              </w:rPr>
              <w:t>red</w:t>
            </w:r>
          </w:p>
        </w:tc>
        <w:tc>
          <w:tcPr>
            <w:tcW w:w="773" w:type="dxa"/>
            <w:shd w:val="clear" w:color="auto" w:fill="FFFFFF"/>
          </w:tcPr>
          <w:p w:rsidR="00E4537C" w:rsidRPr="00F27C19" w:rsidRDefault="00E4537C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F27C19">
              <w:rPr>
                <w:rStyle w:val="HTML"/>
                <w:rFonts w:ascii="Adobe 黑体 Std R" w:eastAsia="Adobe 黑体 Std R" w:hAnsi="Adobe 黑体 Std R"/>
                <w:color w:val="333333"/>
                <w:sz w:val="20"/>
                <w:szCs w:val="20"/>
                <w:shd w:val="clear" w:color="auto" w:fill="EBEBEB"/>
              </w:rPr>
              <w:t>$0.93</w:t>
            </w:r>
          </w:p>
        </w:tc>
        <w:tc>
          <w:tcPr>
            <w:tcW w:w="839" w:type="dxa"/>
            <w:shd w:val="clear" w:color="auto" w:fill="FFFFFF"/>
          </w:tcPr>
          <w:p w:rsidR="00E4537C" w:rsidRPr="00F27C19" w:rsidRDefault="00E4537C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F27C19">
              <w:rPr>
                <w:rFonts w:cs="Arial"/>
                <w:color w:val="000000"/>
                <w:sz w:val="23"/>
                <w:szCs w:val="23"/>
              </w:rPr>
              <w:t>no</w:t>
            </w:r>
          </w:p>
        </w:tc>
      </w:tr>
      <w:tr w:rsidR="00E4537C" w:rsidRPr="00F27C19">
        <w:tc>
          <w:tcPr>
            <w:tcW w:w="1018" w:type="dxa"/>
            <w:shd w:val="clear" w:color="auto" w:fill="FFFFFF"/>
          </w:tcPr>
          <w:p w:rsidR="00E4537C" w:rsidRPr="00F27C19" w:rsidRDefault="00E4537C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F27C19">
              <w:rPr>
                <w:rFonts w:cs="Arial"/>
                <w:color w:val="000000"/>
                <w:sz w:val="23"/>
                <w:szCs w:val="23"/>
              </w:rPr>
              <w:t>Banana</w:t>
            </w:r>
          </w:p>
        </w:tc>
        <w:tc>
          <w:tcPr>
            <w:tcW w:w="850" w:type="dxa"/>
            <w:shd w:val="clear" w:color="auto" w:fill="FFFFFF"/>
          </w:tcPr>
          <w:p w:rsidR="00E4537C" w:rsidRPr="00F27C19" w:rsidRDefault="00E4537C">
            <w:pPr>
              <w:spacing w:line="326" w:lineRule="atLeast"/>
              <w:rPr>
                <w:rStyle w:val="HTML"/>
                <w:rFonts w:ascii="Adobe 黑体 Std R" w:eastAsia="Adobe 黑体 Std R" w:hAnsi="Adobe 黑体 Std R"/>
                <w:color w:val="333333"/>
                <w:sz w:val="20"/>
                <w:szCs w:val="20"/>
                <w:shd w:val="clear" w:color="auto" w:fill="EBEBEB"/>
              </w:rPr>
            </w:pPr>
            <w:r w:rsidRPr="00F27C19">
              <w:rPr>
                <w:rFonts w:cs="Arial"/>
                <w:color w:val="000000"/>
                <w:sz w:val="23"/>
                <w:szCs w:val="23"/>
              </w:rPr>
              <w:t>yellow</w:t>
            </w:r>
          </w:p>
        </w:tc>
        <w:tc>
          <w:tcPr>
            <w:tcW w:w="773" w:type="dxa"/>
            <w:shd w:val="clear" w:color="auto" w:fill="FFFFFF"/>
          </w:tcPr>
          <w:p w:rsidR="00E4537C" w:rsidRPr="00F27C19" w:rsidRDefault="00E4537C">
            <w:pPr>
              <w:spacing w:line="326" w:lineRule="atLeast"/>
              <w:rPr>
                <w:rStyle w:val="a4"/>
                <w:rFonts w:cs="Arial"/>
                <w:color w:val="000000"/>
                <w:sz w:val="23"/>
                <w:szCs w:val="23"/>
              </w:rPr>
            </w:pPr>
            <w:r w:rsidRPr="00F27C19">
              <w:rPr>
                <w:rStyle w:val="HTML"/>
                <w:rFonts w:ascii="Adobe 黑体 Std R" w:eastAsia="Adobe 黑体 Std R" w:hAnsi="Adobe 黑体 Std R"/>
                <w:color w:val="333333"/>
                <w:sz w:val="20"/>
                <w:szCs w:val="20"/>
                <w:shd w:val="clear" w:color="auto" w:fill="EBEBEB"/>
              </w:rPr>
              <w:t>$0.19</w:t>
            </w:r>
          </w:p>
        </w:tc>
        <w:tc>
          <w:tcPr>
            <w:tcW w:w="839" w:type="dxa"/>
            <w:shd w:val="clear" w:color="auto" w:fill="FFFFFF"/>
          </w:tcPr>
          <w:p w:rsidR="00E4537C" w:rsidRPr="00F27C19" w:rsidRDefault="00E4537C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F27C19">
              <w:rPr>
                <w:rStyle w:val="a4"/>
                <w:rFonts w:cs="Arial"/>
                <w:color w:val="000000"/>
                <w:sz w:val="23"/>
                <w:szCs w:val="23"/>
              </w:rPr>
              <w:t>YES</w:t>
            </w:r>
          </w:p>
        </w:tc>
      </w:tr>
    </w:tbl>
    <w:p w:rsidR="00E4537C" w:rsidRPr="00F27C19" w:rsidRDefault="00E4537C">
      <w:pPr>
        <w:pStyle w:val="ab"/>
        <w:shd w:val="clear" w:color="auto" w:fill="FFFFFF"/>
        <w:spacing w:before="0" w:after="180" w:line="326" w:lineRule="atLeast"/>
        <w:rPr>
          <w:rStyle w:val="o"/>
          <w:rFonts w:eastAsia="Adobe 黑体 Std R" w:cs="Courier New"/>
          <w:color w:val="AA2211"/>
        </w:rPr>
      </w:pPr>
      <w:r w:rsidRPr="00F27C19">
        <w:rPr>
          <w:rFonts w:eastAsia="Adobe 黑体 Std R" w:cs="Arial"/>
          <w:color w:val="000000"/>
          <w:sz w:val="23"/>
          <w:szCs w:val="23"/>
        </w:rPr>
        <w:t>Remarkup 也支持简化的HTML表格语法。例如：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table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tr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th</w:t>
      </w: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Style w:val="no"/>
          <w:rFonts w:eastAsia="Adobe 黑体 Std R" w:cs="Courier New"/>
          <w:color w:val="000A65"/>
        </w:rPr>
        <w:t>Fruit</w:t>
      </w:r>
      <w:r w:rsidRPr="00F27C19">
        <w:rPr>
          <w:rStyle w:val="o"/>
          <w:rFonts w:eastAsia="Adobe 黑体 Std R" w:cs="Courier New"/>
          <w:color w:val="AA2211"/>
        </w:rPr>
        <w:t>&lt;/</w:t>
      </w:r>
      <w:r w:rsidRPr="00F27C19">
        <w:rPr>
          <w:rStyle w:val="no"/>
          <w:rFonts w:eastAsia="Adobe 黑体 Std R" w:cs="Courier New"/>
          <w:color w:val="000A65"/>
        </w:rPr>
        <w:t>th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th</w:t>
      </w: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Style w:val="no"/>
          <w:rFonts w:eastAsia="Adobe 黑体 Std R" w:cs="Courier New"/>
          <w:color w:val="000A65"/>
        </w:rPr>
        <w:t>Color</w:t>
      </w:r>
      <w:r w:rsidRPr="00F27C19">
        <w:rPr>
          <w:rStyle w:val="o"/>
          <w:rFonts w:eastAsia="Adobe 黑体 Std R" w:cs="Courier New"/>
          <w:color w:val="AA2211"/>
        </w:rPr>
        <w:t>&lt;/</w:t>
      </w:r>
      <w:r w:rsidRPr="00F27C19">
        <w:rPr>
          <w:rStyle w:val="no"/>
          <w:rFonts w:eastAsia="Adobe 黑体 Std R" w:cs="Courier New"/>
          <w:color w:val="000A65"/>
        </w:rPr>
        <w:t>th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th</w:t>
      </w: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Style w:val="no"/>
          <w:rFonts w:eastAsia="Adobe 黑体 Std R" w:cs="Courier New"/>
          <w:color w:val="000A65"/>
        </w:rPr>
        <w:t>Price</w:t>
      </w:r>
      <w:r w:rsidRPr="00F27C19">
        <w:rPr>
          <w:rStyle w:val="o"/>
          <w:rFonts w:eastAsia="Adobe 黑体 Std R" w:cs="Courier New"/>
          <w:color w:val="AA2211"/>
        </w:rPr>
        <w:t>&lt;/</w:t>
      </w:r>
      <w:r w:rsidRPr="00F27C19">
        <w:rPr>
          <w:rStyle w:val="no"/>
          <w:rFonts w:eastAsia="Adobe 黑体 Std R" w:cs="Courier New"/>
          <w:color w:val="000A65"/>
        </w:rPr>
        <w:t>th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th</w:t>
      </w: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Style w:val="no"/>
          <w:rFonts w:eastAsia="Adobe 黑体 Std R" w:cs="Courier New"/>
          <w:color w:val="000A65"/>
        </w:rPr>
        <w:t>Peel</w:t>
      </w:r>
      <w:r w:rsidRPr="00F27C19">
        <w:rPr>
          <w:rStyle w:val="o"/>
          <w:rFonts w:eastAsia="Adobe 黑体 Std R" w:cs="Courier New"/>
          <w:color w:val="AA2211"/>
        </w:rPr>
        <w:t>?&lt;/</w:t>
      </w:r>
      <w:r w:rsidRPr="00F27C19">
        <w:rPr>
          <w:rStyle w:val="no"/>
          <w:rFonts w:eastAsia="Adobe 黑体 Std R" w:cs="Courier New"/>
          <w:color w:val="000A65"/>
        </w:rPr>
        <w:t>th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&lt;/</w:t>
      </w:r>
      <w:r w:rsidRPr="00F27C19">
        <w:rPr>
          <w:rStyle w:val="no"/>
          <w:rFonts w:eastAsia="Adobe 黑体 Std R" w:cs="Courier New"/>
          <w:color w:val="000A65"/>
        </w:rPr>
        <w:t>tr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tr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td</w:t>
      </w: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Style w:val="no"/>
          <w:rFonts w:eastAsia="Adobe 黑体 Std R" w:cs="Courier New"/>
          <w:color w:val="000A65"/>
        </w:rPr>
        <w:t>Apple</w:t>
      </w:r>
      <w:r w:rsidRPr="00F27C19">
        <w:rPr>
          <w:rStyle w:val="o"/>
          <w:rFonts w:eastAsia="Adobe 黑体 Std R" w:cs="Courier New"/>
          <w:color w:val="AA2211"/>
        </w:rPr>
        <w:t>&lt;/</w:t>
      </w:r>
      <w:r w:rsidRPr="00F27C19">
        <w:rPr>
          <w:rStyle w:val="no"/>
          <w:rFonts w:eastAsia="Adobe 黑体 Std R" w:cs="Courier New"/>
          <w:color w:val="000A65"/>
        </w:rPr>
        <w:t>td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td</w:t>
      </w: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Style w:val="no"/>
          <w:rFonts w:eastAsia="Adobe 黑体 Std R" w:cs="Courier New"/>
          <w:color w:val="000A65"/>
        </w:rPr>
        <w:t>red</w:t>
      </w:r>
      <w:r w:rsidRPr="00F27C19">
        <w:rPr>
          <w:rStyle w:val="o"/>
          <w:rFonts w:eastAsia="Adobe 黑体 Std R" w:cs="Courier New"/>
          <w:color w:val="AA2211"/>
        </w:rPr>
        <w:t>&lt;/</w:t>
      </w:r>
      <w:r w:rsidRPr="00F27C19">
        <w:rPr>
          <w:rStyle w:val="no"/>
          <w:rFonts w:eastAsia="Adobe 黑体 Std R" w:cs="Courier New"/>
          <w:color w:val="000A65"/>
        </w:rPr>
        <w:t>td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td</w:t>
      </w: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Style w:val="sb"/>
          <w:rFonts w:eastAsia="Adobe 黑体 Std R" w:cs="Courier New"/>
          <w:color w:val="766510"/>
        </w:rPr>
        <w:t>`$0.93`</w:t>
      </w:r>
      <w:r w:rsidRPr="00F27C19">
        <w:rPr>
          <w:rStyle w:val="o"/>
          <w:rFonts w:eastAsia="Adobe 黑体 Std R" w:cs="Courier New"/>
          <w:color w:val="AA2211"/>
        </w:rPr>
        <w:t>&lt;/</w:t>
      </w:r>
      <w:r w:rsidRPr="00F27C19">
        <w:rPr>
          <w:rStyle w:val="no"/>
          <w:rFonts w:eastAsia="Adobe 黑体 Std R" w:cs="Courier New"/>
          <w:color w:val="000A65"/>
        </w:rPr>
        <w:t>td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td</w:t>
      </w: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Style w:val="no"/>
          <w:rFonts w:eastAsia="Adobe 黑体 Std R" w:cs="Courier New"/>
          <w:color w:val="000A65"/>
        </w:rPr>
        <w:t>no</w:t>
      </w:r>
      <w:r w:rsidRPr="00F27C19">
        <w:rPr>
          <w:rStyle w:val="o"/>
          <w:rFonts w:eastAsia="Adobe 黑体 Std R" w:cs="Courier New"/>
          <w:color w:val="AA2211"/>
        </w:rPr>
        <w:t>&lt;/</w:t>
      </w:r>
      <w:r w:rsidRPr="00F27C19">
        <w:rPr>
          <w:rStyle w:val="no"/>
          <w:rFonts w:eastAsia="Adobe 黑体 Std R" w:cs="Courier New"/>
          <w:color w:val="000A65"/>
        </w:rPr>
        <w:t>td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&lt;/</w:t>
      </w:r>
      <w:r w:rsidRPr="00F27C19">
        <w:rPr>
          <w:rStyle w:val="no"/>
          <w:rFonts w:eastAsia="Adobe 黑体 Std R" w:cs="Courier New"/>
          <w:color w:val="000A65"/>
        </w:rPr>
        <w:t>tr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tr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td</w:t>
      </w: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Style w:val="no"/>
          <w:rFonts w:eastAsia="Adobe 黑体 Std R" w:cs="Courier New"/>
          <w:color w:val="000A65"/>
        </w:rPr>
        <w:t>Banana</w:t>
      </w:r>
      <w:r w:rsidRPr="00F27C19">
        <w:rPr>
          <w:rStyle w:val="o"/>
          <w:rFonts w:eastAsia="Adobe 黑体 Std R" w:cs="Courier New"/>
          <w:color w:val="AA2211"/>
        </w:rPr>
        <w:t>&lt;/</w:t>
      </w:r>
      <w:r w:rsidRPr="00F27C19">
        <w:rPr>
          <w:rStyle w:val="no"/>
          <w:rFonts w:eastAsia="Adobe 黑体 Std R" w:cs="Courier New"/>
          <w:color w:val="000A65"/>
        </w:rPr>
        <w:t>td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td</w:t>
      </w: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Style w:val="no"/>
          <w:rFonts w:eastAsia="Adobe 黑体 Std R" w:cs="Courier New"/>
          <w:color w:val="000A65"/>
        </w:rPr>
        <w:t>yellow</w:t>
      </w:r>
      <w:r w:rsidRPr="00F27C19">
        <w:rPr>
          <w:rStyle w:val="o"/>
          <w:rFonts w:eastAsia="Adobe 黑体 Std R" w:cs="Courier New"/>
          <w:color w:val="AA2211"/>
        </w:rPr>
        <w:t>&lt;/</w:t>
      </w:r>
      <w:r w:rsidRPr="00F27C19">
        <w:rPr>
          <w:rStyle w:val="no"/>
          <w:rFonts w:eastAsia="Adobe 黑体 Std R" w:cs="Courier New"/>
          <w:color w:val="000A65"/>
        </w:rPr>
        <w:t>td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lastRenderedPageBreak/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td</w:t>
      </w:r>
      <w:r w:rsidRPr="00F27C19">
        <w:rPr>
          <w:rStyle w:val="o"/>
          <w:rFonts w:eastAsia="Adobe 黑体 Std R" w:cs="Courier New"/>
          <w:color w:val="AA2211"/>
        </w:rPr>
        <w:t>&gt;</w:t>
      </w:r>
      <w:r w:rsidRPr="00F27C19">
        <w:rPr>
          <w:rStyle w:val="sb"/>
          <w:rFonts w:eastAsia="Adobe 黑体 Std R" w:cs="Courier New"/>
          <w:color w:val="766510"/>
        </w:rPr>
        <w:t>`$0.19`</w:t>
      </w:r>
      <w:r w:rsidRPr="00F27C19">
        <w:rPr>
          <w:rStyle w:val="o"/>
          <w:rFonts w:eastAsia="Adobe 黑体 Std R" w:cs="Courier New"/>
          <w:color w:val="AA2211"/>
        </w:rPr>
        <w:t>&lt;/</w:t>
      </w:r>
      <w:r w:rsidRPr="00F27C19">
        <w:rPr>
          <w:rStyle w:val="no"/>
          <w:rFonts w:eastAsia="Adobe 黑体 Std R" w:cs="Courier New"/>
          <w:color w:val="000A65"/>
        </w:rPr>
        <w:t>td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Fonts w:eastAsia="Adobe 黑体 Std R" w:cs="Courier New"/>
          <w:color w:val="000000"/>
        </w:rPr>
        <w:t xml:space="preserve">   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no"/>
          <w:rFonts w:eastAsia="Adobe 黑体 Std R" w:cs="Courier New"/>
          <w:color w:val="000A65"/>
        </w:rPr>
        <w:t>td</w:t>
      </w:r>
      <w:r w:rsidRPr="00F27C19">
        <w:rPr>
          <w:rStyle w:val="o"/>
          <w:rFonts w:eastAsia="Adobe 黑体 Std R" w:cs="Courier New"/>
          <w:color w:val="AA2211"/>
        </w:rPr>
        <w:t>&gt;**</w:t>
      </w:r>
      <w:r w:rsidRPr="00F27C19">
        <w:rPr>
          <w:rStyle w:val="no"/>
          <w:rFonts w:eastAsia="Adobe 黑体 Std R" w:cs="Courier New"/>
          <w:color w:val="000A65"/>
        </w:rPr>
        <w:t>YES</w:t>
      </w:r>
      <w:r w:rsidRPr="00F27C19">
        <w:rPr>
          <w:rStyle w:val="o"/>
          <w:rFonts w:eastAsia="Adobe 黑体 Std R" w:cs="Courier New"/>
          <w:color w:val="AA2211"/>
        </w:rPr>
        <w:t>**&lt;/</w:t>
      </w:r>
      <w:r w:rsidRPr="00F27C19">
        <w:rPr>
          <w:rStyle w:val="no"/>
          <w:rFonts w:eastAsia="Adobe 黑体 Std R" w:cs="Courier New"/>
          <w:color w:val="000A65"/>
        </w:rPr>
        <w:t>td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o"/>
          <w:rFonts w:eastAsia="Adobe 黑体 Std R" w:cs="Courier New"/>
          <w:color w:val="AA2211"/>
        </w:rPr>
      </w:pPr>
      <w:r w:rsidRPr="00F27C19">
        <w:rPr>
          <w:rFonts w:eastAsia="Adobe 黑体 Std R" w:cs="Courier New"/>
          <w:color w:val="000000"/>
        </w:rPr>
        <w:t xml:space="preserve">  </w:t>
      </w:r>
      <w:r w:rsidRPr="00F27C19">
        <w:rPr>
          <w:rStyle w:val="o"/>
          <w:rFonts w:eastAsia="Adobe 黑体 Std R" w:cs="Courier New"/>
          <w:color w:val="AA2211"/>
        </w:rPr>
        <w:t>&lt;/</w:t>
      </w:r>
      <w:r w:rsidRPr="00F27C19">
        <w:rPr>
          <w:rStyle w:val="no"/>
          <w:rFonts w:eastAsia="Adobe 黑体 Std R" w:cs="Courier New"/>
          <w:color w:val="000A65"/>
        </w:rPr>
        <w:t>tr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Arial"/>
          <w:color w:val="000000"/>
          <w:sz w:val="23"/>
          <w:szCs w:val="23"/>
        </w:rPr>
      </w:pPr>
      <w:r w:rsidRPr="00F27C19">
        <w:rPr>
          <w:rStyle w:val="o"/>
          <w:rFonts w:eastAsia="Adobe 黑体 Std R" w:cs="Courier New"/>
          <w:color w:val="AA2211"/>
        </w:rPr>
        <w:t>&lt;/</w:t>
      </w:r>
      <w:r w:rsidRPr="00F27C19">
        <w:rPr>
          <w:rStyle w:val="no"/>
          <w:rFonts w:eastAsia="Adobe 黑体 Std R" w:cs="Courier New"/>
          <w:color w:val="000A65"/>
        </w:rPr>
        <w:t>table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pPr>
        <w:pStyle w:val="ab"/>
        <w:shd w:val="clear" w:color="auto" w:fill="FFFFFF"/>
        <w:spacing w:before="0" w:after="180" w:line="326" w:lineRule="atLeast"/>
        <w:rPr>
          <w:rFonts w:eastAsia="Adobe 黑体 Std R" w:cs="Arial"/>
          <w:b/>
          <w:bCs/>
          <w:color w:val="000000"/>
          <w:sz w:val="23"/>
          <w:szCs w:val="23"/>
        </w:rPr>
      </w:pPr>
      <w:r w:rsidRPr="00F27C19">
        <w:rPr>
          <w:rFonts w:eastAsia="Adobe 黑体 Std R" w:cs="Arial"/>
          <w:color w:val="000000"/>
          <w:sz w:val="23"/>
          <w:szCs w:val="23"/>
        </w:rPr>
        <w:t>...将会有如下效果:</w:t>
      </w:r>
    </w:p>
    <w:tbl>
      <w:tblPr>
        <w:tblW w:w="0" w:type="auto"/>
        <w:tblInd w:w="-1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18"/>
        <w:gridCol w:w="850"/>
        <w:gridCol w:w="773"/>
        <w:gridCol w:w="839"/>
      </w:tblGrid>
      <w:tr w:rsidR="00E4537C" w:rsidRPr="00F27C19">
        <w:tc>
          <w:tcPr>
            <w:tcW w:w="1018" w:type="dxa"/>
            <w:shd w:val="clear" w:color="auto" w:fill="E3E3E3"/>
          </w:tcPr>
          <w:p w:rsidR="00E4537C" w:rsidRPr="00F27C19" w:rsidRDefault="00E4537C">
            <w:pPr>
              <w:spacing w:line="326" w:lineRule="atLeast"/>
              <w:rPr>
                <w:rFonts w:cs="Arial"/>
                <w:b/>
                <w:bCs/>
                <w:color w:val="000000"/>
                <w:sz w:val="23"/>
                <w:szCs w:val="23"/>
              </w:rPr>
            </w:pPr>
            <w:r w:rsidRPr="00F27C19">
              <w:rPr>
                <w:rFonts w:cs="Arial"/>
                <w:b/>
                <w:bCs/>
                <w:color w:val="000000"/>
                <w:sz w:val="23"/>
                <w:szCs w:val="23"/>
              </w:rPr>
              <w:t>Fruit</w:t>
            </w:r>
          </w:p>
        </w:tc>
        <w:tc>
          <w:tcPr>
            <w:tcW w:w="850" w:type="dxa"/>
            <w:shd w:val="clear" w:color="auto" w:fill="E3E3E3"/>
          </w:tcPr>
          <w:p w:rsidR="00E4537C" w:rsidRPr="00F27C19" w:rsidRDefault="00E4537C">
            <w:pPr>
              <w:spacing w:line="326" w:lineRule="atLeast"/>
              <w:rPr>
                <w:rFonts w:cs="Arial"/>
                <w:b/>
                <w:bCs/>
                <w:color w:val="000000"/>
                <w:sz w:val="23"/>
                <w:szCs w:val="23"/>
              </w:rPr>
            </w:pPr>
            <w:r w:rsidRPr="00F27C19">
              <w:rPr>
                <w:rFonts w:cs="Arial"/>
                <w:b/>
                <w:bCs/>
                <w:color w:val="000000"/>
                <w:sz w:val="23"/>
                <w:szCs w:val="23"/>
              </w:rPr>
              <w:t>Color</w:t>
            </w:r>
          </w:p>
        </w:tc>
        <w:tc>
          <w:tcPr>
            <w:tcW w:w="773" w:type="dxa"/>
            <w:shd w:val="clear" w:color="auto" w:fill="E3E3E3"/>
          </w:tcPr>
          <w:p w:rsidR="00E4537C" w:rsidRPr="00F27C19" w:rsidRDefault="00E4537C">
            <w:pPr>
              <w:spacing w:line="326" w:lineRule="atLeast"/>
              <w:rPr>
                <w:rFonts w:cs="Arial"/>
                <w:b/>
                <w:bCs/>
                <w:color w:val="000000"/>
                <w:sz w:val="23"/>
                <w:szCs w:val="23"/>
              </w:rPr>
            </w:pPr>
            <w:r w:rsidRPr="00F27C19">
              <w:rPr>
                <w:rFonts w:cs="Arial"/>
                <w:b/>
                <w:bCs/>
                <w:color w:val="000000"/>
                <w:sz w:val="23"/>
                <w:szCs w:val="23"/>
              </w:rPr>
              <w:t>Price</w:t>
            </w:r>
          </w:p>
        </w:tc>
        <w:tc>
          <w:tcPr>
            <w:tcW w:w="839" w:type="dxa"/>
            <w:shd w:val="clear" w:color="auto" w:fill="E3E3E3"/>
          </w:tcPr>
          <w:p w:rsidR="00E4537C" w:rsidRPr="00F27C19" w:rsidRDefault="00E4537C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F27C19">
              <w:rPr>
                <w:rFonts w:cs="Arial"/>
                <w:b/>
                <w:bCs/>
                <w:color w:val="000000"/>
                <w:sz w:val="23"/>
                <w:szCs w:val="23"/>
              </w:rPr>
              <w:t>Peel?</w:t>
            </w:r>
          </w:p>
        </w:tc>
      </w:tr>
      <w:tr w:rsidR="00E4537C" w:rsidRPr="00F27C19">
        <w:tc>
          <w:tcPr>
            <w:tcW w:w="1018" w:type="dxa"/>
            <w:shd w:val="clear" w:color="auto" w:fill="FFFFFF"/>
          </w:tcPr>
          <w:p w:rsidR="00E4537C" w:rsidRPr="00F27C19" w:rsidRDefault="00E4537C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F27C19">
              <w:rPr>
                <w:rFonts w:cs="Arial"/>
                <w:color w:val="000000"/>
                <w:sz w:val="23"/>
                <w:szCs w:val="23"/>
              </w:rPr>
              <w:t>Apple</w:t>
            </w:r>
          </w:p>
        </w:tc>
        <w:tc>
          <w:tcPr>
            <w:tcW w:w="850" w:type="dxa"/>
            <w:shd w:val="clear" w:color="auto" w:fill="FFFFFF"/>
          </w:tcPr>
          <w:p w:rsidR="00E4537C" w:rsidRPr="00F27C19" w:rsidRDefault="00E4537C">
            <w:pPr>
              <w:spacing w:line="326" w:lineRule="atLeast"/>
              <w:rPr>
                <w:rStyle w:val="HTML"/>
                <w:rFonts w:ascii="Adobe 黑体 Std R" w:eastAsia="Adobe 黑体 Std R" w:hAnsi="Adobe 黑体 Std R"/>
                <w:color w:val="333333"/>
                <w:sz w:val="20"/>
                <w:szCs w:val="20"/>
                <w:shd w:val="clear" w:color="auto" w:fill="EBEBEB"/>
              </w:rPr>
            </w:pPr>
            <w:r w:rsidRPr="00F27C19">
              <w:rPr>
                <w:rFonts w:cs="Arial"/>
                <w:color w:val="000000"/>
                <w:sz w:val="23"/>
                <w:szCs w:val="23"/>
              </w:rPr>
              <w:t>red</w:t>
            </w:r>
          </w:p>
        </w:tc>
        <w:tc>
          <w:tcPr>
            <w:tcW w:w="773" w:type="dxa"/>
            <w:shd w:val="clear" w:color="auto" w:fill="FFFFFF"/>
          </w:tcPr>
          <w:p w:rsidR="00E4537C" w:rsidRPr="00F27C19" w:rsidRDefault="00E4537C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F27C19">
              <w:rPr>
                <w:rStyle w:val="HTML"/>
                <w:rFonts w:ascii="Adobe 黑体 Std R" w:eastAsia="Adobe 黑体 Std R" w:hAnsi="Adobe 黑体 Std R"/>
                <w:color w:val="333333"/>
                <w:sz w:val="20"/>
                <w:szCs w:val="20"/>
                <w:shd w:val="clear" w:color="auto" w:fill="EBEBEB"/>
              </w:rPr>
              <w:t>$0.93</w:t>
            </w:r>
          </w:p>
        </w:tc>
        <w:tc>
          <w:tcPr>
            <w:tcW w:w="839" w:type="dxa"/>
            <w:shd w:val="clear" w:color="auto" w:fill="FFFFFF"/>
          </w:tcPr>
          <w:p w:rsidR="00E4537C" w:rsidRPr="00F27C19" w:rsidRDefault="00E4537C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F27C19">
              <w:rPr>
                <w:rFonts w:cs="Arial"/>
                <w:color w:val="000000"/>
                <w:sz w:val="23"/>
                <w:szCs w:val="23"/>
              </w:rPr>
              <w:t>no</w:t>
            </w:r>
          </w:p>
        </w:tc>
      </w:tr>
      <w:tr w:rsidR="00E4537C" w:rsidRPr="00F27C19">
        <w:tc>
          <w:tcPr>
            <w:tcW w:w="1018" w:type="dxa"/>
            <w:shd w:val="clear" w:color="auto" w:fill="FFFFFF"/>
          </w:tcPr>
          <w:p w:rsidR="00E4537C" w:rsidRPr="00F27C19" w:rsidRDefault="00E4537C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F27C19">
              <w:rPr>
                <w:rFonts w:cs="Arial"/>
                <w:color w:val="000000"/>
                <w:sz w:val="23"/>
                <w:szCs w:val="23"/>
              </w:rPr>
              <w:t>Banana</w:t>
            </w:r>
          </w:p>
        </w:tc>
        <w:tc>
          <w:tcPr>
            <w:tcW w:w="850" w:type="dxa"/>
            <w:shd w:val="clear" w:color="auto" w:fill="FFFFFF"/>
          </w:tcPr>
          <w:p w:rsidR="00E4537C" w:rsidRPr="00F27C19" w:rsidRDefault="00E4537C">
            <w:pPr>
              <w:spacing w:line="326" w:lineRule="atLeast"/>
              <w:rPr>
                <w:rStyle w:val="HTML"/>
                <w:rFonts w:ascii="Adobe 黑体 Std R" w:eastAsia="Adobe 黑体 Std R" w:hAnsi="Adobe 黑体 Std R"/>
                <w:color w:val="333333"/>
                <w:sz w:val="20"/>
                <w:szCs w:val="20"/>
                <w:shd w:val="clear" w:color="auto" w:fill="EBEBEB"/>
              </w:rPr>
            </w:pPr>
            <w:r w:rsidRPr="00F27C19">
              <w:rPr>
                <w:rFonts w:cs="Arial"/>
                <w:color w:val="000000"/>
                <w:sz w:val="23"/>
                <w:szCs w:val="23"/>
              </w:rPr>
              <w:t>yellow</w:t>
            </w:r>
          </w:p>
        </w:tc>
        <w:tc>
          <w:tcPr>
            <w:tcW w:w="773" w:type="dxa"/>
            <w:shd w:val="clear" w:color="auto" w:fill="FFFFFF"/>
          </w:tcPr>
          <w:p w:rsidR="00E4537C" w:rsidRPr="00F27C19" w:rsidRDefault="00E4537C">
            <w:pPr>
              <w:spacing w:line="326" w:lineRule="atLeast"/>
              <w:rPr>
                <w:rStyle w:val="a4"/>
                <w:rFonts w:cs="Arial"/>
                <w:color w:val="000000"/>
                <w:sz w:val="23"/>
                <w:szCs w:val="23"/>
              </w:rPr>
            </w:pPr>
            <w:r w:rsidRPr="00F27C19">
              <w:rPr>
                <w:rStyle w:val="HTML"/>
                <w:rFonts w:ascii="Adobe 黑体 Std R" w:eastAsia="Adobe 黑体 Std R" w:hAnsi="Adobe 黑体 Std R"/>
                <w:color w:val="333333"/>
                <w:sz w:val="20"/>
                <w:szCs w:val="20"/>
                <w:shd w:val="clear" w:color="auto" w:fill="EBEBEB"/>
              </w:rPr>
              <w:t>$0.19</w:t>
            </w:r>
          </w:p>
        </w:tc>
        <w:tc>
          <w:tcPr>
            <w:tcW w:w="839" w:type="dxa"/>
            <w:shd w:val="clear" w:color="auto" w:fill="FFFFFF"/>
          </w:tcPr>
          <w:p w:rsidR="00E4537C" w:rsidRPr="00F27C19" w:rsidRDefault="00E4537C">
            <w:pPr>
              <w:spacing w:line="326" w:lineRule="atLeast"/>
              <w:rPr>
                <w:rFonts w:cs="Arial"/>
                <w:color w:val="000000"/>
                <w:sz w:val="23"/>
                <w:szCs w:val="23"/>
              </w:rPr>
            </w:pPr>
            <w:r w:rsidRPr="00F27C19">
              <w:rPr>
                <w:rStyle w:val="a4"/>
                <w:rFonts w:cs="Arial"/>
                <w:color w:val="000000"/>
                <w:sz w:val="23"/>
                <w:szCs w:val="23"/>
              </w:rPr>
              <w:t>YES</w:t>
            </w:r>
          </w:p>
        </w:tc>
      </w:tr>
    </w:tbl>
    <w:p w:rsidR="00E4537C" w:rsidRPr="00F27C19" w:rsidRDefault="00E4537C">
      <w:pPr>
        <w:pStyle w:val="ab"/>
        <w:shd w:val="clear" w:color="auto" w:fill="FFFFFF"/>
        <w:spacing w:before="0" w:after="180" w:line="326" w:lineRule="atLeast"/>
        <w:rPr>
          <w:rFonts w:eastAsia="Adobe 黑体 Std R" w:cs="Arial"/>
          <w:color w:val="000000"/>
          <w:sz w:val="23"/>
          <w:szCs w:val="23"/>
        </w:rPr>
      </w:pPr>
      <w:r w:rsidRPr="00F27C19">
        <w:rPr>
          <w:rFonts w:eastAsia="Adobe 黑体 Std R" w:cs="Arial"/>
          <w:color w:val="000000"/>
          <w:sz w:val="23"/>
          <w:szCs w:val="23"/>
        </w:rPr>
        <w:t>在使用这个语法时需要注意的是：</w:t>
      </w:r>
    </w:p>
    <w:p w:rsidR="00E4537C" w:rsidRPr="00F27C19" w:rsidRDefault="00E4537C" w:rsidP="00553E2F">
      <w:pPr>
        <w:numPr>
          <w:ilvl w:val="0"/>
          <w:numId w:val="62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你的标签必须是使用适当的。</w:t>
      </w:r>
    </w:p>
    <w:p w:rsidR="00E4537C" w:rsidRPr="00F27C19" w:rsidRDefault="00E4537C" w:rsidP="00553E2F">
      <w:pPr>
        <w:numPr>
          <w:ilvl w:val="0"/>
          <w:numId w:val="62"/>
        </w:numPr>
        <w:shd w:val="clear" w:color="auto" w:fill="FFFFFF"/>
        <w:spacing w:line="326" w:lineRule="atLeast"/>
        <w:ind w:left="450"/>
        <w:rPr>
          <w:rFonts w:cs="Arial"/>
          <w:color w:val="000000"/>
          <w:sz w:val="23"/>
          <w:szCs w:val="23"/>
        </w:rPr>
      </w:pPr>
      <w:r w:rsidRPr="00F27C19">
        <w:rPr>
          <w:rFonts w:cs="Arial"/>
          <w:color w:val="000000"/>
          <w:sz w:val="23"/>
          <w:szCs w:val="23"/>
        </w:rPr>
        <w:t>你的标签不能包含属性（例如:&lt;td&gt;是没有问题的，不过 &lt;td style=”...”&gt;就不允许了）。</w:t>
      </w:r>
    </w:p>
    <w:p w:rsidR="00E4537C" w:rsidRPr="00F27C19" w:rsidRDefault="00E4537C" w:rsidP="00553E2F">
      <w:pPr>
        <w:numPr>
          <w:ilvl w:val="0"/>
          <w:numId w:val="62"/>
        </w:numPr>
        <w:shd w:val="clear" w:color="auto" w:fill="FFFFFF"/>
        <w:spacing w:line="326" w:lineRule="atLeast"/>
        <w:ind w:left="450"/>
      </w:pPr>
      <w:r w:rsidRPr="00F27C19">
        <w:rPr>
          <w:rFonts w:cs="Arial"/>
          <w:color w:val="000000"/>
          <w:sz w:val="23"/>
          <w:szCs w:val="23"/>
        </w:rPr>
        <w:t>你可以在表格单元中使用其他Remarkup规则 (例如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a4"/>
          <w:rFonts w:cs="Arial"/>
          <w:color w:val="000000"/>
          <w:sz w:val="23"/>
          <w:szCs w:val="23"/>
        </w:rPr>
        <w:t>粗体</w:t>
      </w:r>
      <w:r w:rsidRPr="00F27C19">
        <w:rPr>
          <w:rFonts w:cs="Arial"/>
          <w:color w:val="000000"/>
          <w:sz w:val="23"/>
          <w:szCs w:val="23"/>
        </w:rPr>
        <w:t>,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a6"/>
          <w:rFonts w:cs="Arial"/>
          <w:color w:val="000000"/>
          <w:sz w:val="23"/>
          <w:szCs w:val="23"/>
        </w:rPr>
        <w:t>斜体</w:t>
      </w:r>
      <w:r w:rsidRPr="00F27C19">
        <w:rPr>
          <w:rFonts w:cs="Arial"/>
          <w:color w:val="000000"/>
          <w:sz w:val="23"/>
          <w:szCs w:val="23"/>
        </w:rPr>
        <w:t xml:space="preserve">, 等等)。 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346" w:name="fullscreen-mode"/>
      <w:bookmarkStart w:id="347" w:name="_Toc385544295"/>
      <w:bookmarkEnd w:id="346"/>
      <w:r w:rsidRPr="00F27C19">
        <w:t>全屏模式</w:t>
      </w:r>
      <w:bookmarkEnd w:id="347"/>
    </w:p>
    <w:p w:rsidR="00E4537C" w:rsidRPr="00F27C19" w:rsidRDefault="00E4537C">
      <w:pPr>
        <w:pStyle w:val="ab"/>
        <w:shd w:val="clear" w:color="auto" w:fill="FFFFFF"/>
        <w:spacing w:before="0" w:after="0" w:line="326" w:lineRule="atLeast"/>
        <w:rPr>
          <w:rFonts w:eastAsia="Adobe 黑体 Std R"/>
        </w:rPr>
      </w:pPr>
      <w:r w:rsidRPr="00F27C19">
        <w:rPr>
          <w:rFonts w:eastAsia="Adobe 黑体 Std R" w:cs="Arial"/>
          <w:color w:val="000000"/>
          <w:sz w:val="23"/>
          <w:szCs w:val="23"/>
        </w:rPr>
        <w:t>Remarkup编辑器也提供全屏模式。这会让修改大块文本变得容易，或提高注意力，避免无心之举。你可以通过点击相应的按钮，或者使用ESC键退出全屏模式。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348" w:name="_Toc385544296"/>
      <w:r w:rsidRPr="00F27C19">
        <w:t>Slowvote 使用教程</w:t>
      </w:r>
      <w:bookmarkEnd w:id="348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详细解决争议的手册。</w:t>
      </w:r>
    </w:p>
    <w:p w:rsidR="00E4537C" w:rsidRPr="00F27C19" w:rsidRDefault="00E4537C">
      <w:pPr>
        <w:pStyle w:val="3"/>
      </w:pPr>
      <w:bookmarkStart w:id="349" w:name="_Toc385544297"/>
      <w:r w:rsidRPr="00F27C19">
        <w:t>概述</w:t>
      </w:r>
      <w:bookmarkEnd w:id="349"/>
    </w:p>
    <w:p w:rsidR="00E4537C" w:rsidRPr="00F27C19" w:rsidRDefault="00E4537C">
      <w:r w:rsidRPr="00F27C19">
        <w:t>Slowvote是一个简单的轮询应用，可以提出诸如“我们应该在哪里订购披萨？”，“狗是不是比猫好？”和“我们公司的最佳战略方向在哪里？”。可以通过轻量化和结构化的方式从人们那里收集来必要的反馈。</w:t>
      </w:r>
    </w:p>
    <w:p w:rsidR="00E4537C" w:rsidRPr="00F27C19" w:rsidRDefault="00E4537C">
      <w:pPr>
        <w:pStyle w:val="3"/>
      </w:pPr>
      <w:bookmarkStart w:id="350" w:name="plurality-vs-approval"/>
      <w:bookmarkStart w:id="351" w:name="_Toc385544298"/>
      <w:bookmarkEnd w:id="350"/>
      <w:r w:rsidRPr="00F27C19">
        <w:t>Plurality vs. Approval</w:t>
      </w:r>
      <w:bookmarkEnd w:id="351"/>
    </w:p>
    <w:p w:rsidR="00E4537C" w:rsidRPr="00F27C19" w:rsidRDefault="00E4537C">
      <w:r w:rsidRPr="00F27C19">
        <w:t>当你创建了一个轮询，你需要选择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a4"/>
          <w:rFonts w:cs="Arial"/>
          <w:color w:val="000000"/>
          <w:sz w:val="23"/>
          <w:szCs w:val="23"/>
        </w:rPr>
        <w:t>plurality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或 </w:t>
      </w:r>
      <w:r w:rsidRPr="00F27C19">
        <w:rPr>
          <w:rStyle w:val="a4"/>
          <w:rFonts w:cs="Arial"/>
          <w:color w:val="000000"/>
          <w:sz w:val="23"/>
          <w:szCs w:val="23"/>
        </w:rPr>
        <w:t>approval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投票的模式</w:t>
      </w:r>
      <w:r w:rsidRPr="00F27C19">
        <w:t>。</w:t>
      </w:r>
    </w:p>
    <w:p w:rsidR="00E4537C" w:rsidRPr="00F27C19" w:rsidRDefault="00E4537C">
      <w:r w:rsidRPr="00F27C19">
        <w:t>plurality模式中, 用户只能选择一个选项。需要在众多选项中，选择自己认为最好的那个。然后，投票最多的那中方式胜出。</w:t>
      </w:r>
    </w:p>
    <w:p w:rsidR="00E4537C" w:rsidRPr="00F27C19" w:rsidRDefault="00E4537C">
      <w:r w:rsidRPr="00F27C19">
        <w:t>approval模式中, 用户可以有多个选择。需要在众多选项中，复选自己比较支持的选项。最终胜出的选项，是被大多数人接受的。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352" w:name="_Toc385544299"/>
      <w:r w:rsidRPr="00F27C19">
        <w:lastRenderedPageBreak/>
        <w:t>使用教程: 账户角色</w:t>
      </w:r>
      <w:bookmarkEnd w:id="352"/>
    </w:p>
    <w:p w:rsidR="00E4537C" w:rsidRPr="00F27C19" w:rsidRDefault="00E4537C">
      <w:r w:rsidRPr="00F27C19">
        <w:t>介绍系统中不同的角色。</w:t>
      </w:r>
    </w:p>
    <w:p w:rsidR="00E4537C" w:rsidRPr="00F27C19" w:rsidRDefault="00E4537C">
      <w:pPr>
        <w:pStyle w:val="3"/>
      </w:pPr>
      <w:bookmarkStart w:id="353" w:name="_Toc385544300"/>
      <w:r w:rsidRPr="00F27C19">
        <w:t>概述</w:t>
      </w:r>
      <w:bookmarkEnd w:id="353"/>
    </w:p>
    <w:p w:rsidR="00E4537C" w:rsidRPr="00F27C19" w:rsidRDefault="00E4537C">
      <w:r w:rsidRPr="00F27C19">
        <w:t>当你创建了一个账户，你就可以在角色中选择一种，"Administrator", "Disabled" 或 "System Agent"。本节就来说明一下设置各个角色的用意所在。</w:t>
      </w:r>
    </w:p>
    <w:p w:rsidR="00E4537C" w:rsidRPr="00F27C19" w:rsidRDefault="00E4537C">
      <w:pPr>
        <w:pStyle w:val="3"/>
        <w:rPr>
          <w:rStyle w:val="a4"/>
          <w:rFonts w:cs="Arial"/>
          <w:color w:val="000000"/>
          <w:sz w:val="23"/>
          <w:szCs w:val="23"/>
        </w:rPr>
      </w:pPr>
      <w:bookmarkStart w:id="354" w:name="_Toc385544301"/>
      <w:r w:rsidRPr="00F27C19">
        <w:t>管理员（Administrators）</w:t>
      </w:r>
      <w:bookmarkEnd w:id="354"/>
    </w:p>
    <w:p w:rsidR="00E4537C" w:rsidRPr="00F27C19" w:rsidRDefault="00E4537C">
      <w:pPr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t>管理员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就是添加了特殊功能的普通用户。他们可以访问一些普通用户访问不到的工具和工作流，可以在Phabricator中去调试和配置这些工具和工作流。例如，他们能访问：</w:t>
      </w:r>
    </w:p>
    <w:p w:rsidR="00E4537C" w:rsidRPr="00F27C19" w:rsidRDefault="00E4537C">
      <w:pPr>
        <w:pStyle w:val="af"/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t>账户管理（Account Management）</w:t>
      </w:r>
      <w:r w:rsidRPr="00F27C19">
        <w:t>: 管理员可以是添加、禁用，以及管理用户账户。管理员也可以创建和编辑账户，有也可以访问系统日志。</w:t>
      </w:r>
    </w:p>
    <w:p w:rsidR="00E4537C" w:rsidRPr="00F27C19" w:rsidRDefault="00E4537C">
      <w:pPr>
        <w:pStyle w:val="af"/>
      </w:pPr>
      <w:r w:rsidRPr="00F27C19">
        <w:rPr>
          <w:rStyle w:val="a4"/>
          <w:rFonts w:cs="Arial"/>
          <w:color w:val="000000"/>
          <w:sz w:val="23"/>
          <w:szCs w:val="23"/>
        </w:rPr>
        <w:t>代码库（Repositories）</w:t>
      </w:r>
      <w:r w:rsidRPr="00F27C19">
        <w:t>:管理员可以对库进行配置。普通用户是不允许的，因为这个操作通常需要专业化，并十分复杂的配置。</w:t>
      </w:r>
    </w:p>
    <w:p w:rsidR="00E4537C" w:rsidRPr="00F27C19" w:rsidRDefault="00E4537C">
      <w:r w:rsidRPr="00F27C19">
        <w:t>管理员在一些工具中，拥有一些特别的功能。当你在管理界面是，你会看到菜单栏是红色的。</w:t>
      </w:r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管理员并不能完全控制系统。管理员也不能以其他用户登陆。管理员也不能对旁路对象有私下政策。</w:t>
      </w:r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NOTE: 管理员现在可以通过Conduit代表其他用户。这将会在未来被</w:t>
      </w:r>
      <w:r w:rsidR="00C45C31" w:rsidRPr="00F27C19">
        <w:rPr>
          <w:rFonts w:cs="Arial" w:hint="eastAsia"/>
          <w:color w:val="000000"/>
          <w:sz w:val="23"/>
          <w:szCs w:val="23"/>
        </w:rPr>
        <w:t>改变</w:t>
      </w:r>
      <w:r w:rsidRPr="00F27C19">
        <w:rPr>
          <w:rFonts w:cs="Arial"/>
          <w:color w:val="000000"/>
          <w:sz w:val="23"/>
          <w:szCs w:val="23"/>
        </w:rPr>
        <w:t>。</w:t>
      </w:r>
    </w:p>
    <w:p w:rsidR="00E4537C" w:rsidRPr="00F27C19" w:rsidRDefault="00E4537C">
      <w:pPr>
        <w:pStyle w:val="3"/>
        <w:rPr>
          <w:rStyle w:val="a4"/>
          <w:rFonts w:cs="Arial"/>
          <w:color w:val="000000"/>
          <w:sz w:val="23"/>
          <w:szCs w:val="23"/>
        </w:rPr>
      </w:pPr>
      <w:bookmarkStart w:id="355" w:name="_Toc385544302"/>
      <w:r w:rsidRPr="00F27C19">
        <w:t>系统代理（System Agents）</w:t>
      </w:r>
      <w:bookmarkEnd w:id="355"/>
    </w:p>
    <w:p w:rsidR="00E4537C" w:rsidRPr="00F27C19" w:rsidRDefault="00E4537C">
      <w:r w:rsidRPr="00F27C19">
        <w:rPr>
          <w:rStyle w:val="a4"/>
          <w:rFonts w:cs="Arial"/>
          <w:color w:val="000000"/>
          <w:sz w:val="23"/>
          <w:szCs w:val="23"/>
        </w:rPr>
        <w:t>系统代理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和脚本需要与系统接口相连，普通用户做不到这点。通常，当你的脚本使用Conduit（比如IRC bot），你就应该为他们创建一个系统代理账户。</w:t>
      </w:r>
    </w:p>
    <w:p w:rsidR="00E4537C" w:rsidRPr="00F27C19" w:rsidRDefault="00E4537C">
      <w:pPr>
        <w:rPr>
          <w:rStyle w:val="a4"/>
          <w:rFonts w:cs="Arial"/>
          <w:color w:val="000000"/>
          <w:sz w:val="23"/>
          <w:szCs w:val="23"/>
        </w:rPr>
      </w:pPr>
      <w:r w:rsidRPr="00F27C19">
        <w:t>系统代理用户可以:</w:t>
      </w:r>
    </w:p>
    <w:p w:rsidR="00E4537C" w:rsidRPr="00F27C19" w:rsidRDefault="00E4537C">
      <w:pPr>
        <w:pStyle w:val="af"/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t>不能进行登陆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(他们可以提供的管道来访问API方法）</w:t>
      </w:r>
    </w:p>
    <w:p w:rsidR="00E4537C" w:rsidRPr="00F27C19" w:rsidRDefault="00E4537C">
      <w:pPr>
        <w:pStyle w:val="af"/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t>不能查看diff或拥有任务</w:t>
      </w:r>
    </w:p>
    <w:p w:rsidR="00E4537C" w:rsidRPr="00F27C19" w:rsidRDefault="00E4537C">
      <w:pPr>
        <w:pStyle w:val="af"/>
      </w:pPr>
      <w:r w:rsidRPr="00F27C19">
        <w:rPr>
          <w:rStyle w:val="a4"/>
          <w:rFonts w:cs="Arial"/>
          <w:color w:val="000000"/>
          <w:sz w:val="23"/>
          <w:szCs w:val="23"/>
        </w:rPr>
        <w:t>不能出现在邮件抄送列表中</w:t>
      </w:r>
    </w:p>
    <w:p w:rsidR="00E4537C" w:rsidRPr="00F27C19" w:rsidRDefault="00E4537C">
      <w:r w:rsidRPr="00F27C19">
        <w:t xml:space="preserve">现在, 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a4"/>
          <w:rFonts w:cs="Arial"/>
          <w:color w:val="000000"/>
          <w:sz w:val="23"/>
          <w:szCs w:val="23"/>
        </w:rPr>
        <w:t>系统代理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账户一旦创建就没有办法进行修改。</w:t>
      </w:r>
      <w:r w:rsidRPr="00F27C19">
        <w:t>这是为了避免管理员把系统代理当做一个普通用户进行修改，检索他们的管道验证，以及将他们改回来（这里允许管理员为其他用户添加证书验证）。</w:t>
      </w:r>
    </w:p>
    <w:p w:rsidR="00E4537C" w:rsidRPr="00F27C19" w:rsidRDefault="00E4537C">
      <w:pPr>
        <w:pStyle w:val="3"/>
        <w:rPr>
          <w:rStyle w:val="a4"/>
          <w:rFonts w:cs="Arial"/>
          <w:color w:val="000000"/>
          <w:sz w:val="23"/>
          <w:szCs w:val="23"/>
        </w:rPr>
      </w:pPr>
      <w:bookmarkStart w:id="356" w:name="_Toc385544303"/>
      <w:r w:rsidRPr="00F27C19">
        <w:t>禁用账户（Disable Users）</w:t>
      </w:r>
      <w:bookmarkEnd w:id="356"/>
    </w:p>
    <w:p w:rsidR="00E4537C" w:rsidRPr="00F27C19" w:rsidRDefault="00E4537C">
      <w:r w:rsidRPr="00F27C19">
        <w:rPr>
          <w:rStyle w:val="a4"/>
          <w:rFonts w:cs="Arial"/>
          <w:color w:val="000000"/>
          <w:sz w:val="23"/>
          <w:szCs w:val="23"/>
        </w:rPr>
        <w:t>禁用账户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t>是那些将不会处于激活状态的账户。 通常，当有人离开一个项目（例如，有人离职，实习生或合同期满），你需要将其账户进行反激活，来终止它对系统的访问。</w:t>
      </w:r>
    </w:p>
    <w:p w:rsidR="00E4537C" w:rsidRPr="00F27C19" w:rsidRDefault="00E4537C">
      <w:pPr>
        <w:rPr>
          <w:rStyle w:val="a4"/>
          <w:rFonts w:cs="Arial"/>
          <w:color w:val="000000"/>
          <w:sz w:val="23"/>
          <w:szCs w:val="23"/>
        </w:rPr>
      </w:pPr>
      <w:r w:rsidRPr="00F27C19">
        <w:t>禁用账户:</w:t>
      </w:r>
    </w:p>
    <w:p w:rsidR="00E4537C" w:rsidRPr="00F27C19" w:rsidRDefault="00E4537C">
      <w:pPr>
        <w:pStyle w:val="af"/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t>不能登陆</w:t>
      </w:r>
    </w:p>
    <w:p w:rsidR="00E4537C" w:rsidRPr="00F27C19" w:rsidRDefault="00E4537C">
      <w:pPr>
        <w:pStyle w:val="af"/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lastRenderedPageBreak/>
        <w:t>不能访问Conduit</w:t>
      </w:r>
    </w:p>
    <w:p w:rsidR="00E4537C" w:rsidRPr="00F27C19" w:rsidRDefault="00E4537C">
      <w:pPr>
        <w:pStyle w:val="af"/>
        <w:rPr>
          <w:rStyle w:val="a4"/>
          <w:rFonts w:cs="Arial"/>
          <w:color w:val="000000"/>
          <w:sz w:val="23"/>
          <w:szCs w:val="23"/>
        </w:rPr>
      </w:pPr>
      <w:r w:rsidRPr="00F27C19">
        <w:rPr>
          <w:rStyle w:val="a4"/>
          <w:rFonts w:cs="Arial"/>
          <w:color w:val="000000"/>
          <w:sz w:val="23"/>
          <w:szCs w:val="23"/>
        </w:rPr>
        <w:t>不能接收邮件</w:t>
      </w:r>
    </w:p>
    <w:p w:rsidR="00E4537C" w:rsidRPr="00F27C19" w:rsidRDefault="00E4537C">
      <w:pPr>
        <w:pStyle w:val="af"/>
      </w:pPr>
      <w:r w:rsidRPr="00F27C19">
        <w:rPr>
          <w:rStyle w:val="a4"/>
          <w:rFonts w:cs="Arial"/>
          <w:color w:val="000000"/>
          <w:sz w:val="23"/>
          <w:szCs w:val="23"/>
        </w:rPr>
        <w:t>将不会出现在拥有者/回查者/邮件抄送列表中</w:t>
      </w:r>
      <w:r w:rsidRPr="00F27C19">
        <w:t>.</w:t>
      </w:r>
    </w:p>
    <w:p w:rsidR="00E4537C" w:rsidRPr="00F27C19" w:rsidRDefault="00E4537C">
      <w:r w:rsidRPr="00F27C19">
        <w:t>用户仅仅是被关闭（而不是删除），因为这里有一些列工作流不同意将用户完全删除，例如，寻找与这些用户相关的旧版本或者任务（所以你可以找别人来关注他们）; 需要通过用户名来识别修订的作者;并且，保存他们所有的数据，当他们重新返回项目（例如，离职延期，实习转正）。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357" w:name="_Toc385544304"/>
      <w:r w:rsidRPr="00F27C19">
        <w:t>使用教程: 配置一个外置编辑器</w:t>
      </w:r>
      <w:bookmarkEnd w:id="357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将一个外置编辑器集成到Diffusion和Differential中。</w:t>
      </w:r>
    </w:p>
    <w:p w:rsidR="00E4537C" w:rsidRPr="00F27C19" w:rsidRDefault="00E4537C">
      <w:pPr>
        <w:pStyle w:val="3"/>
      </w:pPr>
      <w:bookmarkStart w:id="358" w:name="_Toc385544305"/>
      <w:r w:rsidRPr="00F27C19">
        <w:t>概述</w:t>
      </w:r>
      <w:bookmarkEnd w:id="358"/>
    </w:p>
    <w:p w:rsidR="00E4537C" w:rsidRPr="00F27C19" w:rsidRDefault="00E4537C">
      <w:r w:rsidRPr="00F27C19">
        <w:t>你可以配置一个URI处理器允许使用你喜欢的编辑器，打开Differential和Diffusion中的文件。</w:t>
      </w:r>
    </w:p>
    <w:p w:rsidR="00E4537C" w:rsidRPr="00F27C19" w:rsidRDefault="00E4537C">
      <w:pPr>
        <w:pStyle w:val="3"/>
      </w:pPr>
      <w:bookmarkStart w:id="359" w:name="_Toc385544306"/>
      <w:r w:rsidRPr="00F27C19">
        <w:t>配置编辑器</w:t>
      </w:r>
      <w:bookmarkEnd w:id="359"/>
    </w:p>
    <w:p w:rsidR="00E4537C" w:rsidRPr="00F27C19" w:rsidRDefault="00E4537C">
      <w:r w:rsidRPr="00F27C19">
        <w:t>为了配置一个外置编辑器，需要到 Settings -&gt; Application Settings -&gt; Display Preferences ，并且设置通过一个 URI模式来设置"Editor Link" (见下文)。这将在Differential开启一个“Open in Editor”连接，在Diffusion添加了一个“Edit”按钮。</w:t>
      </w:r>
    </w:p>
    <w:p w:rsidR="00E4537C" w:rsidRPr="00F27C19" w:rsidRDefault="00E4537C">
      <w:pPr>
        <w:rPr>
          <w:rFonts w:cs="Courier New"/>
          <w:color w:val="000000"/>
        </w:rPr>
      </w:pPr>
      <w:r w:rsidRPr="00F27C19">
        <w:t>通常，你可以通过如下方式设置这个域：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>editor://open/?file=%f</w:t>
      </w:r>
    </w:p>
    <w:p w:rsidR="00E4537C" w:rsidRPr="00F27C19" w:rsidRDefault="00E4537C">
      <w:r w:rsidRPr="00F27C19">
        <w:t>一些编辑器支持一次性打开过个文件，文件名之间可以用空格隔开。如果你的编辑器支持这种功能，设置 "Edit Multiple Files" 为 "Supported"。 当你将这个选项设置为"Not Supported"就会在界面中关闭"Open All"按钮。</w:t>
      </w:r>
    </w:p>
    <w:p w:rsidR="00E4537C" w:rsidRPr="00F27C19" w:rsidRDefault="00E4537C">
      <w:pPr>
        <w:pStyle w:val="3"/>
      </w:pPr>
      <w:bookmarkStart w:id="360" w:name="_Toc385544307"/>
      <w:r w:rsidRPr="00F27C19">
        <w:t>配置: TextMate （OS X）</w:t>
      </w:r>
      <w:bookmarkEnd w:id="360"/>
    </w:p>
    <w:p w:rsidR="00E4537C" w:rsidRPr="00F27C19" w:rsidRDefault="00E4537C">
      <w:r w:rsidRPr="00F27C19">
        <w:t>TextMate 默认安装了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txmt://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处理器，所以当使用</w:t>
      </w:r>
      <w:r w:rsidRPr="00F27C19">
        <w:t>TextMate你可以很容易的配置这些功能。</w:t>
      </w:r>
    </w:p>
    <w:p w:rsidR="00E4537C" w:rsidRPr="00F27C19" w:rsidRDefault="00E4537C">
      <w:pPr>
        <w:rPr>
          <w:rFonts w:cs="Courier New"/>
          <w:color w:val="000000"/>
        </w:rPr>
      </w:pPr>
      <w:r w:rsidRPr="00F27C19">
        <w:t>首先，通过不同库的代号，创建一个带符号连接的本地目录。例如，如果你正在开发Phabricator，你将会看到如下的信息：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Fonts w:eastAsia="Adobe 黑体 Std R" w:cs="Courier New"/>
          <w:color w:val="000000"/>
        </w:rPr>
        <w:t xml:space="preserve">/Users/alincoln/editor_links/ </w:t>
      </w:r>
      <w:r w:rsidRPr="00F27C19">
        <w:rPr>
          <w:rStyle w:val="gp"/>
          <w:rFonts w:eastAsia="Adobe 黑体 Std R" w:cs="Courier New"/>
          <w:color w:val="000080"/>
        </w:rPr>
        <w:t>$ ls -l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t>... ARC -&gt; /Users/alincoln/workspace/arcanist/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t>... P -&gt; /Users/alincoln/workspace/phabricator/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go"/>
          <w:rFonts w:eastAsia="Adobe 黑体 Std R" w:cs="Courier New"/>
          <w:color w:val="808080"/>
        </w:rPr>
        <w:lastRenderedPageBreak/>
        <w:t>... PHU -&gt; /Users/alincoln/workspace/libphutil/</w:t>
      </w:r>
    </w:p>
    <w:p w:rsidR="00E4537C" w:rsidRPr="00F27C19" w:rsidRDefault="00E4537C">
      <w:pPr>
        <w:rPr>
          <w:rFonts w:cs="Courier New"/>
          <w:color w:val="000000"/>
        </w:rPr>
      </w:pPr>
      <w:r w:rsidRPr="00F27C19">
        <w:t>然后设置"Editor Link" 为: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>txmt://open/?url=file:///Users/alincoln/editor_links/%r/%f&amp;line=%l</w:t>
      </w:r>
    </w:p>
    <w:p w:rsidR="00E4537C" w:rsidRPr="00F27C19" w:rsidRDefault="00E4537C">
      <w:pPr>
        <w:pStyle w:val="3"/>
      </w:pPr>
      <w:bookmarkStart w:id="361" w:name="_Toc385544308"/>
      <w:r w:rsidRPr="00F27C19">
        <w:t>配置: 其他编辑器</w:t>
      </w:r>
      <w:bookmarkEnd w:id="361"/>
    </w:p>
    <w:p w:rsidR="00E4537C" w:rsidRPr="00F27C19" w:rsidRDefault="00E4537C">
      <w:pPr>
        <w:rPr>
          <w:rStyle w:val="nx"/>
          <w:rFonts w:cs="Courier New"/>
          <w:color w:val="004012"/>
        </w:rPr>
      </w:pPr>
      <w:r w:rsidRPr="00F27C19">
        <w:t>配置其他编辑器和环境，可以在以下的连接找到方法: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x"/>
          <w:rFonts w:eastAsia="Adobe 黑体 Std R" w:cs="Courier New"/>
          <w:color w:val="004012"/>
        </w:rPr>
        <w:t>http</w:t>
      </w:r>
      <w:r w:rsidRPr="00F27C19">
        <w:rPr>
          <w:rStyle w:val="k"/>
          <w:rFonts w:eastAsia="Adobe 黑体 Std R" w:cs="Courier New"/>
          <w:color w:val="AA4000"/>
        </w:rPr>
        <w:t>:</w:t>
      </w:r>
      <w:r w:rsidRPr="00F27C19">
        <w:rPr>
          <w:rStyle w:val="c"/>
          <w:rFonts w:eastAsia="Adobe 黑体 Std R" w:cs="Courier New"/>
          <w:color w:val="74777D"/>
        </w:rPr>
        <w:t>//wiki.nette.org/en/howto-editor-link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362" w:name="_Toc385544309"/>
      <w:r w:rsidRPr="00F27C19">
        <w:t>使用教程: 管理 Phabricator 的邮件</w:t>
      </w:r>
      <w:bookmarkEnd w:id="362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如何有效的管理Phabricator中的邮件通告。</w:t>
      </w:r>
    </w:p>
    <w:p w:rsidR="00E4537C" w:rsidRPr="00F27C19" w:rsidRDefault="00E4537C">
      <w:pPr>
        <w:pStyle w:val="3"/>
      </w:pPr>
      <w:bookmarkStart w:id="363" w:name="_Toc385544310"/>
      <w:r w:rsidRPr="00F27C19">
        <w:t>概述</w:t>
      </w:r>
      <w:bookmarkEnd w:id="363"/>
    </w:p>
    <w:p w:rsidR="00E4537C" w:rsidRPr="00F27C19" w:rsidRDefault="00E4537C">
      <w:r w:rsidRPr="00F27C19">
        <w:t>Phabricator使用邮件，作为主要的通知渠道，但是它发出的邮件数量，在一个活跃的团队中，会给组内人员带来困扰。本节就是来讨论管理邮件的策略。</w:t>
      </w:r>
    </w:p>
    <w:p w:rsidR="00E4537C" w:rsidRPr="00F27C19" w:rsidRDefault="00E4537C">
      <w:r w:rsidRPr="00F27C19">
        <w:t>迄今为止，管理邮件的最好的方式就是去写邮件规则，将邮件进行分类。现在大多数的邮件客户端，都允许你快速编写复杂的邮件规则，来对邮件进行分类，删除等操作。</w:t>
      </w:r>
    </w:p>
    <w:p w:rsidR="00E4537C" w:rsidRPr="00F27C19" w:rsidRDefault="00E4537C">
      <w:pPr>
        <w:pStyle w:val="3"/>
      </w:pPr>
      <w:bookmarkStart w:id="364" w:name="_Toc385544311"/>
      <w:r w:rsidRPr="00F27C19">
        <w:t>减少邮件</w:t>
      </w:r>
      <w:bookmarkEnd w:id="364"/>
    </w:p>
    <w:p w:rsidR="00E4537C" w:rsidRPr="00F27C19" w:rsidRDefault="00E4537C">
      <w:r w:rsidRPr="00F27C19">
        <w:t>你可以减少你的邮件接收量，通过关闭一些邮件类型来达到这种功能，在Settings-&gt;Email Preferences中可以进行设置。例如，你可以关闭由与你自己的动作而产生的邮件（例如，你对一个修订进行评论），或者关闭那些不是很重要邮件类型。</w:t>
      </w:r>
    </w:p>
    <w:p w:rsidR="00E4537C" w:rsidRPr="00F27C19" w:rsidRDefault="00E4537C">
      <w:pPr>
        <w:pStyle w:val="3"/>
      </w:pPr>
      <w:bookmarkStart w:id="365" w:name="_Toc385544312"/>
      <w:r w:rsidRPr="00F27C19">
        <w:t>邮件规则</w:t>
      </w:r>
      <w:bookmarkEnd w:id="365"/>
    </w:p>
    <w:p w:rsidR="00E4537C" w:rsidRPr="00F27C19" w:rsidRDefault="00E4537C">
      <w:r w:rsidRPr="00F27C19">
        <w:t>管理邮件的最好方式就是撰写邮件规则。简单的规则就可以将从Differential，Maniphest以及Herald发送的邮件移动到不同的文件夹中。</w:t>
      </w:r>
    </w:p>
    <w:p w:rsidR="00E4537C" w:rsidRPr="00F27C19" w:rsidRDefault="00E4537C">
      <w:r w:rsidRPr="00F27C19">
        <w:t>Phabricator 还设置大量的邮件头（见下文），让你写出更有效的邮件规则。</w:t>
      </w:r>
    </w:p>
    <w:p w:rsidR="00E4537C" w:rsidRPr="00F27C19" w:rsidRDefault="00E4537C">
      <w:pPr>
        <w:pStyle w:val="3"/>
      </w:pPr>
      <w:bookmarkStart w:id="366" w:name="_Toc385544313"/>
      <w:r w:rsidRPr="00F27C19">
        <w:t>邮件头</w:t>
      </w:r>
      <w:bookmarkEnd w:id="366"/>
    </w:p>
    <w:p w:rsidR="00E4537C" w:rsidRPr="00F27C19" w:rsidRDefault="00E4537C">
      <w:r w:rsidRPr="00F27C19">
        <w:t>Phabricator发送的邮件拥有各种邮件头，邮件头可以用于邮件规则，并管理邮件。</w:t>
      </w:r>
    </w:p>
    <w:p w:rsidR="00E4537C" w:rsidRPr="00F27C19" w:rsidRDefault="00E4537C">
      <w:pPr>
        <w:rPr>
          <w:rStyle w:val="no"/>
          <w:rFonts w:cs="Courier New"/>
          <w:color w:val="000A65"/>
        </w:rPr>
      </w:pPr>
      <w:r w:rsidRPr="00F27C19">
        <w:t>Headers可以包含多个列表。例如，A列表包含两个元素,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1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和 </w:t>
      </w:r>
      <w:r w:rsidRPr="00F27C19">
        <w:rPr>
          <w:rStyle w:val="HTML"/>
          <w:rFonts w:ascii="Adobe 黑体 Std R" w:eastAsia="Adobe 黑体 Std R" w:hAnsi="Adobe 黑体 Std R"/>
          <w:color w:val="333333"/>
          <w:sz w:val="20"/>
          <w:szCs w:val="20"/>
          <w:shd w:val="clear" w:color="auto" w:fill="EBEBEB"/>
        </w:rPr>
        <w:t>15</w:t>
      </w:r>
      <w:r w:rsidRPr="00F27C19">
        <w:rPr>
          <w:rStyle w:val="apple-converted-space"/>
          <w:rFonts w:cs="Arial"/>
          <w:color w:val="000000"/>
          <w:sz w:val="23"/>
          <w:szCs w:val="23"/>
        </w:rPr>
        <w:t> 。一般写成如下的形式：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no"/>
          <w:rFonts w:eastAsia="Adobe 黑体 Std R" w:cs="Courier New"/>
          <w:color w:val="000A65"/>
        </w:rPr>
        <w:t>X</w:t>
      </w:r>
      <w:r w:rsidRPr="00F27C19">
        <w:rPr>
          <w:rStyle w:val="o"/>
          <w:rFonts w:eastAsia="Adobe 黑体 Std R" w:cs="Courier New"/>
          <w:color w:val="AA2211"/>
        </w:rPr>
        <w:t>-</w:t>
      </w:r>
      <w:r w:rsidRPr="00F27C19">
        <w:rPr>
          <w:rStyle w:val="no"/>
          <w:rFonts w:eastAsia="Adobe 黑体 Std R" w:cs="Courier New"/>
          <w:color w:val="000A65"/>
        </w:rPr>
        <w:t>Header</w:t>
      </w:r>
      <w:r w:rsidRPr="00F27C19">
        <w:rPr>
          <w:rStyle w:val="o"/>
          <w:rFonts w:eastAsia="Adobe 黑体 Std R" w:cs="Courier New"/>
          <w:color w:val="AA2211"/>
        </w:rPr>
        <w:t>: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mi"/>
          <w:rFonts w:eastAsia="Adobe 黑体 Std R" w:cs="Courier New"/>
          <w:color w:val="601200"/>
        </w:rPr>
        <w:t>1</w:t>
      </w:r>
      <w:r w:rsidRPr="00F27C19">
        <w:rPr>
          <w:rStyle w:val="o"/>
          <w:rFonts w:eastAsia="Adobe 黑体 Std R" w:cs="Courier New"/>
          <w:color w:val="AA2211"/>
        </w:rPr>
        <w:t>&gt;,</w:t>
      </w:r>
      <w:r w:rsidRPr="00F27C19">
        <w:rPr>
          <w:rFonts w:eastAsia="Adobe 黑体 Std R" w:cs="Courier New"/>
          <w:color w:val="000000"/>
        </w:rPr>
        <w:t xml:space="preserve"> </w:t>
      </w:r>
      <w:r w:rsidRPr="00F27C19">
        <w:rPr>
          <w:rStyle w:val="o"/>
          <w:rFonts w:eastAsia="Adobe 黑体 Std R" w:cs="Courier New"/>
          <w:color w:val="AA2211"/>
        </w:rPr>
        <w:t>&lt;</w:t>
      </w:r>
      <w:r w:rsidRPr="00F27C19">
        <w:rPr>
          <w:rStyle w:val="mi"/>
          <w:rFonts w:eastAsia="Adobe 黑体 Std R" w:cs="Courier New"/>
          <w:color w:val="601200"/>
        </w:rPr>
        <w:t>15</w:t>
      </w:r>
      <w:r w:rsidRPr="00F27C19">
        <w:rPr>
          <w:rStyle w:val="o"/>
          <w:rFonts w:eastAsia="Adobe 黑体 Std R" w:cs="Courier New"/>
          <w:color w:val="AA2211"/>
        </w:rPr>
        <w:t>&gt;</w:t>
      </w:r>
    </w:p>
    <w:p w:rsidR="00E4537C" w:rsidRPr="00F27C19" w:rsidRDefault="00E4537C">
      <w:r w:rsidRPr="00F27C19">
        <w:lastRenderedPageBreak/>
        <w:t>这意味这你可以写一条规则去在文件头中匹配 "&lt;1&gt;"。如果只与 "1"匹配，你将不会正确匹配到"15";但是当匹配 "&lt;1&gt;" 时，就仅正确的匹配到"&lt;1&gt;"。</w:t>
      </w:r>
    </w:p>
    <w:p w:rsidR="00E4537C" w:rsidRPr="00F27C19" w:rsidRDefault="00E4537C">
      <w:r w:rsidRPr="00F27C19">
        <w:t>有些邮件头只是用单一的值，不过会出现多次。但邮件客户端（例如，Outlook）不能创建使用正表达式或者通配符的邮件规则。</w:t>
      </w:r>
    </w:p>
    <w:p w:rsidR="00E4537C" w:rsidRPr="00F27C19" w:rsidRDefault="00E4537C">
      <w:pPr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t>Phabricator会在邮件中添加的邮件头: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X-Phabricator-Sent-This-Message</w:t>
      </w:r>
      <w:r w:rsidRPr="00F27C19">
        <w:t xml:space="preserve">: 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这个信息在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Phabricator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发出的邮件头中都会标明。你可以用它来区分邮件是来自与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Phabricator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，或是某人回复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/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转发的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Phabricator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邮件。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X-Phabricator-To</w:t>
      </w:r>
      <w:r w:rsidRPr="00F27C19">
        <w:t xml:space="preserve">: 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这个信息在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Phabricator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发出的邮件头中都会标明。它会表明在邮件配置发生任何突变前，哪个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PHID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是这封邮件的原始接收者。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X-Phabricator-Cc</w:t>
      </w:r>
      <w:r w:rsidRPr="00F27C19">
        <w:t xml:space="preserve">: 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这个信息在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Phabricator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发出的邮件头中都会标明。它会表明在邮件配置发生任何突变前，哪个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PHID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是这封邮件的原始抄送接收者。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X-Differential-Author</w:t>
      </w:r>
      <w:r w:rsidRPr="00F27C19">
        <w:t xml:space="preserve">: 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这个信息将会在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Differential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发送邮件的头部，并写明修订作者。你可以用过滤器只接受你（或者其他的用户）的修订发出的邮件。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X-Differential-Reviewer</w:t>
      </w:r>
      <w:r w:rsidRPr="00F27C19">
        <w:t>: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这个信息将会在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Differential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发送邮件的头部，并且写明回查者。你可以使用过滤器只接受需要你去回查的，明确将你添加入抄送列表的，或匹配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Herald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规则被添加入抄送列表的修订。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X-Differential-Reviewers</w:t>
      </w:r>
      <w:r w:rsidRPr="00F27C19">
        <w:t xml:space="preserve">: 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列出之前的版本。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X-Differential-CC</w:t>
      </w:r>
      <w:r w:rsidRPr="00F27C19">
        <w:t xml:space="preserve">: 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这个信息将会出现在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Differential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发送邮件的头部，并且明确对于这个修订的抄送列表。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X-Differential-CCs</w:t>
      </w:r>
      <w:r w:rsidRPr="00F27C19">
        <w:t>: 列出之前的版本。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X-Differential-Explicit-CC</w:t>
      </w:r>
      <w:r w:rsidRPr="00F27C19">
        <w:t xml:space="preserve">: 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这个信息将会出现在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Differential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发送邮件的头部，并且明确对于这个修订的抄送列表。（这里抄送列表是人为添加，而非</w:t>
      </w: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Herald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规则添加）。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 w:cs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X-Differential-Explicit-CCs</w:t>
      </w:r>
      <w:r w:rsidRPr="00F27C19">
        <w:t>: 列出之前的版本。</w:t>
      </w:r>
    </w:p>
    <w:p w:rsidR="00E4537C" w:rsidRPr="00F27C19" w:rsidRDefault="00E4537C">
      <w:pPr>
        <w:pStyle w:val="af"/>
        <w:rPr>
          <w:rStyle w:val="HTML"/>
          <w:rFonts w:ascii="Adobe 黑体 Std R" w:eastAsia="Adobe 黑体 Std R" w:hAnsi="Adobe 黑体 Std R"/>
          <w:sz w:val="21"/>
          <w:szCs w:val="21"/>
        </w:rPr>
      </w:pP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X-Phabricator-Mail-Tags</w:t>
      </w:r>
      <w:r w:rsidRPr="00F27C19">
        <w:t xml:space="preserve">: </w:t>
      </w:r>
      <w:r w:rsidRPr="00F27C19">
        <w:rPr>
          <w:rStyle w:val="HTML"/>
          <w:rFonts w:ascii="Adobe 黑体 Std R" w:eastAsia="Adobe 黑体 Std R" w:hAnsi="Adobe 黑体 Std R" w:cs="Adobe 黑体 Std R"/>
          <w:sz w:val="21"/>
          <w:szCs w:val="21"/>
        </w:rPr>
        <w:t>这个信息会在一些邮件的头部添加，并且有一系列关于邮件的描述符（这是一项新功能，并且主题会有所改变）。</w:t>
      </w:r>
    </w:p>
    <w:p w:rsidR="00E4537C" w:rsidRPr="00F27C19" w:rsidRDefault="00E4537C">
      <w:pPr>
        <w:pStyle w:val="af"/>
      </w:pPr>
      <w:r w:rsidRPr="00F27C19">
        <w:rPr>
          <w:rStyle w:val="HTML"/>
          <w:rFonts w:ascii="Adobe 黑体 Std R" w:eastAsia="Adobe 黑体 Std R" w:hAnsi="Adobe 黑体 Std R"/>
          <w:sz w:val="21"/>
          <w:szCs w:val="21"/>
        </w:rPr>
        <w:t>X-Herald-Rules</w:t>
      </w:r>
      <w:r w:rsidRPr="00F27C19">
        <w:t>: 这个信息会在一些邮件的头部添加，并且标明被触发的Herald规则编号。你可以使用它对不同规则触发的邮件，进行排序或分类。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367" w:name="_Toc385544314"/>
      <w:r w:rsidRPr="00F27C19">
        <w:t>使用教程: Review vs</w:t>
      </w:r>
      <w:r w:rsidR="0040647E" w:rsidRPr="00F27C19">
        <w:t>.</w:t>
      </w:r>
      <w:r w:rsidRPr="00F27C19">
        <w:t xml:space="preserve"> Audit</w:t>
      </w:r>
      <w:bookmarkEnd w:id="367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讨论回查和审核工作流的不同之处。</w:t>
      </w:r>
    </w:p>
    <w:p w:rsidR="00E4537C" w:rsidRPr="00F27C19" w:rsidRDefault="00E4537C">
      <w:pPr>
        <w:pStyle w:val="3"/>
      </w:pPr>
      <w:bookmarkStart w:id="368" w:name="_Toc385544315"/>
      <w:r w:rsidRPr="00F27C19">
        <w:t>概述</w:t>
      </w:r>
      <w:bookmarkEnd w:id="368"/>
    </w:p>
    <w:p w:rsidR="00E4537C" w:rsidRPr="00F27C19" w:rsidRDefault="00E4537C">
      <w:pPr>
        <w:rPr>
          <w:rStyle w:val="a4"/>
          <w:rFonts w:cs="Arial"/>
          <w:color w:val="000000"/>
          <w:sz w:val="23"/>
          <w:szCs w:val="23"/>
        </w:rPr>
      </w:pPr>
      <w:r w:rsidRPr="00F27C19">
        <w:t>Phabricator支持两种相似，但是不同的代码审查流程：</w:t>
      </w:r>
    </w:p>
    <w:p w:rsidR="00E4537C" w:rsidRPr="00F27C19" w:rsidRDefault="00E4537C">
      <w:pPr>
        <w:pStyle w:val="af"/>
        <w:rPr>
          <w:rStyle w:val="a4"/>
          <w:rFonts w:cs="Arial"/>
          <w:color w:val="000000"/>
        </w:rPr>
      </w:pPr>
      <w:r w:rsidRPr="00F27C19">
        <w:rPr>
          <w:rStyle w:val="a4"/>
          <w:rFonts w:cs="Arial"/>
          <w:color w:val="000000"/>
        </w:rPr>
        <w:t>Differential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Fonts w:cs="Arial"/>
        </w:rPr>
        <w:t>在代码上传之前进行检查，叫做</w:t>
      </w:r>
      <w:r w:rsidRPr="00F27C19">
        <w:t>“</w:t>
      </w:r>
      <w:r w:rsidRPr="00F27C19">
        <w:rPr>
          <w:rFonts w:cs="Arial"/>
        </w:rPr>
        <w:t>回查</w:t>
      </w:r>
      <w:r w:rsidRPr="00F27C19">
        <w:t>”</w:t>
      </w:r>
      <w:r w:rsidRPr="00F27C19">
        <w:rPr>
          <w:rFonts w:cs="Arial"/>
        </w:rPr>
        <w:t>（reviews）。可以回顾</w:t>
      </w:r>
      <w:r w:rsidRPr="00F27C19">
        <w:rPr>
          <w:rStyle w:val="apple-converted-space"/>
          <w:rFonts w:cs="Arial"/>
          <w:color w:val="000000"/>
        </w:rPr>
        <w:t> </w:t>
      </w:r>
      <w:hyperlink r:id="rId221" w:history="1">
        <w:r w:rsidRPr="00F27C19">
          <w:rPr>
            <w:rStyle w:val="a5"/>
          </w:rPr>
          <w:t>Differential User Guide</w:t>
        </w:r>
      </w:hyperlink>
      <w:r w:rsidRPr="00F27C19">
        <w:rPr>
          <w:rFonts w:cs="Arial"/>
        </w:rPr>
        <w:t>章节。</w:t>
      </w:r>
    </w:p>
    <w:p w:rsidR="00E4537C" w:rsidRPr="00F27C19" w:rsidRDefault="00E4537C">
      <w:pPr>
        <w:pStyle w:val="af"/>
      </w:pPr>
      <w:r w:rsidRPr="00F27C19">
        <w:rPr>
          <w:rStyle w:val="a4"/>
          <w:rFonts w:cs="Arial"/>
          <w:color w:val="000000"/>
        </w:rPr>
        <w:t>Audit</w:t>
      </w:r>
      <w:r w:rsidRPr="00F27C19">
        <w:rPr>
          <w:rStyle w:val="apple-converted-space"/>
          <w:rFonts w:cs="Arial"/>
          <w:color w:val="000000"/>
        </w:rPr>
        <w:t> </w:t>
      </w:r>
      <w:r w:rsidRPr="00F27C19">
        <w:rPr>
          <w:rFonts w:cs="Arial"/>
        </w:rPr>
        <w:t>在代码上传之后进行检查，叫做</w:t>
      </w:r>
      <w:r w:rsidRPr="00F27C19">
        <w:t>“</w:t>
      </w:r>
      <w:r w:rsidRPr="00F27C19">
        <w:rPr>
          <w:rFonts w:cs="Arial"/>
        </w:rPr>
        <w:t>审核</w:t>
      </w:r>
      <w:r w:rsidRPr="00F27C19">
        <w:t>”</w:t>
      </w:r>
      <w:r w:rsidRPr="00F27C19">
        <w:rPr>
          <w:rFonts w:cs="Arial"/>
        </w:rPr>
        <w:t>（audits）</w:t>
      </w:r>
      <w:r w:rsidRPr="00F27C19">
        <w:t xml:space="preserve"> </w:t>
      </w:r>
      <w:r w:rsidRPr="00F27C19">
        <w:rPr>
          <w:rFonts w:cs="Arial"/>
        </w:rPr>
        <w:t>。可以回顾</w:t>
      </w:r>
      <w:hyperlink r:id="rId222" w:history="1">
        <w:r w:rsidRPr="00F27C19">
          <w:rPr>
            <w:rStyle w:val="a5"/>
          </w:rPr>
          <w:t>Audit User Guide</w:t>
        </w:r>
      </w:hyperlink>
      <w:r w:rsidRPr="00F27C19">
        <w:rPr>
          <w:rFonts w:cs="Arial"/>
        </w:rPr>
        <w:t>章节。</w:t>
      </w:r>
    </w:p>
    <w:p w:rsidR="00E4537C" w:rsidRPr="00F27C19" w:rsidRDefault="00E4537C">
      <w:r w:rsidRPr="00F27C19">
        <w:lastRenderedPageBreak/>
        <w:t>无论是轻量级的，还是基于web异步的工作流，都可以在他们自己的机器上进行独立回查/审核代码。不同步的回查，需要和回查者见面，并讨论代码的修改。</w:t>
      </w:r>
    </w:p>
    <w:p w:rsidR="00E4537C" w:rsidRPr="00F27C19" w:rsidRDefault="00E4537C">
      <w:pPr>
        <w:pStyle w:val="3"/>
      </w:pPr>
      <w:bookmarkStart w:id="369" w:name="_Toc385544316"/>
      <w:r w:rsidRPr="00F27C19">
        <w:t>回查的优势</w:t>
      </w:r>
      <w:bookmarkEnd w:id="369"/>
    </w:p>
    <w:p w:rsidR="00E4537C" w:rsidRPr="00F27C19" w:rsidRDefault="00E4537C">
      <w:r w:rsidRPr="00F27C19">
        <w:t>上传前回查要比上传后的审核，显得更为强大。你可以通过要求在修改在上传之前回查代码，来扩展这种优势：</w:t>
      </w:r>
    </w:p>
    <w:p w:rsidR="00E4537C" w:rsidRPr="00F27C19" w:rsidRDefault="00E4537C">
      <w:pPr>
        <w:pStyle w:val="af"/>
      </w:pPr>
      <w:r w:rsidRPr="00F27C19">
        <w:t>作者有很强烈的动机去做小的修改，让修改容易理解，对他们的修改做出充分的解释，并提供相应的测试计划，测试覆盖率和上下文。</w:t>
      </w:r>
    </w:p>
    <w:p w:rsidR="00E4537C" w:rsidRPr="00F27C19" w:rsidRDefault="00E4537C">
      <w:pPr>
        <w:pStyle w:val="af"/>
      </w:pPr>
      <w:r w:rsidRPr="00F27C19">
        <w:t>回查者有一个机会对架构和方法做出一些重要的建议。这些建议都使得采用审核的方式很缺乏吸引力，当在事件很紧迫的情况下，采用上推完再审核的方式，就显的更加困难。</w:t>
      </w:r>
    </w:p>
    <w:p w:rsidR="00E4537C" w:rsidRPr="00F27C19" w:rsidRDefault="00E4537C">
      <w:pPr>
        <w:pStyle w:val="af"/>
      </w:pPr>
      <w:r w:rsidRPr="00F27C19">
        <w:t>作者有前列的动机去解决问题和响应在回查过程中反馈的信息，因为这些问题会阻碍他们。对于审核，作业就没有这么强烈的动机去做这些事了。</w:t>
      </w:r>
    </w:p>
    <w:p w:rsidR="00E4537C" w:rsidRPr="00F27C19" w:rsidRDefault="00E4537C">
      <w:pPr>
        <w:pStyle w:val="af"/>
      </w:pPr>
      <w:r w:rsidRPr="00F27C19">
        <w:t>作者可以要求回查者们核实问题被修复了以后，再上传代码。</w:t>
      </w:r>
    </w:p>
    <w:p w:rsidR="00E4537C" w:rsidRPr="00F27C19" w:rsidRDefault="00E4537C">
      <w:pPr>
        <w:pStyle w:val="af"/>
      </w:pPr>
      <w:r w:rsidRPr="00F27C19">
        <w:t>作者可以很容易的得到早期反馈，并且能即使的修复这些问题，或对方向进行修正。</w:t>
      </w:r>
    </w:p>
    <w:p w:rsidR="00E4537C" w:rsidRPr="00F27C19" w:rsidRDefault="00E4537C">
      <w:pPr>
        <w:pStyle w:val="af"/>
      </w:pPr>
      <w:r w:rsidRPr="00F27C19">
        <w:t>一旦这个修改出现在成品中，回查者可以更好的接收这个修改，因为他们已经通过回查的方式对代码有了了解。</w:t>
      </w:r>
    </w:p>
    <w:p w:rsidR="00E4537C" w:rsidRPr="00F27C19" w:rsidRDefault="00E4537C">
      <w:pPr>
        <w:pStyle w:val="af"/>
      </w:pPr>
      <w:r w:rsidRPr="00F27C19">
        <w:t>回查者看到一些在自动化测试中很难察觉到的问题。比如，回查者可以对性能问题进行推理;自动化测试在使用小数据量进行操作，可能就很容易错过这些问题。</w:t>
      </w:r>
    </w:p>
    <w:p w:rsidR="00E4537C" w:rsidRPr="00F27C19" w:rsidRDefault="00E4537C">
      <w:pPr>
        <w:pStyle w:val="af"/>
      </w:pPr>
      <w:r w:rsidRPr="00F27C19">
        <w:t>在改动之前进行充分的沟通，这将会产生更好的效果。</w:t>
      </w:r>
    </w:p>
    <w:p w:rsidR="00E4537C" w:rsidRPr="00F27C19" w:rsidRDefault="00E4537C">
      <w:r w:rsidRPr="00F27C19">
        <w:t>回查的理论成本是，它延缓了在开发阶段引入阻塞的过程与开发人员在上面浪费的事件，可以使开发人员有更多时间投入于开发。不过，这似乎也不是那么正确，因为在开发阶段的成本低廉，在其他方面就需要有更大的开销：</w:t>
      </w:r>
    </w:p>
    <w:p w:rsidR="00E4537C" w:rsidRPr="00F27C19" w:rsidRDefault="00E4537C">
      <w:pPr>
        <w:pStyle w:val="af"/>
      </w:pPr>
      <w:r w:rsidRPr="00F27C19">
        <w:t>Differential很快，且提供一个十分轻量级的代码提交回查和执行回查。</w:t>
      </w:r>
    </w:p>
    <w:p w:rsidR="00E4537C" w:rsidRPr="00F27C19" w:rsidRDefault="00E4537C">
      <w:pPr>
        <w:pStyle w:val="af"/>
      </w:pPr>
      <w:r w:rsidRPr="00F27C19">
        <w:t>作者可以自由的跟随其他的修订，当代码已经在回查流程中。用适当的修订管理（例如，Git的本地分支），他们甚至可以追求简单的修订方式。作者应该很少在回查中阻塞，即使阻塞也需要全部回查者对这个阻塞状态进行审批。</w:t>
      </w:r>
    </w:p>
    <w:p w:rsidR="00E4537C" w:rsidRPr="00F27C19" w:rsidRDefault="00E4537C">
      <w:pPr>
        <w:pStyle w:val="af"/>
      </w:pPr>
      <w:r w:rsidRPr="00F27C19">
        <w:t>工作流在整体上是轻量级的，在有熟练的回查者，可以有效的识别错误。通常，他们在回查阶段修复错误的速度要比修复在成品中的错误快很多。</w:t>
      </w:r>
    </w:p>
    <w:p w:rsidR="00E4537C" w:rsidRPr="00F27C19" w:rsidRDefault="00E4537C">
      <w:pPr>
        <w:pStyle w:val="af"/>
      </w:pPr>
      <w:r w:rsidRPr="00F27C19">
        <w:t>更重要的是，他能有效的识别构架与方法的问题。这都是免费固定在回查阶段（不建议这样做），当这些问题在成品中出现，需要花费更多的事件去处理。不管你有多么好的测试套件，它都不能确定解决方案，这是由于缺失上下文造成的？或，就是个误会？或，其他更坏的想法。</w:t>
      </w:r>
    </w:p>
    <w:p w:rsidR="00E4537C" w:rsidRPr="00F27C19" w:rsidRDefault="00E4537C">
      <w:pPr>
        <w:pStyle w:val="af"/>
      </w:pPr>
      <w:r w:rsidRPr="00F27C19">
        <w:t>当修订特别大或这特别复杂时，通常需要及时的进行回查（当又大又复杂，那么需要周期性的回查）。机会所有大修改都可以拆分成独立的小块，这样便于理解和测试。回查倾向于鼓励提交较小的和更容易理解的修订。</w:t>
      </w:r>
    </w:p>
    <w:p w:rsidR="00E4537C" w:rsidRPr="00F27C19" w:rsidRDefault="00E4537C">
      <w:pPr>
        <w:pStyle w:val="af"/>
      </w:pPr>
      <w:r w:rsidRPr="00F27C19">
        <w:t xml:space="preserve"> 回查可以与静态分析进行集成，其可以检测（在大多数情况下是正确的）机制问题，通过代码的语法、格式、命名规范、拼写问题和一些程序错误。这减少了检查代码的时间和方式，这也就以为这回查者们可以专注于代码中的实际问题，而不是一些小问题。</w:t>
      </w:r>
    </w:p>
    <w:p w:rsidR="00E4537C" w:rsidRPr="00F27C19" w:rsidRDefault="00E4537C">
      <w:pPr>
        <w:pStyle w:val="af"/>
      </w:pPr>
      <w:r w:rsidRPr="00F27C19">
        <w:lastRenderedPageBreak/>
        <w:t>回查会创建一个对上下文的永久的记录，以及解释为什么要做这个修改。通常，这里会有比单独提交时更多的信息（作者解释修改的时间）。这使得代码在之后更痛以理解，当需要对它进行修改时，就可以使用对应的方式进行修改。</w:t>
      </w:r>
    </w:p>
    <w:p w:rsidR="00E4537C" w:rsidRPr="00F27C19" w:rsidRDefault="00E4537C">
      <w:pPr>
        <w:pStyle w:val="af"/>
      </w:pPr>
      <w:r w:rsidRPr="00F27C19">
        <w:t>通过arc patch，就可以从Differential很容易的下拉一个修改，这要比远程下拉代码容易的多。</w:t>
      </w:r>
    </w:p>
    <w:p w:rsidR="00E4537C" w:rsidRPr="00F27C19" w:rsidRDefault="00E4537C">
      <w:pPr>
        <w:pStyle w:val="3"/>
      </w:pPr>
      <w:bookmarkStart w:id="370" w:name="_Toc385544317"/>
      <w:r w:rsidRPr="00F27C19">
        <w:t>审核的优势</w:t>
      </w:r>
      <w:bookmarkEnd w:id="370"/>
    </w:p>
    <w:p w:rsidR="00E4537C" w:rsidRPr="00F27C19" w:rsidRDefault="00E4537C">
      <w:r w:rsidRPr="00F27C19">
        <w:t>如果你不同意上述观点，审核提供了一些与回查几乎无冲突的回查方式：</w:t>
      </w:r>
    </w:p>
    <w:p w:rsidR="00E4537C" w:rsidRPr="00F27C19" w:rsidRDefault="00E4537C">
      <w:pPr>
        <w:pStyle w:val="af"/>
      </w:pPr>
      <w:r w:rsidRPr="00F27C19">
        <w:t>审核完全需要由Phabricator提供完全的驱动，用户都用不着安装</w:t>
      </w:r>
    </w:p>
    <w:p w:rsidR="00E4537C" w:rsidRPr="00F27C19" w:rsidRDefault="00E4537C">
      <w:pPr>
        <w:pStyle w:val="af"/>
      </w:pPr>
      <w:r w:rsidRPr="00F27C19">
        <w:t>审核不需要调整现有的工作流和小型培训</w:t>
      </w:r>
    </w:p>
    <w:p w:rsidR="00E4537C" w:rsidRPr="00F27C19" w:rsidRDefault="00E4537C">
      <w:pPr>
        <w:pStyle w:val="af"/>
      </w:pPr>
      <w:r w:rsidRPr="00F27C19">
        <w:t>审核全程都是无阻塞的，并且发出比回查要少很多的通告</w:t>
      </w:r>
    </w:p>
    <w:p w:rsidR="00E4537C" w:rsidRPr="00F27C19" w:rsidRDefault="00E4537C">
      <w:pPr>
        <w:pStyle w:val="af"/>
      </w:pPr>
      <w:r w:rsidRPr="00F27C19">
        <w:t>即使已经回查，审核也可以作为一个补充发挥作用，可以在回查后提交后发现的问题。</w:t>
      </w:r>
    </w:p>
    <w:p w:rsidR="00E4537C" w:rsidRPr="00F27C19" w:rsidRDefault="00E4537C">
      <w:pPr>
        <w:pStyle w:val="3"/>
        <w:rPr>
          <w:rFonts w:cs="Arial"/>
          <w:color w:val="000000"/>
          <w:sz w:val="23"/>
          <w:szCs w:val="23"/>
        </w:rPr>
      </w:pPr>
      <w:bookmarkStart w:id="371" w:name="_Toc385544318"/>
      <w:r w:rsidRPr="00F27C19">
        <w:t>下一步</w:t>
      </w:r>
      <w:bookmarkEnd w:id="371"/>
    </w:p>
    <w:p w:rsidR="00E4537C" w:rsidRPr="00F27C19" w:rsidRDefault="00E4537C" w:rsidP="00553E2F">
      <w:pPr>
        <w:pStyle w:val="af"/>
        <w:numPr>
          <w:ilvl w:val="0"/>
          <w:numId w:val="119"/>
        </w:numPr>
        <w:rPr>
          <w:rFonts w:cs="Arial"/>
          <w:color w:val="000000"/>
        </w:rPr>
      </w:pPr>
      <w:r w:rsidRPr="00F27C19">
        <w:rPr>
          <w:rFonts w:cs="Arial"/>
          <w:color w:val="000000"/>
        </w:rPr>
        <w:t>了解关于回查的更多信息，可参见</w:t>
      </w:r>
      <w:r w:rsidRPr="00F27C19">
        <w:rPr>
          <w:rStyle w:val="apple-converted-space"/>
          <w:rFonts w:cs="Arial"/>
          <w:color w:val="000000"/>
        </w:rPr>
        <w:t> </w:t>
      </w:r>
      <w:hyperlink r:id="rId223" w:history="1">
        <w:r w:rsidRPr="00F27C19">
          <w:rPr>
            <w:rStyle w:val="a5"/>
          </w:rPr>
          <w:t>Differential User Guide</w:t>
        </w:r>
      </w:hyperlink>
      <w:r w:rsidRPr="00F27C19">
        <w:rPr>
          <w:rFonts w:cs="Arial"/>
          <w:color w:val="000000"/>
        </w:rPr>
        <w:t>章节。</w:t>
      </w:r>
    </w:p>
    <w:p w:rsidR="00E4537C" w:rsidRPr="00F27C19" w:rsidRDefault="00E4537C" w:rsidP="00553E2F">
      <w:pPr>
        <w:pStyle w:val="ae"/>
        <w:numPr>
          <w:ilvl w:val="0"/>
          <w:numId w:val="119"/>
        </w:numPr>
        <w:shd w:val="clear" w:color="auto" w:fill="FFFFFF"/>
        <w:spacing w:line="326" w:lineRule="atLeast"/>
        <w:rPr>
          <w:sz w:val="21"/>
          <w:szCs w:val="21"/>
        </w:rPr>
      </w:pPr>
      <w:r w:rsidRPr="00F27C19">
        <w:rPr>
          <w:rFonts w:cs="Arial"/>
          <w:color w:val="000000"/>
          <w:sz w:val="21"/>
          <w:szCs w:val="21"/>
        </w:rPr>
        <w:t>了解关于审核的更多信息，可参见</w:t>
      </w:r>
      <w:r w:rsidRPr="00F27C19">
        <w:rPr>
          <w:rStyle w:val="apple-converted-space"/>
          <w:rFonts w:cs="Arial"/>
          <w:color w:val="000000"/>
          <w:sz w:val="21"/>
          <w:szCs w:val="21"/>
        </w:rPr>
        <w:t> </w:t>
      </w:r>
      <w:hyperlink r:id="rId224" w:history="1">
        <w:r w:rsidRPr="00F27C19">
          <w:rPr>
            <w:rStyle w:val="a5"/>
            <w:sz w:val="21"/>
            <w:szCs w:val="21"/>
          </w:rPr>
          <w:t>Audit User Guide</w:t>
        </w:r>
      </w:hyperlink>
      <w:r w:rsidRPr="00F27C19">
        <w:rPr>
          <w:rFonts w:cs="Arial"/>
          <w:color w:val="000000"/>
          <w:sz w:val="21"/>
          <w:szCs w:val="21"/>
        </w:rPr>
        <w:t>章节。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2"/>
      </w:pPr>
      <w:bookmarkStart w:id="372" w:name="_Toc385544319"/>
      <w:r w:rsidRPr="00F27C19">
        <w:t>使用教程: UTF-8 和字符编码格式</w:t>
      </w:r>
      <w:bookmarkEnd w:id="372"/>
      <w:r w:rsidRPr="00F27C19">
        <w:rPr>
          <w:rStyle w:val="apple-converted-space"/>
          <w:rFonts w:cs="Helvetica"/>
          <w:color w:val="6B748C"/>
          <w:sz w:val="23"/>
          <w:szCs w:val="23"/>
        </w:rPr>
        <w:t> </w:t>
      </w:r>
    </w:p>
    <w:p w:rsidR="00E4537C" w:rsidRPr="00F27C19" w:rsidRDefault="00E4537C">
      <w:r w:rsidRPr="00F27C19">
        <w:t>Phabricator 如何处理字符编码。</w:t>
      </w:r>
    </w:p>
    <w:p w:rsidR="00E4537C" w:rsidRPr="00F27C19" w:rsidRDefault="00E4537C">
      <w:pPr>
        <w:pStyle w:val="3"/>
      </w:pPr>
      <w:bookmarkStart w:id="373" w:name="_Toc385544320"/>
      <w:r w:rsidRPr="00F27C19">
        <w:t>概述</w:t>
      </w:r>
      <w:bookmarkEnd w:id="373"/>
    </w:p>
    <w:p w:rsidR="00E4537C" w:rsidRPr="00F27C19" w:rsidRDefault="00E4537C">
      <w:r w:rsidRPr="00F27C19">
        <w:t>Phabricator 使用UTF-8编码来存储内部文本数据，处理文本数据，输出文本数据，并且期望所有的输入都是UTF-8编码类型。这就以为这你要用UTF-8格式去书写你的源码。在大多数情况下，你不需要去改变什么，因为ASCII文本就是UTF-8的子集。</w:t>
      </w:r>
    </w:p>
    <w:p w:rsidR="00E4537C" w:rsidRPr="00F27C19" w:rsidRDefault="00E4537C">
      <w:r w:rsidRPr="00F27C19">
        <w:t>如果你没有一个UTF-8的代码库，那么你有两个选择：</w:t>
      </w:r>
    </w:p>
    <w:p w:rsidR="00E4537C" w:rsidRPr="00F27C19" w:rsidRDefault="00E4537C">
      <w:pPr>
        <w:pStyle w:val="af"/>
      </w:pPr>
      <w:r w:rsidRPr="00F27C19">
        <w:t>将库中的所有文件都转换成ASCII或UTF-8编码（可见下文“检测和修复文件”）。强烈建议，特别是当已经出现了编码问题。</w:t>
      </w:r>
    </w:p>
    <w:p w:rsidR="00E4537C" w:rsidRPr="00F27C19" w:rsidRDefault="00E4537C">
      <w:pPr>
        <w:pStyle w:val="af"/>
      </w:pPr>
      <w:r w:rsidRPr="00F27C19">
        <w:t>配置Phabricator，当你需要的时候再将代码库中的文件转换成UTF-8编码格式 (可见下文"支持其他编码格式" )。这个功能还不完全支持，并且代码库中会有多种编码格式，其中会有不支持的编码格式。</w:t>
      </w:r>
    </w:p>
    <w:p w:rsidR="00E4537C" w:rsidRPr="00F27C19" w:rsidRDefault="00E4537C">
      <w:pPr>
        <w:pStyle w:val="3"/>
      </w:pPr>
      <w:bookmarkStart w:id="374" w:name="_Toc385544321"/>
      <w:r w:rsidRPr="00F27C19">
        <w:t>检测和修复文件</w:t>
      </w:r>
      <w:bookmarkEnd w:id="374"/>
    </w:p>
    <w:p w:rsidR="00E4537C" w:rsidRPr="00F27C19" w:rsidRDefault="00E4537C">
      <w:r w:rsidRPr="00F27C19">
        <w:t>建议你在使用ASCII编码来写文本文件，但是 Phabricator对UTF-8编码源文件是完全支持的。</w:t>
      </w:r>
    </w:p>
    <w:p w:rsidR="00E4537C" w:rsidRPr="00F27C19" w:rsidRDefault="00E4537C">
      <w:pPr>
        <w:rPr>
          <w:rFonts w:cs="Courier New"/>
          <w:color w:val="000000"/>
        </w:rPr>
      </w:pPr>
      <w:r w:rsidRPr="00F27C19">
        <w:t>如果你的工程不允许使用UTF-8编码，因为有几个随机二进制的在这个工程中。在libphutil中有一个脚本可以帮助你来识别他们，并解决这个问题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Fonts w:eastAsia="Adobe 黑体 Std R" w:cs="Courier New"/>
          <w:color w:val="000000"/>
        </w:rPr>
        <w:t xml:space="preserve">project/ </w:t>
      </w:r>
      <w:r w:rsidRPr="00F27C19">
        <w:rPr>
          <w:rStyle w:val="gp"/>
          <w:rFonts w:eastAsia="Adobe 黑体 Std R" w:cs="Courier New"/>
          <w:color w:val="000080"/>
        </w:rPr>
        <w:t>$ libphutil/scripts/utils/utf8.php</w:t>
      </w:r>
    </w:p>
    <w:p w:rsidR="00E4537C" w:rsidRPr="00F27C19" w:rsidRDefault="00E4537C">
      <w:pPr>
        <w:rPr>
          <w:rFonts w:cs="Courier New"/>
          <w:color w:val="000000"/>
        </w:rPr>
      </w:pPr>
      <w:r w:rsidRPr="00F27C19">
        <w:lastRenderedPageBreak/>
        <w:t>通常， 加“-t”选项运行脚本来找到文件“坏字节”的范围，然后对改文件运行脚本（不加“-t”参数）定位问题。比如说：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Fonts w:eastAsia="Adobe 黑体 Std R" w:cs="Courier New"/>
          <w:color w:val="000000"/>
        </w:rPr>
        <w:t xml:space="preserve">project/ </w:t>
      </w:r>
      <w:r w:rsidRPr="00F27C19">
        <w:rPr>
          <w:rStyle w:val="gp"/>
          <w:rFonts w:eastAsia="Adobe 黑体 Std R" w:cs="Courier New"/>
          <w:color w:val="000080"/>
        </w:rPr>
        <w:t>$ find . -type f -name '*.c' -print0 | xargs -0 -n256 ./utf8 -t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go"/>
          <w:rFonts w:eastAsia="Adobe 黑体 Std R" w:cs="Courier New"/>
          <w:color w:val="808080"/>
        </w:rPr>
        <w:t>./hello_world.c</w:t>
      </w:r>
    </w:p>
    <w:p w:rsidR="00E4537C" w:rsidRPr="00F27C19" w:rsidRDefault="00E4537C">
      <w:pPr>
        <w:rPr>
          <w:rFonts w:cs="Courier New"/>
          <w:color w:val="000000"/>
        </w:rPr>
      </w:pPr>
      <w:bookmarkStart w:id="375" w:name="__DdeLink__268_1703497554"/>
      <w:bookmarkEnd w:id="375"/>
      <w:r w:rsidRPr="00F27C19">
        <w:t>如果此脚本没有任何输出，那么你的所有文件都是有效的UTF-8文件。如果你发现了问题，就要去修复他们。通过省略“-t”参数来定位问题：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Fonts w:eastAsia="Adobe 黑体 Std R" w:cs="Courier New"/>
          <w:color w:val="000000"/>
        </w:rPr>
        <w:t xml:space="preserve">project/ </w:t>
      </w:r>
      <w:r w:rsidRPr="00F27C19">
        <w:rPr>
          <w:rStyle w:val="gp"/>
          <w:rFonts w:eastAsia="Adobe 黑体 Std R" w:cs="Courier New"/>
          <w:color w:val="000080"/>
        </w:rPr>
        <w:t>$ ./utf8.php hello_world.c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  <w:r w:rsidRPr="00F27C19">
        <w:rPr>
          <w:rStyle w:val="go"/>
          <w:rFonts w:eastAsia="Adobe 黑体 Std R" w:cs="Courier New"/>
          <w:color w:val="808080"/>
        </w:rPr>
        <w:t>FAIL  hello_world.c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 w:cs="Courier New"/>
          <w:color w:val="000000"/>
        </w:rPr>
      </w:pP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t xml:space="preserve">  3  main()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t xml:space="preserve">  4  {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t xml:space="preserve">  5      printf ("Hello World&lt;0xE9&gt;&lt;0xD6&gt;!\n");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Style w:val="go"/>
          <w:rFonts w:eastAsia="Adobe 黑体 Std R" w:cs="Courier New"/>
          <w:color w:val="808080"/>
        </w:rPr>
      </w:pPr>
      <w:r w:rsidRPr="00F27C19">
        <w:rPr>
          <w:rStyle w:val="go"/>
          <w:rFonts w:eastAsia="Adobe 黑体 Std R" w:cs="Courier New"/>
          <w:color w:val="808080"/>
        </w:rPr>
        <w:t xml:space="preserve">  6  }</w:t>
      </w:r>
    </w:p>
    <w:p w:rsidR="00E4537C" w:rsidRPr="00F27C19" w:rsidRDefault="00E4537C">
      <w:pPr>
        <w:pStyle w:val="HTML0"/>
        <w:pBdr>
          <w:top w:val="single" w:sz="6" w:space="6" w:color="FFFF00"/>
          <w:left w:val="single" w:sz="6" w:space="6" w:color="FFFF00"/>
          <w:bottom w:val="single" w:sz="6" w:space="6" w:color="FFFF00"/>
          <w:right w:val="single" w:sz="6" w:space="6" w:color="FFFF00"/>
        </w:pBdr>
        <w:shd w:val="clear" w:color="auto" w:fill="FDF5D4"/>
        <w:rPr>
          <w:rFonts w:eastAsia="Adobe 黑体 Std R"/>
        </w:rPr>
      </w:pPr>
      <w:r w:rsidRPr="00F27C19">
        <w:rPr>
          <w:rStyle w:val="go"/>
          <w:rFonts w:eastAsia="Adobe 黑体 Std R" w:cs="Courier New"/>
          <w:color w:val="808080"/>
        </w:rPr>
        <w:t xml:space="preserve">  7</w:t>
      </w:r>
    </w:p>
    <w:p w:rsidR="00E4537C" w:rsidRPr="00F27C19" w:rsidRDefault="00E4537C">
      <w:r w:rsidRPr="00F27C19">
        <w:t>这说明第五行有问题（在控制台，这里显示会被高亮）。通常一个代码库大多数文件都是UTF-8文件，但是极少数文件中会有一些问题。比如说，从word里面直接粘贴过来的引号。在这种情况下，你可以很容易的手动识别和解决问题。</w:t>
      </w:r>
    </w:p>
    <w:p w:rsidR="00E4537C" w:rsidRPr="00F27C19" w:rsidRDefault="00E4537C">
      <w:r w:rsidRPr="00F27C19">
        <w:t>如果你的库有大量的UTF-8问题，这时的你望而却步。Phabricator不包括任何特殊的工具来帮你在系统中处理这个问题。你可以破解utf8.php文件作为一个开始，或者使用其他批处理工具来帮助你修复问题。</w:t>
      </w:r>
    </w:p>
    <w:p w:rsidR="00E4537C" w:rsidRPr="00F27C19" w:rsidRDefault="00E4537C">
      <w:pPr>
        <w:pStyle w:val="3"/>
      </w:pPr>
      <w:bookmarkStart w:id="376" w:name="_Toc385544322"/>
      <w:r w:rsidRPr="00F27C19">
        <w:t>支持其他编码格式</w:t>
      </w:r>
      <w:bookmarkEnd w:id="376"/>
    </w:p>
    <w:p w:rsidR="00E4537C" w:rsidRPr="00F27C19" w:rsidRDefault="00E4537C">
      <w:pPr>
        <w:rPr>
          <w:rFonts w:cs="Arial"/>
          <w:color w:val="000000"/>
          <w:sz w:val="23"/>
          <w:szCs w:val="23"/>
        </w:rPr>
      </w:pPr>
      <w:r w:rsidRPr="00F27C19">
        <w:t>Phabricator 除了UTF-8还支持其他的编码格式。</w:t>
      </w:r>
    </w:p>
    <w:p w:rsidR="00E4537C" w:rsidRPr="00F27C19" w:rsidRDefault="00E4537C">
      <w:pPr>
        <w:shd w:val="clear" w:color="auto" w:fill="DAEAF3"/>
        <w:spacing w:line="326" w:lineRule="atLeast"/>
      </w:pPr>
      <w:r w:rsidRPr="00F27C19">
        <w:rPr>
          <w:rFonts w:cs="Arial"/>
          <w:color w:val="000000"/>
          <w:sz w:val="23"/>
          <w:szCs w:val="23"/>
        </w:rPr>
        <w:t>NOTE:替换编码还不是完全支持，有些功能，暂时还无法正常共工作。代码库中有掺杂着各种编码格式（比如，一些文件使用ISO-8859-1格式，另一些文件使用Shift-JIS格式），其中的编码格式不能完全被支持。</w:t>
      </w:r>
    </w:p>
    <w:p w:rsidR="00E4537C" w:rsidRPr="00F27C19" w:rsidRDefault="00E4537C">
      <w:r w:rsidRPr="00F27C19">
        <w:t>使用另一种编码，在Diffusion编辑对应的库，并指定使用的编码格式。</w:t>
      </w:r>
    </w:p>
    <w:p w:rsidR="00E4537C" w:rsidRPr="00F27C19" w:rsidRDefault="00E4537C">
      <w:r w:rsidRPr="00F27C19">
        <w:t xml:space="preserve">或者你可运行用arc –encoding来配置编码格式，或者在你的.arcconfig文件中对encoding变量进行设置。 </w:t>
      </w:r>
    </w:p>
    <w:p w:rsidR="00E4537C" w:rsidRPr="00F27C19" w:rsidRDefault="00E4537C">
      <w:pPr>
        <w:pStyle w:val="a0"/>
        <w:rPr>
          <w:rFonts w:ascii="Adobe 黑体 Std R" w:eastAsia="Adobe 黑体 Std R" w:hAnsi="Adobe 黑体 Std R"/>
        </w:rPr>
      </w:pPr>
    </w:p>
    <w:p w:rsidR="00E4537C" w:rsidRPr="00F27C19" w:rsidRDefault="00E4537C">
      <w:pPr>
        <w:pStyle w:val="Standard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>参考：</w:t>
      </w:r>
    </w:p>
    <w:p w:rsidR="00E4537C" w:rsidRPr="00F27C19" w:rsidRDefault="00E4537C">
      <w:pPr>
        <w:pStyle w:val="Standard"/>
        <w:rPr>
          <w:rFonts w:ascii="Adobe 黑体 Std R" w:eastAsia="Adobe 黑体 Std R" w:hAnsi="Adobe 黑体 Std R" w:cs="Adobe 黑体 Std R"/>
        </w:rPr>
      </w:pPr>
      <w:r w:rsidRPr="00F27C19">
        <w:rPr>
          <w:rFonts w:ascii="Adobe 黑体 Std R" w:eastAsia="Adobe 黑体 Std R" w:hAnsi="Adobe 黑体 Std R" w:cs="Adobe 黑体 Std R"/>
        </w:rPr>
        <w:t xml:space="preserve">[1] 悠悠客博客 </w:t>
      </w:r>
      <w:hyperlink r:id="rId225" w:history="1">
        <w:r w:rsidRPr="00F27C19">
          <w:rPr>
            <w:rStyle w:val="a5"/>
            <w:rFonts w:ascii="Adobe 黑体 Std R" w:eastAsia="Adobe 黑体 Std R" w:hAnsi="Adobe 黑体 Std R"/>
          </w:rPr>
          <w:t>http://my.oschina.net/yoyoko/blog/127071</w:t>
        </w:r>
      </w:hyperlink>
      <w:r w:rsidRPr="00F27C19">
        <w:rPr>
          <w:rFonts w:ascii="Adobe 黑体 Std R" w:eastAsia="Adobe 黑体 Std R" w:hAnsi="Adobe 黑体 Std R" w:cs="Adobe 黑体 Std R"/>
        </w:rPr>
        <w:t xml:space="preserve"> </w:t>
      </w:r>
    </w:p>
    <w:p w:rsidR="00E4537C" w:rsidRPr="00F27C19" w:rsidRDefault="00E4537C">
      <w:pPr>
        <w:pStyle w:val="Standard"/>
        <w:rPr>
          <w:rFonts w:ascii="Adobe 黑体 Std R" w:eastAsia="Adobe 黑体 Std R" w:hAnsi="Adobe 黑体 Std R" w:cs="Adobe 黑体 Std R"/>
        </w:rPr>
      </w:pPr>
    </w:p>
    <w:p w:rsidR="00E4537C" w:rsidRPr="00F27C19" w:rsidRDefault="00E4537C"/>
    <w:p w:rsidR="00E4537C" w:rsidRPr="00F27C19" w:rsidRDefault="00E4537C"/>
    <w:bookmarkEnd w:id="241"/>
    <w:p w:rsidR="00E4537C" w:rsidRPr="00F27C19" w:rsidRDefault="00E4537C"/>
    <w:p w:rsidR="00E4537C" w:rsidRPr="00F27C19" w:rsidRDefault="00E4537C"/>
    <w:p w:rsidR="00E4537C" w:rsidRPr="00F27C19" w:rsidRDefault="00E4537C"/>
    <w:sectPr w:rsidR="00E4537C" w:rsidRPr="00F27C19">
      <w:type w:val="continuous"/>
      <w:pgSz w:w="12240" w:h="15840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E2F" w:rsidRDefault="00553E2F" w:rsidP="0051326D">
      <w:r>
        <w:separator/>
      </w:r>
    </w:p>
  </w:endnote>
  <w:endnote w:type="continuationSeparator" w:id="0">
    <w:p w:rsidR="00553E2F" w:rsidRDefault="00553E2F" w:rsidP="00513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Liberation Serif">
    <w:altName w:val="MS PMincho"/>
    <w:charset w:val="8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Liberation Sans">
    <w:altName w:val="Arial"/>
    <w:charset w:val="00"/>
    <w:family w:val="swiss"/>
    <w:pitch w:val="variable"/>
  </w:font>
  <w:font w:name="WenQuanYi Micro Hei">
    <w:altName w:val="MS Gothic"/>
    <w:charset w:val="00"/>
    <w:family w:val="modern"/>
    <w:pitch w:val="default"/>
  </w:font>
  <w:font w:name="Lohit Hindi">
    <w:altName w:val="Times New Roman"/>
    <w:charset w:val="00"/>
    <w:family w:val="auto"/>
    <w:pitch w:val="default"/>
  </w:font>
  <w:font w:name="DejaVu Sans Mono">
    <w:altName w:val="MS Gothic"/>
    <w:charset w:val="00"/>
    <w:family w:val="moder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E2F" w:rsidRDefault="00553E2F" w:rsidP="0051326D">
      <w:r>
        <w:separator/>
      </w:r>
    </w:p>
  </w:footnote>
  <w:footnote w:type="continuationSeparator" w:id="0">
    <w:p w:rsidR="00553E2F" w:rsidRDefault="00553E2F" w:rsidP="005132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2AC" w:rsidRDefault="001172A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3EE125B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标题"/>
        <w:id w:val="15524250"/>
        <w:placeholder>
          <w:docPart w:val="D8A24532F81C4F789490760E15A4DAE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hint="eastAsia"/>
            <w:color w:val="5B9BD5" w:themeColor="accent1"/>
            <w:sz w:val="20"/>
            <w:szCs w:val="20"/>
          </w:rPr>
          <w:t>Phabricator</w:t>
        </w:r>
      </w:sdtContent>
    </w:sdt>
  </w:p>
  <w:p w:rsidR="001172AC" w:rsidRDefault="001172AC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4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5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6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7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8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19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OpenSymbol"/>
      </w:rPr>
    </w:lvl>
  </w:abstractNum>
  <w:abstractNum w:abstractNumId="2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21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22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23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24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25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26">
    <w:nsid w:val="0000001B"/>
    <w:multiLevelType w:val="multilevel"/>
    <w:tmpl w:val="0000001B"/>
    <w:name w:val="WW8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28">
    <w:nsid w:val="0000001D"/>
    <w:multiLevelType w:val="singleLevel"/>
    <w:tmpl w:val="0000001D"/>
    <w:name w:val="WW8Num2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29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3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31">
    <w:nsid w:val="00000020"/>
    <w:multiLevelType w:val="multilevel"/>
    <w:tmpl w:val="00000020"/>
    <w:name w:val="WW8Num32"/>
    <w:lvl w:ilvl="0"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Symbol"/>
        <w:sz w:val="20"/>
      </w:rPr>
    </w:lvl>
    <w:lvl w:ilvl="1"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/>
        <w:sz w:val="20"/>
      </w:rPr>
    </w:lvl>
    <w:lvl w:ilvl="2"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/>
        <w:sz w:val="20"/>
      </w:rPr>
    </w:lvl>
    <w:lvl w:ilvl="3"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/>
        <w:sz w:val="20"/>
      </w:rPr>
    </w:lvl>
    <w:lvl w:ilvl="4"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/>
        <w:sz w:val="20"/>
      </w:rPr>
    </w:lvl>
    <w:lvl w:ilvl="5"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/>
        <w:sz w:val="20"/>
      </w:rPr>
    </w:lvl>
    <w:lvl w:ilvl="6"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/>
        <w:sz w:val="20"/>
      </w:rPr>
    </w:lvl>
    <w:lvl w:ilvl="7"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/>
        <w:sz w:val="20"/>
      </w:rPr>
    </w:lvl>
    <w:lvl w:ilvl="8"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/>
        <w:sz w:val="20"/>
      </w:rPr>
    </w:lvl>
  </w:abstractNum>
  <w:abstractNum w:abstractNumId="32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33">
    <w:nsid w:val="00000022"/>
    <w:multiLevelType w:val="multilevel"/>
    <w:tmpl w:val="00000022"/>
    <w:name w:val="WW8Num34"/>
    <w:lvl w:ilvl="0"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Symbol"/>
        <w:sz w:val="20"/>
      </w:rPr>
    </w:lvl>
    <w:lvl w:ilvl="1"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/>
        <w:sz w:val="20"/>
      </w:rPr>
    </w:lvl>
    <w:lvl w:ilvl="2"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/>
        <w:sz w:val="20"/>
      </w:rPr>
    </w:lvl>
    <w:lvl w:ilvl="3"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/>
        <w:sz w:val="20"/>
      </w:rPr>
    </w:lvl>
    <w:lvl w:ilvl="4"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/>
        <w:sz w:val="20"/>
      </w:rPr>
    </w:lvl>
    <w:lvl w:ilvl="5"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/>
        <w:sz w:val="20"/>
      </w:rPr>
    </w:lvl>
    <w:lvl w:ilvl="6"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/>
        <w:sz w:val="20"/>
      </w:rPr>
    </w:lvl>
    <w:lvl w:ilvl="7"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/>
        <w:sz w:val="20"/>
      </w:rPr>
    </w:lvl>
    <w:lvl w:ilvl="8"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/>
        <w:sz w:val="20"/>
      </w:rPr>
    </w:lvl>
  </w:abstractNum>
  <w:abstractNum w:abstractNumId="34">
    <w:nsid w:val="00000024"/>
    <w:multiLevelType w:val="multilevel"/>
    <w:tmpl w:val="00000024"/>
    <w:name w:val="WW8Num36"/>
    <w:lvl w:ilvl="0"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Symbol"/>
        <w:sz w:val="20"/>
      </w:rPr>
    </w:lvl>
    <w:lvl w:ilvl="1"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/>
        <w:sz w:val="20"/>
      </w:rPr>
    </w:lvl>
    <w:lvl w:ilvl="2"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/>
        <w:sz w:val="20"/>
      </w:rPr>
    </w:lvl>
    <w:lvl w:ilvl="3"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/>
        <w:sz w:val="20"/>
      </w:rPr>
    </w:lvl>
    <w:lvl w:ilvl="4"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/>
        <w:sz w:val="20"/>
      </w:rPr>
    </w:lvl>
    <w:lvl w:ilvl="5"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/>
        <w:sz w:val="20"/>
      </w:rPr>
    </w:lvl>
    <w:lvl w:ilvl="6"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/>
        <w:sz w:val="20"/>
      </w:rPr>
    </w:lvl>
    <w:lvl w:ilvl="7"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/>
        <w:sz w:val="20"/>
      </w:rPr>
    </w:lvl>
    <w:lvl w:ilvl="8"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/>
        <w:sz w:val="20"/>
      </w:rPr>
    </w:lvl>
  </w:abstractNum>
  <w:abstractNum w:abstractNumId="35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36">
    <w:nsid w:val="00000026"/>
    <w:multiLevelType w:val="multilevel"/>
    <w:tmpl w:val="00000026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37">
    <w:nsid w:val="00000027"/>
    <w:multiLevelType w:val="multilevel"/>
    <w:tmpl w:val="00000027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38">
    <w:nsid w:val="00000028"/>
    <w:multiLevelType w:val="multilevel"/>
    <w:tmpl w:val="00000028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39">
    <w:nsid w:val="00000029"/>
    <w:multiLevelType w:val="multilevel"/>
    <w:tmpl w:val="00000029"/>
    <w:name w:val="WW8Num41"/>
    <w:lvl w:ilvl="0"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40">
    <w:nsid w:val="0000002A"/>
    <w:multiLevelType w:val="multilevel"/>
    <w:tmpl w:val="0000002A"/>
    <w:name w:val="WW8Num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0000002B"/>
    <w:multiLevelType w:val="multilevel"/>
    <w:tmpl w:val="0000002B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OpenSymbol"/>
      </w:rPr>
    </w:lvl>
  </w:abstractNum>
  <w:abstractNum w:abstractNumId="42">
    <w:nsid w:val="0000002C"/>
    <w:multiLevelType w:val="multilevel"/>
    <w:tmpl w:val="0000002C"/>
    <w:name w:val="WW8Num44"/>
    <w:lvl w:ilvl="0"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Symbol"/>
        <w:sz w:val="20"/>
      </w:rPr>
    </w:lvl>
    <w:lvl w:ilvl="1"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/>
        <w:sz w:val="20"/>
      </w:rPr>
    </w:lvl>
    <w:lvl w:ilvl="2"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/>
        <w:sz w:val="20"/>
      </w:rPr>
    </w:lvl>
    <w:lvl w:ilvl="3"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/>
        <w:sz w:val="20"/>
      </w:rPr>
    </w:lvl>
    <w:lvl w:ilvl="4"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/>
        <w:sz w:val="20"/>
      </w:rPr>
    </w:lvl>
    <w:lvl w:ilvl="5"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/>
        <w:sz w:val="20"/>
      </w:rPr>
    </w:lvl>
    <w:lvl w:ilvl="6"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/>
        <w:sz w:val="20"/>
      </w:rPr>
    </w:lvl>
    <w:lvl w:ilvl="7"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/>
        <w:sz w:val="20"/>
      </w:rPr>
    </w:lvl>
    <w:lvl w:ilvl="8"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/>
        <w:sz w:val="20"/>
      </w:rPr>
    </w:lvl>
  </w:abstractNum>
  <w:abstractNum w:abstractNumId="43">
    <w:nsid w:val="0000002D"/>
    <w:multiLevelType w:val="singleLevel"/>
    <w:tmpl w:val="0000002D"/>
    <w:name w:val="WW8Num4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4">
    <w:nsid w:val="0000002E"/>
    <w:multiLevelType w:val="multilevel"/>
    <w:tmpl w:val="0000002E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OpenSymbol"/>
      </w:rPr>
    </w:lvl>
  </w:abstractNum>
  <w:abstractNum w:abstractNumId="45">
    <w:nsid w:val="0000002F"/>
    <w:multiLevelType w:val="multilevel"/>
    <w:tmpl w:val="0000002F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46">
    <w:nsid w:val="00000030"/>
    <w:multiLevelType w:val="multilevel"/>
    <w:tmpl w:val="00000030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47">
    <w:nsid w:val="00000031"/>
    <w:multiLevelType w:val="multilevel"/>
    <w:tmpl w:val="00000031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48">
    <w:nsid w:val="00000032"/>
    <w:multiLevelType w:val="multilevel"/>
    <w:tmpl w:val="00000032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49">
    <w:nsid w:val="00000033"/>
    <w:multiLevelType w:val="singleLevel"/>
    <w:tmpl w:val="00000033"/>
    <w:name w:val="WW8Num51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50">
    <w:nsid w:val="00000034"/>
    <w:multiLevelType w:val="singleLevel"/>
    <w:tmpl w:val="00000034"/>
    <w:name w:val="WW8Num52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51">
    <w:nsid w:val="00000035"/>
    <w:multiLevelType w:val="singleLevel"/>
    <w:tmpl w:val="00000035"/>
    <w:name w:val="WW8Num53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52">
    <w:nsid w:val="00000036"/>
    <w:multiLevelType w:val="singleLevel"/>
    <w:tmpl w:val="00000036"/>
    <w:name w:val="WW8Num54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53">
    <w:nsid w:val="00000037"/>
    <w:multiLevelType w:val="singleLevel"/>
    <w:tmpl w:val="00000037"/>
    <w:name w:val="WW8Num55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54">
    <w:nsid w:val="00000038"/>
    <w:multiLevelType w:val="singleLevel"/>
    <w:tmpl w:val="00000038"/>
    <w:name w:val="WW8Num56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OpenSymbol"/>
      </w:rPr>
    </w:lvl>
  </w:abstractNum>
  <w:abstractNum w:abstractNumId="55">
    <w:nsid w:val="00000039"/>
    <w:multiLevelType w:val="singleLevel"/>
    <w:tmpl w:val="00000039"/>
    <w:name w:val="WW8Num57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56">
    <w:nsid w:val="0000003A"/>
    <w:multiLevelType w:val="singleLevel"/>
    <w:tmpl w:val="0000003A"/>
    <w:name w:val="WW8Num58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57">
    <w:nsid w:val="0000003B"/>
    <w:multiLevelType w:val="singleLevel"/>
    <w:tmpl w:val="0000003B"/>
    <w:name w:val="WW8Num59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58">
    <w:nsid w:val="0000003C"/>
    <w:multiLevelType w:val="singleLevel"/>
    <w:tmpl w:val="0000003C"/>
    <w:name w:val="WW8Num60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59">
    <w:nsid w:val="0000003D"/>
    <w:multiLevelType w:val="singleLevel"/>
    <w:tmpl w:val="0000003D"/>
    <w:name w:val="WW8Num61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60">
    <w:nsid w:val="0000003E"/>
    <w:multiLevelType w:val="multilevel"/>
    <w:tmpl w:val="0000003E"/>
    <w:name w:val="WW8Num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61">
    <w:nsid w:val="0000003F"/>
    <w:multiLevelType w:val="multilevel"/>
    <w:tmpl w:val="0000003F"/>
    <w:name w:val="WW8Num6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62">
    <w:nsid w:val="00000040"/>
    <w:multiLevelType w:val="multilevel"/>
    <w:tmpl w:val="00000040"/>
    <w:name w:val="WW8Num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OpenSymbol"/>
      </w:rPr>
    </w:lvl>
  </w:abstractNum>
  <w:abstractNum w:abstractNumId="63">
    <w:nsid w:val="00000041"/>
    <w:multiLevelType w:val="singleLevel"/>
    <w:tmpl w:val="00000041"/>
    <w:name w:val="WW8Num65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64">
    <w:nsid w:val="00000042"/>
    <w:multiLevelType w:val="multilevel"/>
    <w:tmpl w:val="00000042"/>
    <w:name w:val="WW8Num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/>
        <w:sz w:val="20"/>
      </w:rPr>
    </w:lvl>
  </w:abstractNum>
  <w:abstractNum w:abstractNumId="65">
    <w:nsid w:val="00000043"/>
    <w:multiLevelType w:val="multilevel"/>
    <w:tmpl w:val="00000043"/>
    <w:name w:val="WW8Num6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66">
    <w:nsid w:val="00000044"/>
    <w:multiLevelType w:val="singleLevel"/>
    <w:tmpl w:val="00000044"/>
    <w:name w:val="WW8Num68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67">
    <w:nsid w:val="00000045"/>
    <w:multiLevelType w:val="multilevel"/>
    <w:tmpl w:val="00000045"/>
    <w:name w:val="WW8Num6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68">
    <w:nsid w:val="00000046"/>
    <w:multiLevelType w:val="singleLevel"/>
    <w:tmpl w:val="00000046"/>
    <w:name w:val="WW8Num70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69">
    <w:nsid w:val="00000047"/>
    <w:multiLevelType w:val="multilevel"/>
    <w:tmpl w:val="00000047"/>
    <w:name w:val="WW8Num7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70">
    <w:nsid w:val="00000048"/>
    <w:multiLevelType w:val="singleLevel"/>
    <w:tmpl w:val="00000048"/>
    <w:name w:val="WW8Num72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71">
    <w:nsid w:val="00000049"/>
    <w:multiLevelType w:val="singleLevel"/>
    <w:tmpl w:val="00000049"/>
    <w:name w:val="WW8Num73"/>
    <w:lvl w:ilvl="0">
      <w:start w:val="1"/>
      <w:numFmt w:val="bullet"/>
      <w:lvlText w:val=""/>
      <w:lvlJc w:val="left"/>
      <w:pPr>
        <w:tabs>
          <w:tab w:val="num" w:pos="0"/>
        </w:tabs>
        <w:ind w:left="510" w:hanging="420"/>
      </w:pPr>
      <w:rPr>
        <w:rFonts w:ascii="Wingdings" w:hAnsi="Wingdings" w:cs="Symbol"/>
        <w:sz w:val="20"/>
      </w:rPr>
    </w:lvl>
  </w:abstractNum>
  <w:abstractNum w:abstractNumId="72">
    <w:nsid w:val="0000004A"/>
    <w:multiLevelType w:val="multilevel"/>
    <w:tmpl w:val="0000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73">
    <w:nsid w:val="0000004B"/>
    <w:multiLevelType w:val="singleLevel"/>
    <w:tmpl w:val="0000004B"/>
    <w:name w:val="WW8Num75"/>
    <w:lvl w:ilvl="0">
      <w:start w:val="1"/>
      <w:numFmt w:val="bullet"/>
      <w:lvlText w:val=""/>
      <w:lvlJc w:val="left"/>
      <w:pPr>
        <w:tabs>
          <w:tab w:val="num" w:pos="0"/>
        </w:tabs>
        <w:ind w:left="510" w:hanging="420"/>
      </w:pPr>
      <w:rPr>
        <w:rFonts w:ascii="Wingdings" w:hAnsi="Wingdings" w:cs="Wingdings"/>
      </w:rPr>
    </w:lvl>
  </w:abstractNum>
  <w:abstractNum w:abstractNumId="74">
    <w:nsid w:val="0000004C"/>
    <w:multiLevelType w:val="multilevel"/>
    <w:tmpl w:val="0000004C"/>
    <w:name w:val="WW8Num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Wingdings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Wingdings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Wingdings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Wingdings"/>
      </w:rPr>
    </w:lvl>
  </w:abstractNum>
  <w:abstractNum w:abstractNumId="75">
    <w:nsid w:val="0000004D"/>
    <w:multiLevelType w:val="singleLevel"/>
    <w:tmpl w:val="0000004D"/>
    <w:name w:val="WW8Num77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76">
    <w:nsid w:val="0000004E"/>
    <w:multiLevelType w:val="multilevel"/>
    <w:tmpl w:val="0000004E"/>
    <w:name w:val="WW8Num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Wingdings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Wingdings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Wingdings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Wingdings"/>
      </w:rPr>
    </w:lvl>
  </w:abstractNum>
  <w:abstractNum w:abstractNumId="77">
    <w:nsid w:val="0000004F"/>
    <w:multiLevelType w:val="multilevel"/>
    <w:tmpl w:val="0000004F"/>
    <w:name w:val="WW8Num7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Wingdings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Wingdings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Wingdings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Wingdings"/>
      </w:rPr>
    </w:lvl>
  </w:abstractNum>
  <w:abstractNum w:abstractNumId="78">
    <w:nsid w:val="00000050"/>
    <w:multiLevelType w:val="multilevel"/>
    <w:tmpl w:val="00000050"/>
    <w:name w:val="WW8Num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Wingdings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Wingdings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Wingdings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Wingdings"/>
      </w:rPr>
    </w:lvl>
  </w:abstractNum>
  <w:abstractNum w:abstractNumId="79">
    <w:nsid w:val="00000051"/>
    <w:multiLevelType w:val="multilevel"/>
    <w:tmpl w:val="00000051"/>
    <w:name w:val="WW8Num8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Wingdings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Wingdings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Wingdings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Wingdings"/>
      </w:rPr>
    </w:lvl>
  </w:abstractNum>
  <w:abstractNum w:abstractNumId="80">
    <w:nsid w:val="00000052"/>
    <w:multiLevelType w:val="multilevel"/>
    <w:tmpl w:val="00000052"/>
    <w:name w:val="WW8Num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Wingdings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Wingdings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Wingdings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Wingdings"/>
      </w:rPr>
    </w:lvl>
  </w:abstractNum>
  <w:abstractNum w:abstractNumId="81">
    <w:nsid w:val="00000053"/>
    <w:multiLevelType w:val="singleLevel"/>
    <w:tmpl w:val="00000053"/>
    <w:name w:val="WW8Num83"/>
    <w:lvl w:ilvl="0">
      <w:start w:val="1"/>
      <w:numFmt w:val="bullet"/>
      <w:lvlText w:val=""/>
      <w:lvlJc w:val="left"/>
      <w:pPr>
        <w:tabs>
          <w:tab w:val="num" w:pos="0"/>
        </w:tabs>
        <w:ind w:left="510" w:hanging="420"/>
      </w:pPr>
      <w:rPr>
        <w:rFonts w:ascii="Wingdings" w:hAnsi="Wingdings" w:cs="Wingdings"/>
      </w:rPr>
    </w:lvl>
  </w:abstractNum>
  <w:abstractNum w:abstractNumId="82">
    <w:nsid w:val="00000054"/>
    <w:multiLevelType w:val="multilevel"/>
    <w:tmpl w:val="00000054"/>
    <w:name w:val="WW8Num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Wingdings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Wingdings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Wingdings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Wingdings"/>
      </w:rPr>
    </w:lvl>
  </w:abstractNum>
  <w:abstractNum w:abstractNumId="83">
    <w:nsid w:val="00000055"/>
    <w:multiLevelType w:val="multilevel"/>
    <w:tmpl w:val="00000055"/>
    <w:name w:val="WW8Num8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Wingdings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Wingdings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Wingdings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Wingdings"/>
      </w:rPr>
    </w:lvl>
  </w:abstractNum>
  <w:abstractNum w:abstractNumId="84">
    <w:nsid w:val="00000056"/>
    <w:multiLevelType w:val="multilevel"/>
    <w:tmpl w:val="00000056"/>
    <w:name w:val="WW8Num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85">
    <w:nsid w:val="00000057"/>
    <w:multiLevelType w:val="multilevel"/>
    <w:tmpl w:val="00000057"/>
    <w:name w:val="WW8Num8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86">
    <w:nsid w:val="00000058"/>
    <w:multiLevelType w:val="multilevel"/>
    <w:tmpl w:val="00000058"/>
    <w:name w:val="WW8Num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Wingdings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Wingdings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Wingdings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Wingdings"/>
      </w:rPr>
    </w:lvl>
  </w:abstractNum>
  <w:abstractNum w:abstractNumId="87">
    <w:nsid w:val="00000059"/>
    <w:multiLevelType w:val="singleLevel"/>
    <w:tmpl w:val="00000059"/>
    <w:name w:val="WW8Num89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88">
    <w:nsid w:val="0000005A"/>
    <w:multiLevelType w:val="multilevel"/>
    <w:tmpl w:val="0000005A"/>
    <w:name w:val="WW8Num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0000005B"/>
    <w:multiLevelType w:val="multilevel"/>
    <w:tmpl w:val="0000005B"/>
    <w:name w:val="WW8Num9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90">
    <w:nsid w:val="0000005C"/>
    <w:multiLevelType w:val="multilevel"/>
    <w:tmpl w:val="0000005C"/>
    <w:name w:val="WW8Num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91">
    <w:nsid w:val="0000005D"/>
    <w:multiLevelType w:val="singleLevel"/>
    <w:tmpl w:val="0000005D"/>
    <w:name w:val="WW8Num93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92">
    <w:nsid w:val="0000005E"/>
    <w:multiLevelType w:val="singleLevel"/>
    <w:tmpl w:val="0000005E"/>
    <w:name w:val="WW8Num94"/>
    <w:lvl w:ilvl="0">
      <w:start w:val="1"/>
      <w:numFmt w:val="bullet"/>
      <w:lvlText w:val=""/>
      <w:lvlJc w:val="left"/>
      <w:pPr>
        <w:tabs>
          <w:tab w:val="num" w:pos="0"/>
        </w:tabs>
        <w:ind w:left="510" w:hanging="420"/>
      </w:pPr>
      <w:rPr>
        <w:rFonts w:ascii="Wingdings" w:hAnsi="Wingdings" w:cs="Wingdings"/>
      </w:rPr>
    </w:lvl>
  </w:abstractNum>
  <w:abstractNum w:abstractNumId="93">
    <w:nsid w:val="0000005F"/>
    <w:multiLevelType w:val="multilevel"/>
    <w:tmpl w:val="0000005F"/>
    <w:name w:val="WW8Num9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94">
    <w:nsid w:val="00000060"/>
    <w:multiLevelType w:val="multilevel"/>
    <w:tmpl w:val="00000060"/>
    <w:name w:val="WW8Num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95">
    <w:nsid w:val="00000061"/>
    <w:multiLevelType w:val="multilevel"/>
    <w:tmpl w:val="00000061"/>
    <w:name w:val="WW8Num9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96">
    <w:nsid w:val="00000062"/>
    <w:multiLevelType w:val="singleLevel"/>
    <w:tmpl w:val="00000062"/>
    <w:name w:val="WW8Num98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97">
    <w:nsid w:val="00000063"/>
    <w:multiLevelType w:val="multilevel"/>
    <w:tmpl w:val="00000063"/>
    <w:name w:val="WW8Num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98">
    <w:nsid w:val="00000064"/>
    <w:multiLevelType w:val="multilevel"/>
    <w:tmpl w:val="00000064"/>
    <w:name w:val="WW8Num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99">
    <w:nsid w:val="00000065"/>
    <w:multiLevelType w:val="multilevel"/>
    <w:tmpl w:val="00000065"/>
    <w:name w:val="WW8Num1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Wingdings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Wingdings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Wingdings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Wingdings"/>
      </w:rPr>
    </w:lvl>
  </w:abstractNum>
  <w:abstractNum w:abstractNumId="100">
    <w:nsid w:val="00000066"/>
    <w:multiLevelType w:val="singleLevel"/>
    <w:tmpl w:val="00000066"/>
    <w:name w:val="WW8Num102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101">
    <w:nsid w:val="00000067"/>
    <w:multiLevelType w:val="singleLevel"/>
    <w:tmpl w:val="00000067"/>
    <w:name w:val="WW8Num103"/>
    <w:lvl w:ilvl="0">
      <w:start w:val="1"/>
      <w:numFmt w:val="bullet"/>
      <w:lvlText w:val=""/>
      <w:lvlJc w:val="left"/>
      <w:pPr>
        <w:tabs>
          <w:tab w:val="num" w:pos="0"/>
        </w:tabs>
        <w:ind w:left="510" w:hanging="420"/>
      </w:pPr>
      <w:rPr>
        <w:rFonts w:ascii="Wingdings" w:hAnsi="Wingdings" w:cs="Wingdings"/>
      </w:rPr>
    </w:lvl>
  </w:abstractNum>
  <w:abstractNum w:abstractNumId="102">
    <w:nsid w:val="00000068"/>
    <w:multiLevelType w:val="singleLevel"/>
    <w:tmpl w:val="00000068"/>
    <w:name w:val="WW8Num104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103">
    <w:nsid w:val="00000069"/>
    <w:multiLevelType w:val="singleLevel"/>
    <w:tmpl w:val="00000069"/>
    <w:name w:val="WW8Num105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104">
    <w:nsid w:val="0000006A"/>
    <w:multiLevelType w:val="singleLevel"/>
    <w:tmpl w:val="0000006A"/>
    <w:name w:val="WW8Num106"/>
    <w:lvl w:ilvl="0">
      <w:start w:val="1"/>
      <w:numFmt w:val="bullet"/>
      <w:lvlText w:val=""/>
      <w:lvlJc w:val="left"/>
      <w:pPr>
        <w:tabs>
          <w:tab w:val="num" w:pos="0"/>
        </w:tabs>
        <w:ind w:left="510" w:hanging="420"/>
      </w:pPr>
      <w:rPr>
        <w:rFonts w:ascii="Wingdings" w:hAnsi="Wingdings" w:cs="Symbol"/>
        <w:sz w:val="20"/>
      </w:rPr>
    </w:lvl>
  </w:abstractNum>
  <w:abstractNum w:abstractNumId="105">
    <w:nsid w:val="0000006B"/>
    <w:multiLevelType w:val="singleLevel"/>
    <w:tmpl w:val="0000006B"/>
    <w:name w:val="WW8Num107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106">
    <w:nsid w:val="0000006C"/>
    <w:multiLevelType w:val="singleLevel"/>
    <w:tmpl w:val="0000006C"/>
    <w:name w:val="WW8Num108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107">
    <w:nsid w:val="0000006D"/>
    <w:multiLevelType w:val="singleLevel"/>
    <w:tmpl w:val="0000006D"/>
    <w:name w:val="WW8Num109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108">
    <w:nsid w:val="0000006E"/>
    <w:multiLevelType w:val="singleLevel"/>
    <w:tmpl w:val="0000006E"/>
    <w:name w:val="WW8Num110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109">
    <w:nsid w:val="0000006F"/>
    <w:multiLevelType w:val="singleLevel"/>
    <w:tmpl w:val="0000006F"/>
    <w:name w:val="WW8Num111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110">
    <w:nsid w:val="00000070"/>
    <w:multiLevelType w:val="singleLevel"/>
    <w:tmpl w:val="00000070"/>
    <w:name w:val="WW8Num112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111">
    <w:nsid w:val="00000071"/>
    <w:multiLevelType w:val="singleLevel"/>
    <w:tmpl w:val="00000071"/>
    <w:name w:val="WW8Num113"/>
    <w:lvl w:ilvl="0">
      <w:start w:val="1"/>
      <w:numFmt w:val="bullet"/>
      <w:lvlText w:val=""/>
      <w:lvlJc w:val="left"/>
      <w:pPr>
        <w:tabs>
          <w:tab w:val="num" w:pos="0"/>
        </w:tabs>
        <w:ind w:left="510" w:hanging="420"/>
      </w:pPr>
      <w:rPr>
        <w:rFonts w:ascii="Wingdings" w:hAnsi="Wingdings" w:cs="Wingdings"/>
        <w:color w:val="auto"/>
      </w:rPr>
    </w:lvl>
  </w:abstractNum>
  <w:abstractNum w:abstractNumId="112">
    <w:nsid w:val="00000072"/>
    <w:multiLevelType w:val="singleLevel"/>
    <w:tmpl w:val="00000072"/>
    <w:name w:val="WW8Num114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113">
    <w:nsid w:val="00000073"/>
    <w:multiLevelType w:val="singleLevel"/>
    <w:tmpl w:val="00000073"/>
    <w:name w:val="WW8Num115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</w:abstractNum>
  <w:abstractNum w:abstractNumId="114">
    <w:nsid w:val="00000074"/>
    <w:multiLevelType w:val="multilevel"/>
    <w:tmpl w:val="00000074"/>
    <w:name w:val="WW8Num116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Symbol"/>
        <w:sz w:val="2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Symbol"/>
        <w:sz w:val="20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Symbol"/>
        <w:sz w:val="2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Symbol"/>
        <w:sz w:val="2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Symbol"/>
        <w:sz w:val="2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Symbol"/>
        <w:sz w:val="2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Symbol"/>
        <w:sz w:val="2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Symbol"/>
        <w:sz w:val="2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Symbol"/>
        <w:sz w:val="20"/>
      </w:rPr>
    </w:lvl>
  </w:abstractNum>
  <w:abstractNum w:abstractNumId="115">
    <w:nsid w:val="00000075"/>
    <w:multiLevelType w:val="multilevel"/>
    <w:tmpl w:val="00000075"/>
    <w:name w:val="WW8Num1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116">
    <w:nsid w:val="00000076"/>
    <w:multiLevelType w:val="multilevel"/>
    <w:tmpl w:val="00000076"/>
    <w:name w:val="WW8Num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117">
    <w:nsid w:val="13EA2F1E"/>
    <w:multiLevelType w:val="hybridMultilevel"/>
    <w:tmpl w:val="B54000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8">
    <w:nsid w:val="142D2633"/>
    <w:multiLevelType w:val="hybridMultilevel"/>
    <w:tmpl w:val="4D8C55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9">
    <w:nsid w:val="2B813BEC"/>
    <w:multiLevelType w:val="hybridMultilevel"/>
    <w:tmpl w:val="DC4E25B2"/>
    <w:lvl w:ilvl="0" w:tplc="84B21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>
    <w:nsid w:val="34D917C4"/>
    <w:multiLevelType w:val="hybridMultilevel"/>
    <w:tmpl w:val="000AE57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1">
    <w:nsid w:val="3E7972D9"/>
    <w:multiLevelType w:val="multilevel"/>
    <w:tmpl w:val="0000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122">
    <w:nsid w:val="3FFF6DB9"/>
    <w:multiLevelType w:val="hybridMultilevel"/>
    <w:tmpl w:val="3B467CF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23">
    <w:nsid w:val="52B40378"/>
    <w:multiLevelType w:val="hybridMultilevel"/>
    <w:tmpl w:val="9CB2F3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4">
    <w:nsid w:val="63BA26F3"/>
    <w:multiLevelType w:val="hybridMultilevel"/>
    <w:tmpl w:val="F14E04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5">
    <w:nsid w:val="78412ED4"/>
    <w:multiLevelType w:val="hybridMultilevel"/>
    <w:tmpl w:val="58121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34"/>
  </w:num>
  <w:num w:numId="34">
    <w:abstractNumId w:val="35"/>
  </w:num>
  <w:num w:numId="35">
    <w:abstractNumId w:val="36"/>
  </w:num>
  <w:num w:numId="36">
    <w:abstractNumId w:val="37"/>
  </w:num>
  <w:num w:numId="37">
    <w:abstractNumId w:val="38"/>
  </w:num>
  <w:num w:numId="38">
    <w:abstractNumId w:val="39"/>
  </w:num>
  <w:num w:numId="39">
    <w:abstractNumId w:val="40"/>
  </w:num>
  <w:num w:numId="40">
    <w:abstractNumId w:val="41"/>
  </w:num>
  <w:num w:numId="41">
    <w:abstractNumId w:val="42"/>
  </w:num>
  <w:num w:numId="42">
    <w:abstractNumId w:val="43"/>
  </w:num>
  <w:num w:numId="43">
    <w:abstractNumId w:val="44"/>
  </w:num>
  <w:num w:numId="44">
    <w:abstractNumId w:val="45"/>
  </w:num>
  <w:num w:numId="45">
    <w:abstractNumId w:val="47"/>
  </w:num>
  <w:num w:numId="46">
    <w:abstractNumId w:val="48"/>
  </w:num>
  <w:num w:numId="47">
    <w:abstractNumId w:val="49"/>
  </w:num>
  <w:num w:numId="48">
    <w:abstractNumId w:val="50"/>
  </w:num>
  <w:num w:numId="49">
    <w:abstractNumId w:val="51"/>
  </w:num>
  <w:num w:numId="50">
    <w:abstractNumId w:val="52"/>
  </w:num>
  <w:num w:numId="51">
    <w:abstractNumId w:val="53"/>
  </w:num>
  <w:num w:numId="52">
    <w:abstractNumId w:val="54"/>
  </w:num>
  <w:num w:numId="53">
    <w:abstractNumId w:val="55"/>
  </w:num>
  <w:num w:numId="54">
    <w:abstractNumId w:val="56"/>
  </w:num>
  <w:num w:numId="55">
    <w:abstractNumId w:val="57"/>
  </w:num>
  <w:num w:numId="56">
    <w:abstractNumId w:val="58"/>
  </w:num>
  <w:num w:numId="57">
    <w:abstractNumId w:val="59"/>
  </w:num>
  <w:num w:numId="58">
    <w:abstractNumId w:val="60"/>
  </w:num>
  <w:num w:numId="59">
    <w:abstractNumId w:val="61"/>
  </w:num>
  <w:num w:numId="60">
    <w:abstractNumId w:val="62"/>
  </w:num>
  <w:num w:numId="61">
    <w:abstractNumId w:val="63"/>
  </w:num>
  <w:num w:numId="62">
    <w:abstractNumId w:val="65"/>
  </w:num>
  <w:num w:numId="63">
    <w:abstractNumId w:val="66"/>
  </w:num>
  <w:num w:numId="64">
    <w:abstractNumId w:val="67"/>
  </w:num>
  <w:num w:numId="65">
    <w:abstractNumId w:val="68"/>
  </w:num>
  <w:num w:numId="66">
    <w:abstractNumId w:val="69"/>
  </w:num>
  <w:num w:numId="67">
    <w:abstractNumId w:val="70"/>
  </w:num>
  <w:num w:numId="68">
    <w:abstractNumId w:val="71"/>
  </w:num>
  <w:num w:numId="69">
    <w:abstractNumId w:val="72"/>
  </w:num>
  <w:num w:numId="70">
    <w:abstractNumId w:val="73"/>
  </w:num>
  <w:num w:numId="71">
    <w:abstractNumId w:val="74"/>
  </w:num>
  <w:num w:numId="72">
    <w:abstractNumId w:val="75"/>
  </w:num>
  <w:num w:numId="73">
    <w:abstractNumId w:val="76"/>
  </w:num>
  <w:num w:numId="74">
    <w:abstractNumId w:val="77"/>
  </w:num>
  <w:num w:numId="75">
    <w:abstractNumId w:val="78"/>
  </w:num>
  <w:num w:numId="76">
    <w:abstractNumId w:val="79"/>
  </w:num>
  <w:num w:numId="77">
    <w:abstractNumId w:val="80"/>
  </w:num>
  <w:num w:numId="78">
    <w:abstractNumId w:val="81"/>
  </w:num>
  <w:num w:numId="79">
    <w:abstractNumId w:val="82"/>
  </w:num>
  <w:num w:numId="80">
    <w:abstractNumId w:val="84"/>
  </w:num>
  <w:num w:numId="81">
    <w:abstractNumId w:val="85"/>
  </w:num>
  <w:num w:numId="82">
    <w:abstractNumId w:val="86"/>
  </w:num>
  <w:num w:numId="83">
    <w:abstractNumId w:val="87"/>
  </w:num>
  <w:num w:numId="84">
    <w:abstractNumId w:val="88"/>
  </w:num>
  <w:num w:numId="85">
    <w:abstractNumId w:val="89"/>
  </w:num>
  <w:num w:numId="86">
    <w:abstractNumId w:val="90"/>
  </w:num>
  <w:num w:numId="87">
    <w:abstractNumId w:val="91"/>
  </w:num>
  <w:num w:numId="88">
    <w:abstractNumId w:val="92"/>
  </w:num>
  <w:num w:numId="89">
    <w:abstractNumId w:val="94"/>
  </w:num>
  <w:num w:numId="90">
    <w:abstractNumId w:val="95"/>
  </w:num>
  <w:num w:numId="91">
    <w:abstractNumId w:val="96"/>
  </w:num>
  <w:num w:numId="92">
    <w:abstractNumId w:val="97"/>
  </w:num>
  <w:num w:numId="93">
    <w:abstractNumId w:val="99"/>
  </w:num>
  <w:num w:numId="94">
    <w:abstractNumId w:val="100"/>
  </w:num>
  <w:num w:numId="95">
    <w:abstractNumId w:val="101"/>
  </w:num>
  <w:num w:numId="96">
    <w:abstractNumId w:val="102"/>
  </w:num>
  <w:num w:numId="97">
    <w:abstractNumId w:val="103"/>
  </w:num>
  <w:num w:numId="98">
    <w:abstractNumId w:val="104"/>
  </w:num>
  <w:num w:numId="99">
    <w:abstractNumId w:val="105"/>
  </w:num>
  <w:num w:numId="100">
    <w:abstractNumId w:val="106"/>
  </w:num>
  <w:num w:numId="101">
    <w:abstractNumId w:val="107"/>
  </w:num>
  <w:num w:numId="102">
    <w:abstractNumId w:val="108"/>
  </w:num>
  <w:num w:numId="103">
    <w:abstractNumId w:val="109"/>
  </w:num>
  <w:num w:numId="104">
    <w:abstractNumId w:val="110"/>
  </w:num>
  <w:num w:numId="105">
    <w:abstractNumId w:val="111"/>
  </w:num>
  <w:num w:numId="106">
    <w:abstractNumId w:val="112"/>
  </w:num>
  <w:num w:numId="107">
    <w:abstractNumId w:val="113"/>
  </w:num>
  <w:num w:numId="108">
    <w:abstractNumId w:val="114"/>
  </w:num>
  <w:num w:numId="109">
    <w:abstractNumId w:val="115"/>
  </w:num>
  <w:num w:numId="110">
    <w:abstractNumId w:val="116"/>
  </w:num>
  <w:num w:numId="111">
    <w:abstractNumId w:val="122"/>
  </w:num>
  <w:num w:numId="112">
    <w:abstractNumId w:val="123"/>
  </w:num>
  <w:num w:numId="113">
    <w:abstractNumId w:val="120"/>
  </w:num>
  <w:num w:numId="114">
    <w:abstractNumId w:val="119"/>
  </w:num>
  <w:num w:numId="115">
    <w:abstractNumId w:val="118"/>
  </w:num>
  <w:num w:numId="116">
    <w:abstractNumId w:val="117"/>
  </w:num>
  <w:num w:numId="117">
    <w:abstractNumId w:val="124"/>
  </w:num>
  <w:num w:numId="118">
    <w:abstractNumId w:val="125"/>
  </w:num>
  <w:num w:numId="119">
    <w:abstractNumId w:val="121"/>
  </w:num>
  <w:numIdMacAtCleanup w:val="1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hideSpelling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31"/>
    <w:rsid w:val="00000B69"/>
    <w:rsid w:val="00006394"/>
    <w:rsid w:val="00015A30"/>
    <w:rsid w:val="000213F3"/>
    <w:rsid w:val="00023451"/>
    <w:rsid w:val="00032C8F"/>
    <w:rsid w:val="00070CB8"/>
    <w:rsid w:val="00072716"/>
    <w:rsid w:val="0009281A"/>
    <w:rsid w:val="00095D0F"/>
    <w:rsid w:val="000A5E7E"/>
    <w:rsid w:val="000B331C"/>
    <w:rsid w:val="000B376A"/>
    <w:rsid w:val="000B597D"/>
    <w:rsid w:val="000D2C74"/>
    <w:rsid w:val="000E039C"/>
    <w:rsid w:val="000F1652"/>
    <w:rsid w:val="000F7464"/>
    <w:rsid w:val="001172AC"/>
    <w:rsid w:val="00122EA2"/>
    <w:rsid w:val="00135B9C"/>
    <w:rsid w:val="00137143"/>
    <w:rsid w:val="001414AE"/>
    <w:rsid w:val="001501E0"/>
    <w:rsid w:val="00174965"/>
    <w:rsid w:val="001D2EF8"/>
    <w:rsid w:val="001D7576"/>
    <w:rsid w:val="001E2F23"/>
    <w:rsid w:val="00206AFC"/>
    <w:rsid w:val="002235A7"/>
    <w:rsid w:val="00227315"/>
    <w:rsid w:val="002667C4"/>
    <w:rsid w:val="00272BC4"/>
    <w:rsid w:val="00280C48"/>
    <w:rsid w:val="0028689B"/>
    <w:rsid w:val="002B45BB"/>
    <w:rsid w:val="002B4BEF"/>
    <w:rsid w:val="002C57F5"/>
    <w:rsid w:val="002D0BD3"/>
    <w:rsid w:val="002F2FD6"/>
    <w:rsid w:val="0031017E"/>
    <w:rsid w:val="003173F6"/>
    <w:rsid w:val="00326917"/>
    <w:rsid w:val="00334663"/>
    <w:rsid w:val="00366765"/>
    <w:rsid w:val="00367E00"/>
    <w:rsid w:val="00377D6D"/>
    <w:rsid w:val="003A25EE"/>
    <w:rsid w:val="003C1D47"/>
    <w:rsid w:val="003C6CC0"/>
    <w:rsid w:val="003D71CE"/>
    <w:rsid w:val="003F7D23"/>
    <w:rsid w:val="0040647E"/>
    <w:rsid w:val="00413803"/>
    <w:rsid w:val="00413F0F"/>
    <w:rsid w:val="00432BEC"/>
    <w:rsid w:val="00490601"/>
    <w:rsid w:val="00491760"/>
    <w:rsid w:val="004A4A43"/>
    <w:rsid w:val="004D36E2"/>
    <w:rsid w:val="004D54DC"/>
    <w:rsid w:val="004E78BC"/>
    <w:rsid w:val="00506D8A"/>
    <w:rsid w:val="0051326D"/>
    <w:rsid w:val="00545248"/>
    <w:rsid w:val="00553E2F"/>
    <w:rsid w:val="00564A6B"/>
    <w:rsid w:val="00571C13"/>
    <w:rsid w:val="005E0E4F"/>
    <w:rsid w:val="005F428B"/>
    <w:rsid w:val="00614F5B"/>
    <w:rsid w:val="00620347"/>
    <w:rsid w:val="00635A16"/>
    <w:rsid w:val="00645755"/>
    <w:rsid w:val="0065266E"/>
    <w:rsid w:val="006C551B"/>
    <w:rsid w:val="006F67BB"/>
    <w:rsid w:val="007258DD"/>
    <w:rsid w:val="00747124"/>
    <w:rsid w:val="00777AF8"/>
    <w:rsid w:val="0079506B"/>
    <w:rsid w:val="007C2F9D"/>
    <w:rsid w:val="007C6EBB"/>
    <w:rsid w:val="007E1087"/>
    <w:rsid w:val="007E11C4"/>
    <w:rsid w:val="007E5002"/>
    <w:rsid w:val="00803057"/>
    <w:rsid w:val="008202BE"/>
    <w:rsid w:val="00820816"/>
    <w:rsid w:val="00824581"/>
    <w:rsid w:val="00832F41"/>
    <w:rsid w:val="008613AA"/>
    <w:rsid w:val="0087497D"/>
    <w:rsid w:val="00880AC6"/>
    <w:rsid w:val="00890069"/>
    <w:rsid w:val="0089322E"/>
    <w:rsid w:val="008B6492"/>
    <w:rsid w:val="008C3F3E"/>
    <w:rsid w:val="008E3F26"/>
    <w:rsid w:val="00923D1E"/>
    <w:rsid w:val="0093257C"/>
    <w:rsid w:val="00935414"/>
    <w:rsid w:val="009447BB"/>
    <w:rsid w:val="0094563D"/>
    <w:rsid w:val="00957A1C"/>
    <w:rsid w:val="009746C7"/>
    <w:rsid w:val="00975C24"/>
    <w:rsid w:val="009878E9"/>
    <w:rsid w:val="009954BC"/>
    <w:rsid w:val="009A770F"/>
    <w:rsid w:val="009C24D4"/>
    <w:rsid w:val="009C25E0"/>
    <w:rsid w:val="009D79F7"/>
    <w:rsid w:val="009E7245"/>
    <w:rsid w:val="009F1457"/>
    <w:rsid w:val="009F607F"/>
    <w:rsid w:val="00A073D3"/>
    <w:rsid w:val="00A347C6"/>
    <w:rsid w:val="00A3536F"/>
    <w:rsid w:val="00A36AFB"/>
    <w:rsid w:val="00A74139"/>
    <w:rsid w:val="00A76D56"/>
    <w:rsid w:val="00AC4885"/>
    <w:rsid w:val="00AE79A0"/>
    <w:rsid w:val="00B64D41"/>
    <w:rsid w:val="00B92202"/>
    <w:rsid w:val="00B96A62"/>
    <w:rsid w:val="00BB6AF9"/>
    <w:rsid w:val="00BC3DE1"/>
    <w:rsid w:val="00BE0DA9"/>
    <w:rsid w:val="00C01AAC"/>
    <w:rsid w:val="00C12791"/>
    <w:rsid w:val="00C45C31"/>
    <w:rsid w:val="00C63A09"/>
    <w:rsid w:val="00C93E0D"/>
    <w:rsid w:val="00CB3BE7"/>
    <w:rsid w:val="00CC01F9"/>
    <w:rsid w:val="00CC3888"/>
    <w:rsid w:val="00CC5D78"/>
    <w:rsid w:val="00CC7345"/>
    <w:rsid w:val="00CD0D0C"/>
    <w:rsid w:val="00CF50F9"/>
    <w:rsid w:val="00D0332E"/>
    <w:rsid w:val="00D03837"/>
    <w:rsid w:val="00D4064A"/>
    <w:rsid w:val="00D47320"/>
    <w:rsid w:val="00D5304E"/>
    <w:rsid w:val="00D729F5"/>
    <w:rsid w:val="00D84E7F"/>
    <w:rsid w:val="00DA457E"/>
    <w:rsid w:val="00DB79E2"/>
    <w:rsid w:val="00DD2F30"/>
    <w:rsid w:val="00DE0442"/>
    <w:rsid w:val="00DF5ADC"/>
    <w:rsid w:val="00E3092B"/>
    <w:rsid w:val="00E4537C"/>
    <w:rsid w:val="00E64F31"/>
    <w:rsid w:val="00E8236E"/>
    <w:rsid w:val="00EA7387"/>
    <w:rsid w:val="00EC02EC"/>
    <w:rsid w:val="00EC42B8"/>
    <w:rsid w:val="00EC51BE"/>
    <w:rsid w:val="00EE7192"/>
    <w:rsid w:val="00F046A0"/>
    <w:rsid w:val="00F119B3"/>
    <w:rsid w:val="00F16075"/>
    <w:rsid w:val="00F2561C"/>
    <w:rsid w:val="00F27C19"/>
    <w:rsid w:val="00F37019"/>
    <w:rsid w:val="00F452F0"/>
    <w:rsid w:val="00F54692"/>
    <w:rsid w:val="00F64B9F"/>
    <w:rsid w:val="00FA57E4"/>
    <w:rsid w:val="00FB0FF2"/>
    <w:rsid w:val="00FE4315"/>
    <w:rsid w:val="00F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30CA765D-BD53-4777-B6BE-F8A8F7DB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dobe 黑体 Std R" w:eastAsia="Adobe 黑体 Std R" w:hAnsi="Adobe 黑体 Std R" w:cs="Adobe 黑体 Std R"/>
      <w:sz w:val="24"/>
      <w:szCs w:val="24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rFonts w:ascii="Liberation Serif" w:eastAsia="Adobe 黑体 Std R" w:hAnsi="Liberation Serif" w:cs="Liberation Serif"/>
      <w:b/>
      <w:bCs/>
      <w:sz w:val="48"/>
      <w:szCs w:val="48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outlineLvl w:val="1"/>
    </w:pPr>
    <w:rPr>
      <w:rFonts w:ascii="Adobe 黑体 Std R" w:eastAsia="Adobe 黑体 Std R" w:hAnsi="Adobe 黑体 Std R" w:cs="Adobe 黑体 Std R"/>
      <w:b/>
      <w:bCs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line="600" w:lineRule="exact"/>
      <w:outlineLvl w:val="2"/>
    </w:pPr>
    <w:rPr>
      <w:rFonts w:cs="Mangal"/>
      <w:b/>
      <w:bCs/>
      <w:sz w:val="32"/>
      <w:szCs w:val="29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500" w:lineRule="exact"/>
      <w:outlineLvl w:val="3"/>
    </w:pPr>
    <w:rPr>
      <w:rFonts w:ascii="Adobe Gothic Std B" w:hAnsi="Adobe Gothic Std B" w:cs="Mangal"/>
      <w:b/>
      <w:bCs/>
      <w:sz w:val="28"/>
      <w:szCs w:val="25"/>
    </w:rPr>
  </w:style>
  <w:style w:type="character" w:default="1" w:styleId="a1">
    <w:name w:val="Default Paragraph Font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Standard"/>
    <w:next w:val="a0"/>
    <w:pPr>
      <w:keepNext/>
      <w:spacing w:before="240" w:after="120"/>
    </w:pPr>
    <w:rPr>
      <w:rFonts w:ascii="Liberation Sans" w:eastAsia="WenQuanYi Micro Hei" w:hAnsi="Liberation Sans" w:cs="Liberation Sans"/>
      <w:sz w:val="28"/>
      <w:szCs w:val="28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ascii="Liberation Serif" w:hAnsi="Liberation Serif" w:cs="Lohit Hindi"/>
      <w:kern w:val="1"/>
      <w:sz w:val="24"/>
      <w:szCs w:val="24"/>
      <w:lang w:bidi="hi-IN"/>
    </w:rPr>
  </w:style>
  <w:style w:type="paragraph" w:styleId="a0">
    <w:name w:val="Body Text"/>
    <w:basedOn w:val="Standard"/>
    <w:pPr>
      <w:spacing w:after="120"/>
    </w:pPr>
  </w:style>
  <w:style w:type="character" w:customStyle="1" w:styleId="WW8Num2z0">
    <w:name w:val="WW8Num2z0"/>
    <w:rPr>
      <w:rFonts w:ascii="Symbol" w:hAnsi="Symbol" w:cs="Symbol"/>
      <w:sz w:val="20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5z0">
    <w:name w:val="WW8Num15z0"/>
    <w:rPr>
      <w:rFonts w:ascii="Symbol" w:hAnsi="Symbol" w:cs="OpenSymbol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9z0">
    <w:name w:val="WW8Num19z0"/>
    <w:rPr>
      <w:rFonts w:ascii="Symbol" w:hAnsi="Symbol" w:cs="Symbol"/>
      <w:sz w:val="20"/>
    </w:rPr>
  </w:style>
  <w:style w:type="character" w:customStyle="1" w:styleId="WW8Num20z0">
    <w:name w:val="WW8Num20z0"/>
    <w:rPr>
      <w:rFonts w:ascii="Symbol" w:hAnsi="Symbol" w:cs="OpenSymbol"/>
    </w:rPr>
  </w:style>
  <w:style w:type="character" w:customStyle="1" w:styleId="WW8Num21z0">
    <w:name w:val="WW8Num21z0"/>
    <w:rPr>
      <w:rFonts w:ascii="Symbol" w:hAnsi="Symbol" w:cs="Symbol"/>
      <w:sz w:val="20"/>
    </w:rPr>
  </w:style>
  <w:style w:type="character" w:customStyle="1" w:styleId="WW8Num22z0">
    <w:name w:val="WW8Num22z0"/>
    <w:rPr>
      <w:rFonts w:ascii="Symbol" w:hAnsi="Symbol" w:cs="Symbol"/>
      <w:sz w:val="20"/>
    </w:rPr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4z0">
    <w:name w:val="WW8Num24z0"/>
    <w:rPr>
      <w:rFonts w:ascii="Symbol" w:hAnsi="Symbol" w:cs="Symbol"/>
      <w:sz w:val="20"/>
    </w:rPr>
  </w:style>
  <w:style w:type="character" w:customStyle="1" w:styleId="WW8Num25z0">
    <w:name w:val="WW8Num25z0"/>
    <w:rPr>
      <w:rFonts w:ascii="Symbol" w:hAnsi="Symbol" w:cs="Symbol"/>
      <w:sz w:val="20"/>
    </w:rPr>
  </w:style>
  <w:style w:type="character" w:customStyle="1" w:styleId="WW8Num26z0">
    <w:name w:val="WW8Num26z0"/>
    <w:rPr>
      <w:rFonts w:ascii="Symbol" w:hAnsi="Symbol" w:cs="Symbol"/>
      <w:sz w:val="20"/>
    </w:rPr>
  </w:style>
  <w:style w:type="character" w:customStyle="1" w:styleId="WW8Num28z0">
    <w:name w:val="WW8Num28z0"/>
    <w:rPr>
      <w:rFonts w:ascii="Symbol" w:hAnsi="Symbol" w:cs="Symbol"/>
      <w:sz w:val="20"/>
    </w:rPr>
  </w:style>
  <w:style w:type="character" w:customStyle="1" w:styleId="WW8Num30z0">
    <w:name w:val="WW8Num30z0"/>
    <w:rPr>
      <w:rFonts w:ascii="Symbol" w:hAnsi="Symbol" w:cs="Symbol"/>
      <w:sz w:val="20"/>
    </w:rPr>
  </w:style>
  <w:style w:type="character" w:customStyle="1" w:styleId="WW8Num31z0">
    <w:name w:val="WW8Num31z0"/>
    <w:rPr>
      <w:rFonts w:ascii="Symbol" w:hAnsi="Symbol" w:cs="Symbol"/>
      <w:sz w:val="20"/>
    </w:rPr>
  </w:style>
  <w:style w:type="character" w:customStyle="1" w:styleId="WW8Num32z0">
    <w:name w:val="WW8Num32z0"/>
    <w:rPr>
      <w:rFonts w:ascii="Symbol" w:hAnsi="Symbol" w:cs="Symbol"/>
      <w:sz w:val="20"/>
    </w:rPr>
  </w:style>
  <w:style w:type="character" w:customStyle="1" w:styleId="WW8Num33z0">
    <w:name w:val="WW8Num33z0"/>
    <w:rPr>
      <w:rFonts w:ascii="Symbol" w:hAnsi="Symbol" w:cs="Symbol"/>
      <w:sz w:val="20"/>
    </w:rPr>
  </w:style>
  <w:style w:type="character" w:customStyle="1" w:styleId="WW8Num34z0">
    <w:name w:val="WW8Num34z0"/>
    <w:rPr>
      <w:rFonts w:ascii="Symbol" w:hAnsi="Symbol" w:cs="Symbol"/>
      <w:sz w:val="20"/>
    </w:rPr>
  </w:style>
  <w:style w:type="character" w:customStyle="1" w:styleId="WW8Num35z0">
    <w:name w:val="WW8Num35z0"/>
    <w:rPr>
      <w:rFonts w:ascii="Symbol" w:hAnsi="Symbol" w:cs="Symbol"/>
      <w:sz w:val="20"/>
    </w:rPr>
  </w:style>
  <w:style w:type="character" w:customStyle="1" w:styleId="WW8Num36z0">
    <w:name w:val="WW8Num36z0"/>
    <w:rPr>
      <w:rFonts w:ascii="Symbol" w:hAnsi="Symbol" w:cs="Symbol"/>
      <w:sz w:val="20"/>
    </w:rPr>
  </w:style>
  <w:style w:type="character" w:customStyle="1" w:styleId="WW8Num37z0">
    <w:name w:val="WW8Num37z0"/>
    <w:rPr>
      <w:rFonts w:ascii="Symbol" w:hAnsi="Symbol" w:cs="Symbol"/>
      <w:sz w:val="20"/>
    </w:rPr>
  </w:style>
  <w:style w:type="character" w:customStyle="1" w:styleId="WW8Num38z0">
    <w:name w:val="WW8Num38z0"/>
    <w:rPr>
      <w:rFonts w:ascii="Symbol" w:hAnsi="Symbol" w:cs="Symbol"/>
      <w:sz w:val="20"/>
    </w:rPr>
  </w:style>
  <w:style w:type="character" w:customStyle="1" w:styleId="WW8Num39z0">
    <w:name w:val="WW8Num39z0"/>
    <w:rPr>
      <w:rFonts w:ascii="Symbol" w:hAnsi="Symbol" w:cs="Symbol"/>
      <w:sz w:val="20"/>
    </w:rPr>
  </w:style>
  <w:style w:type="character" w:customStyle="1" w:styleId="WW8Num40z0">
    <w:name w:val="WW8Num40z0"/>
    <w:rPr>
      <w:rFonts w:ascii="Symbol" w:hAnsi="Symbol" w:cs="Symbol"/>
      <w:sz w:val="20"/>
    </w:rPr>
  </w:style>
  <w:style w:type="character" w:customStyle="1" w:styleId="WW8Num41z0">
    <w:name w:val="WW8Num41z0"/>
    <w:rPr>
      <w:rFonts w:ascii="OpenSymbol" w:eastAsia="OpenSymbol" w:hAnsi="OpenSymbol" w:cs="OpenSymbol"/>
    </w:rPr>
  </w:style>
  <w:style w:type="character" w:customStyle="1" w:styleId="WW8Num43z0">
    <w:name w:val="WW8Num43z0"/>
    <w:rPr>
      <w:rFonts w:ascii="OpenSymbol" w:eastAsia="OpenSymbol" w:hAnsi="OpenSymbol" w:cs="OpenSymbol"/>
    </w:rPr>
  </w:style>
  <w:style w:type="character" w:customStyle="1" w:styleId="WW8Num44z0">
    <w:name w:val="WW8Num44z0"/>
    <w:rPr>
      <w:rFonts w:ascii="Symbol" w:hAnsi="Symbol" w:cs="Symbol"/>
      <w:sz w:val="20"/>
    </w:rPr>
  </w:style>
  <w:style w:type="character" w:customStyle="1" w:styleId="WW8Num46z0">
    <w:name w:val="WW8Num46z0"/>
    <w:rPr>
      <w:rFonts w:ascii="OpenSymbol" w:eastAsia="OpenSymbol" w:hAnsi="OpenSymbol" w:cs="OpenSymbol"/>
    </w:rPr>
  </w:style>
  <w:style w:type="character" w:customStyle="1" w:styleId="WW8Num47z0">
    <w:name w:val="WW8Num47z0"/>
    <w:rPr>
      <w:rFonts w:ascii="Symbol" w:hAnsi="Symbol" w:cs="Symbol"/>
      <w:sz w:val="20"/>
    </w:rPr>
  </w:style>
  <w:style w:type="character" w:customStyle="1" w:styleId="WW8Num48z0">
    <w:name w:val="WW8Num48z0"/>
    <w:rPr>
      <w:rFonts w:ascii="Symbol" w:hAnsi="Symbol" w:cs="Symbol"/>
      <w:sz w:val="20"/>
    </w:rPr>
  </w:style>
  <w:style w:type="character" w:customStyle="1" w:styleId="WW8Num49z0">
    <w:name w:val="WW8Num49z0"/>
    <w:rPr>
      <w:rFonts w:ascii="Symbol" w:hAnsi="Symbol" w:cs="Symbol"/>
      <w:sz w:val="20"/>
    </w:rPr>
  </w:style>
  <w:style w:type="character" w:customStyle="1" w:styleId="WW8Num50z0">
    <w:name w:val="WW8Num50z0"/>
    <w:rPr>
      <w:rFonts w:ascii="Symbol" w:hAnsi="Symbol" w:cs="Symbol"/>
      <w:sz w:val="20"/>
    </w:rPr>
  </w:style>
  <w:style w:type="character" w:customStyle="1" w:styleId="WW8Num51z0">
    <w:name w:val="WW8Num51z0"/>
    <w:rPr>
      <w:rFonts w:ascii="Symbol" w:hAnsi="Symbol" w:cs="Symbol"/>
      <w:sz w:val="20"/>
    </w:rPr>
  </w:style>
  <w:style w:type="character" w:customStyle="1" w:styleId="WW8Num52z0">
    <w:name w:val="WW8Num52z0"/>
    <w:rPr>
      <w:rFonts w:ascii="Symbol" w:hAnsi="Symbol" w:cs="Symbol"/>
      <w:sz w:val="20"/>
    </w:rPr>
  </w:style>
  <w:style w:type="character" w:customStyle="1" w:styleId="WW8Num53z0">
    <w:name w:val="WW8Num53z0"/>
    <w:rPr>
      <w:rFonts w:ascii="Symbol" w:hAnsi="Symbol" w:cs="Symbol"/>
      <w:sz w:val="20"/>
    </w:rPr>
  </w:style>
  <w:style w:type="character" w:customStyle="1" w:styleId="WW8Num54z0">
    <w:name w:val="WW8Num54z0"/>
    <w:rPr>
      <w:rFonts w:ascii="Symbol" w:hAnsi="Symbol" w:cs="Symbol"/>
      <w:sz w:val="20"/>
    </w:rPr>
  </w:style>
  <w:style w:type="character" w:customStyle="1" w:styleId="WW8Num55z0">
    <w:name w:val="WW8Num55z0"/>
    <w:rPr>
      <w:rFonts w:ascii="Symbol" w:hAnsi="Symbol" w:cs="Symbol"/>
      <w:sz w:val="20"/>
    </w:rPr>
  </w:style>
  <w:style w:type="character" w:customStyle="1" w:styleId="WW8Num56z0">
    <w:name w:val="WW8Num56z0"/>
    <w:rPr>
      <w:rFonts w:ascii="OpenSymbol" w:eastAsia="OpenSymbol" w:hAnsi="OpenSymbol" w:cs="OpenSymbol"/>
    </w:rPr>
  </w:style>
  <w:style w:type="character" w:customStyle="1" w:styleId="WW8Num57z0">
    <w:name w:val="WW8Num57z0"/>
    <w:rPr>
      <w:rFonts w:ascii="Symbol" w:hAnsi="Symbol" w:cs="Symbol"/>
      <w:sz w:val="20"/>
    </w:rPr>
  </w:style>
  <w:style w:type="character" w:customStyle="1" w:styleId="WW8Num58z0">
    <w:name w:val="WW8Num58z0"/>
    <w:rPr>
      <w:rFonts w:ascii="Symbol" w:hAnsi="Symbol" w:cs="Symbol"/>
      <w:sz w:val="20"/>
    </w:rPr>
  </w:style>
  <w:style w:type="character" w:customStyle="1" w:styleId="WW8Num59z0">
    <w:name w:val="WW8Num59z0"/>
    <w:rPr>
      <w:rFonts w:ascii="Symbol" w:hAnsi="Symbol" w:cs="Symbol"/>
      <w:sz w:val="20"/>
    </w:rPr>
  </w:style>
  <w:style w:type="character" w:customStyle="1" w:styleId="WW8Num60z0">
    <w:name w:val="WW8Num60z0"/>
    <w:rPr>
      <w:rFonts w:ascii="Symbol" w:hAnsi="Symbol" w:cs="Symbol"/>
      <w:sz w:val="20"/>
    </w:rPr>
  </w:style>
  <w:style w:type="character" w:customStyle="1" w:styleId="WW8Num61z0">
    <w:name w:val="WW8Num61z0"/>
    <w:rPr>
      <w:rFonts w:ascii="Symbol" w:hAnsi="Symbol" w:cs="Symbol"/>
      <w:sz w:val="20"/>
    </w:rPr>
  </w:style>
  <w:style w:type="character" w:customStyle="1" w:styleId="WW8Num62z0">
    <w:name w:val="WW8Num62z0"/>
    <w:rPr>
      <w:rFonts w:ascii="Symbol" w:hAnsi="Symbol" w:cs="Symbol"/>
      <w:sz w:val="20"/>
    </w:rPr>
  </w:style>
  <w:style w:type="character" w:customStyle="1" w:styleId="WW8Num63z0">
    <w:name w:val="WW8Num63z0"/>
    <w:rPr>
      <w:rFonts w:ascii="Symbol" w:hAnsi="Symbol" w:cs="Symbol"/>
      <w:sz w:val="20"/>
    </w:rPr>
  </w:style>
  <w:style w:type="character" w:customStyle="1" w:styleId="WW8Num64z0">
    <w:name w:val="WW8Num64z0"/>
    <w:rPr>
      <w:rFonts w:ascii="OpenSymbol" w:eastAsia="OpenSymbol" w:hAnsi="OpenSymbol" w:cs="OpenSymbol"/>
    </w:rPr>
  </w:style>
  <w:style w:type="character" w:customStyle="1" w:styleId="WW8Num65z0">
    <w:name w:val="WW8Num65z0"/>
    <w:rPr>
      <w:rFonts w:ascii="Symbol" w:hAnsi="Symbol" w:cs="Symbol"/>
      <w:sz w:val="20"/>
    </w:rPr>
  </w:style>
  <w:style w:type="character" w:customStyle="1" w:styleId="WW8Num66z0">
    <w:name w:val="WW8Num66z0"/>
    <w:rPr>
      <w:rFonts w:ascii="Symbol" w:hAnsi="Symbol" w:cs="Symbol"/>
      <w:sz w:val="20"/>
    </w:rPr>
  </w:style>
  <w:style w:type="character" w:customStyle="1" w:styleId="WW8Num67z0">
    <w:name w:val="WW8Num67z0"/>
    <w:rPr>
      <w:rFonts w:ascii="Symbol" w:hAnsi="Symbol" w:cs="Symbol"/>
      <w:sz w:val="20"/>
    </w:rPr>
  </w:style>
  <w:style w:type="character" w:customStyle="1" w:styleId="WW8Num68z0">
    <w:name w:val="WW8Num68z0"/>
    <w:rPr>
      <w:rFonts w:ascii="Symbol" w:hAnsi="Symbol" w:cs="Symbol"/>
      <w:sz w:val="20"/>
    </w:rPr>
  </w:style>
  <w:style w:type="character" w:customStyle="1" w:styleId="WW8Num69z0">
    <w:name w:val="WW8Num69z0"/>
    <w:rPr>
      <w:rFonts w:ascii="Symbol" w:hAnsi="Symbol" w:cs="Symbol"/>
      <w:sz w:val="20"/>
    </w:rPr>
  </w:style>
  <w:style w:type="character" w:customStyle="1" w:styleId="WW8Num70z0">
    <w:name w:val="WW8Num70z0"/>
    <w:rPr>
      <w:rFonts w:ascii="Symbol" w:hAnsi="Symbol" w:cs="Symbol"/>
      <w:sz w:val="20"/>
    </w:rPr>
  </w:style>
  <w:style w:type="character" w:customStyle="1" w:styleId="WW8Num71z0">
    <w:name w:val="WW8Num71z0"/>
    <w:rPr>
      <w:rFonts w:ascii="Symbol" w:hAnsi="Symbol" w:cs="Symbol"/>
      <w:sz w:val="20"/>
    </w:rPr>
  </w:style>
  <w:style w:type="character" w:customStyle="1" w:styleId="WW8Num72z0">
    <w:name w:val="WW8Num72z0"/>
    <w:rPr>
      <w:rFonts w:ascii="Symbol" w:hAnsi="Symbol" w:cs="Symbol"/>
      <w:sz w:val="20"/>
    </w:rPr>
  </w:style>
  <w:style w:type="character" w:customStyle="1" w:styleId="WW8Num73z0">
    <w:name w:val="WW8Num73z0"/>
    <w:rPr>
      <w:rFonts w:ascii="Symbol" w:hAnsi="Symbol" w:cs="Symbol"/>
      <w:sz w:val="20"/>
    </w:rPr>
  </w:style>
  <w:style w:type="character" w:customStyle="1" w:styleId="WW8Num74z0">
    <w:name w:val="WW8Num74z0"/>
    <w:rPr>
      <w:rFonts w:ascii="Symbol" w:hAnsi="Symbol" w:cs="Symbol"/>
      <w:sz w:val="20"/>
    </w:rPr>
  </w:style>
  <w:style w:type="character" w:customStyle="1" w:styleId="WW8Num75z0">
    <w:name w:val="WW8Num75z0"/>
    <w:rPr>
      <w:rFonts w:ascii="Wingdings" w:hAnsi="Wingdings" w:cs="Wingdings"/>
    </w:rPr>
  </w:style>
  <w:style w:type="character" w:customStyle="1" w:styleId="WW8Num76z0">
    <w:name w:val="WW8Num76z0"/>
    <w:rPr>
      <w:rFonts w:ascii="Wingdings" w:hAnsi="Wingdings" w:cs="Wingdings"/>
    </w:rPr>
  </w:style>
  <w:style w:type="character" w:customStyle="1" w:styleId="WW8Num77z0">
    <w:name w:val="WW8Num77z0"/>
    <w:rPr>
      <w:rFonts w:ascii="Wingdings" w:hAnsi="Wingdings" w:cs="Wingdings"/>
    </w:rPr>
  </w:style>
  <w:style w:type="character" w:customStyle="1" w:styleId="WW8Num78z0">
    <w:name w:val="WW8Num78z0"/>
    <w:rPr>
      <w:rFonts w:ascii="Wingdings" w:hAnsi="Wingdings" w:cs="Wingdings"/>
    </w:rPr>
  </w:style>
  <w:style w:type="character" w:customStyle="1" w:styleId="WW8Num79z0">
    <w:name w:val="WW8Num79z0"/>
    <w:rPr>
      <w:rFonts w:ascii="Wingdings" w:hAnsi="Wingdings" w:cs="Wingdings"/>
    </w:rPr>
  </w:style>
  <w:style w:type="character" w:customStyle="1" w:styleId="WW8Num80z0">
    <w:name w:val="WW8Num80z0"/>
    <w:rPr>
      <w:rFonts w:ascii="Wingdings" w:hAnsi="Wingdings" w:cs="Wingdings"/>
    </w:rPr>
  </w:style>
  <w:style w:type="character" w:customStyle="1" w:styleId="WW8Num81z0">
    <w:name w:val="WW8Num81z0"/>
    <w:rPr>
      <w:rFonts w:ascii="Wingdings" w:hAnsi="Wingdings" w:cs="Wingdings"/>
    </w:rPr>
  </w:style>
  <w:style w:type="character" w:customStyle="1" w:styleId="WW8Num82z0">
    <w:name w:val="WW8Num82z0"/>
    <w:rPr>
      <w:rFonts w:ascii="Wingdings" w:hAnsi="Wingdings" w:cs="Wingdings"/>
    </w:rPr>
  </w:style>
  <w:style w:type="character" w:customStyle="1" w:styleId="WW8Num83z0">
    <w:name w:val="WW8Num83z0"/>
    <w:rPr>
      <w:rFonts w:ascii="Wingdings" w:hAnsi="Wingdings" w:cs="Wingdings"/>
    </w:rPr>
  </w:style>
  <w:style w:type="character" w:customStyle="1" w:styleId="WW8Num84z0">
    <w:name w:val="WW8Num84z0"/>
    <w:rPr>
      <w:rFonts w:ascii="Wingdings" w:hAnsi="Wingdings" w:cs="Wingdings"/>
    </w:rPr>
  </w:style>
  <w:style w:type="character" w:customStyle="1" w:styleId="WW8Num85z0">
    <w:name w:val="WW8Num85z0"/>
    <w:rPr>
      <w:rFonts w:ascii="Wingdings" w:hAnsi="Wingdings" w:cs="Wingdings"/>
    </w:rPr>
  </w:style>
  <w:style w:type="character" w:customStyle="1" w:styleId="WW8Num86z0">
    <w:name w:val="WW8Num86z0"/>
    <w:rPr>
      <w:rFonts w:ascii="Symbol" w:hAnsi="Symbol" w:cs="Symbol"/>
      <w:sz w:val="20"/>
    </w:rPr>
  </w:style>
  <w:style w:type="character" w:customStyle="1" w:styleId="WW8Num87z0">
    <w:name w:val="WW8Num87z0"/>
    <w:rPr>
      <w:rFonts w:ascii="Symbol" w:hAnsi="Symbol" w:cs="Symbol"/>
      <w:sz w:val="20"/>
    </w:rPr>
  </w:style>
  <w:style w:type="character" w:customStyle="1" w:styleId="WW8Num88z0">
    <w:name w:val="WW8Num88z0"/>
    <w:rPr>
      <w:rFonts w:ascii="Wingdings" w:hAnsi="Wingdings" w:cs="Wingdings"/>
    </w:rPr>
  </w:style>
  <w:style w:type="character" w:customStyle="1" w:styleId="WW8Num89z0">
    <w:name w:val="WW8Num89z0"/>
    <w:rPr>
      <w:rFonts w:ascii="Symbol" w:hAnsi="Symbol" w:cs="Symbol"/>
      <w:sz w:val="20"/>
    </w:rPr>
  </w:style>
  <w:style w:type="character" w:customStyle="1" w:styleId="WW8Num91z0">
    <w:name w:val="WW8Num91z0"/>
    <w:rPr>
      <w:rFonts w:ascii="Symbol" w:hAnsi="Symbol" w:cs="Symbol"/>
      <w:sz w:val="20"/>
    </w:rPr>
  </w:style>
  <w:style w:type="character" w:customStyle="1" w:styleId="WW8Num92z0">
    <w:name w:val="WW8Num92z0"/>
    <w:rPr>
      <w:rFonts w:ascii="Symbol" w:hAnsi="Symbol" w:cs="Symbol"/>
      <w:sz w:val="20"/>
    </w:rPr>
  </w:style>
  <w:style w:type="character" w:customStyle="1" w:styleId="WW8Num93z0">
    <w:name w:val="WW8Num93z0"/>
    <w:rPr>
      <w:rFonts w:ascii="Symbol" w:hAnsi="Symbol" w:cs="Symbol"/>
      <w:sz w:val="20"/>
    </w:rPr>
  </w:style>
  <w:style w:type="character" w:customStyle="1" w:styleId="WW8Num94z0">
    <w:name w:val="WW8Num94z0"/>
    <w:rPr>
      <w:rFonts w:ascii="Wingdings" w:hAnsi="Wingdings" w:cs="Wingdings"/>
    </w:rPr>
  </w:style>
  <w:style w:type="character" w:customStyle="1" w:styleId="WW8Num95z0">
    <w:name w:val="WW8Num95z0"/>
    <w:rPr>
      <w:rFonts w:ascii="Symbol" w:hAnsi="Symbol" w:cs="Symbol"/>
      <w:sz w:val="20"/>
    </w:rPr>
  </w:style>
  <w:style w:type="character" w:customStyle="1" w:styleId="WW8Num96z0">
    <w:name w:val="WW8Num96z0"/>
    <w:rPr>
      <w:rFonts w:ascii="Symbol" w:hAnsi="Symbol" w:cs="Symbol"/>
      <w:sz w:val="20"/>
    </w:rPr>
  </w:style>
  <w:style w:type="character" w:customStyle="1" w:styleId="WW8Num97z0">
    <w:name w:val="WW8Num97z0"/>
    <w:rPr>
      <w:rFonts w:ascii="Symbol" w:hAnsi="Symbol" w:cs="Symbol"/>
      <w:sz w:val="20"/>
    </w:rPr>
  </w:style>
  <w:style w:type="character" w:customStyle="1" w:styleId="WW8Num98z0">
    <w:name w:val="WW8Num98z0"/>
    <w:rPr>
      <w:rFonts w:ascii="Symbol" w:hAnsi="Symbol" w:cs="Symbol"/>
      <w:sz w:val="20"/>
    </w:rPr>
  </w:style>
  <w:style w:type="character" w:customStyle="1" w:styleId="WW8Num99z0">
    <w:name w:val="WW8Num99z0"/>
    <w:rPr>
      <w:rFonts w:ascii="Symbol" w:hAnsi="Symbol" w:cs="Symbol"/>
      <w:sz w:val="20"/>
    </w:rPr>
  </w:style>
  <w:style w:type="character" w:customStyle="1" w:styleId="WW8Num100z0">
    <w:name w:val="WW8Num100z0"/>
    <w:rPr>
      <w:rFonts w:ascii="Symbol" w:hAnsi="Symbol" w:cs="Symbol"/>
      <w:sz w:val="20"/>
    </w:rPr>
  </w:style>
  <w:style w:type="character" w:customStyle="1" w:styleId="WW8Num101z0">
    <w:name w:val="WW8Num101z0"/>
    <w:rPr>
      <w:rFonts w:ascii="Wingdings" w:hAnsi="Wingdings" w:cs="Wingdings"/>
    </w:rPr>
  </w:style>
  <w:style w:type="character" w:customStyle="1" w:styleId="WW8Num102z0">
    <w:name w:val="WW8Num102z0"/>
    <w:rPr>
      <w:rFonts w:ascii="Symbol" w:hAnsi="Symbol" w:cs="Symbol"/>
      <w:sz w:val="20"/>
    </w:rPr>
  </w:style>
  <w:style w:type="character" w:customStyle="1" w:styleId="WW8Num103z0">
    <w:name w:val="WW8Num103z0"/>
    <w:rPr>
      <w:rFonts w:ascii="Wingdings" w:hAnsi="Wingdings" w:cs="Wingdings"/>
    </w:rPr>
  </w:style>
  <w:style w:type="character" w:customStyle="1" w:styleId="WW8Num104z0">
    <w:name w:val="WW8Num104z0"/>
    <w:rPr>
      <w:rFonts w:ascii="Symbol" w:hAnsi="Symbol" w:cs="Symbol"/>
      <w:sz w:val="20"/>
    </w:rPr>
  </w:style>
  <w:style w:type="character" w:customStyle="1" w:styleId="WW8Num105z0">
    <w:name w:val="WW8Num105z0"/>
    <w:rPr>
      <w:rFonts w:ascii="Symbol" w:hAnsi="Symbol" w:cs="Symbol"/>
      <w:sz w:val="20"/>
    </w:rPr>
  </w:style>
  <w:style w:type="character" w:customStyle="1" w:styleId="WW8Num106z0">
    <w:name w:val="WW8Num106z0"/>
    <w:rPr>
      <w:rFonts w:ascii="Symbol" w:hAnsi="Symbol" w:cs="Symbol"/>
      <w:sz w:val="20"/>
    </w:rPr>
  </w:style>
  <w:style w:type="character" w:customStyle="1" w:styleId="WW8Num107z0">
    <w:name w:val="WW8Num107z0"/>
    <w:rPr>
      <w:rFonts w:ascii="Wingdings" w:hAnsi="Wingdings" w:cs="Wingdings"/>
    </w:rPr>
  </w:style>
  <w:style w:type="character" w:customStyle="1" w:styleId="WW8Num108z0">
    <w:name w:val="WW8Num108z0"/>
    <w:rPr>
      <w:rFonts w:ascii="Symbol" w:hAnsi="Symbol" w:cs="Symbol"/>
      <w:sz w:val="20"/>
    </w:rPr>
  </w:style>
  <w:style w:type="character" w:customStyle="1" w:styleId="WW8Num109z0">
    <w:name w:val="WW8Num109z0"/>
    <w:rPr>
      <w:rFonts w:ascii="Symbol" w:hAnsi="Symbol" w:cs="Symbol"/>
      <w:sz w:val="20"/>
    </w:rPr>
  </w:style>
  <w:style w:type="character" w:customStyle="1" w:styleId="WW8Num110z0">
    <w:name w:val="WW8Num110z0"/>
    <w:rPr>
      <w:rFonts w:ascii="Symbol" w:hAnsi="Symbol" w:cs="Symbol"/>
      <w:sz w:val="20"/>
    </w:rPr>
  </w:style>
  <w:style w:type="character" w:customStyle="1" w:styleId="WW8Num111z0">
    <w:name w:val="WW8Num111z0"/>
    <w:rPr>
      <w:rFonts w:ascii="Symbol" w:hAnsi="Symbol" w:cs="Symbol"/>
      <w:sz w:val="20"/>
    </w:rPr>
  </w:style>
  <w:style w:type="character" w:customStyle="1" w:styleId="WW8Num112z0">
    <w:name w:val="WW8Num112z0"/>
    <w:rPr>
      <w:rFonts w:ascii="Symbol" w:hAnsi="Symbol" w:cs="Symbol"/>
      <w:sz w:val="20"/>
    </w:rPr>
  </w:style>
  <w:style w:type="character" w:customStyle="1" w:styleId="WW8Num113z0">
    <w:name w:val="WW8Num113z0"/>
    <w:rPr>
      <w:rFonts w:ascii="Wingdings" w:hAnsi="Wingdings" w:cs="Wingdings"/>
      <w:color w:val="auto"/>
    </w:rPr>
  </w:style>
  <w:style w:type="character" w:customStyle="1" w:styleId="WW8Num114z0">
    <w:name w:val="WW8Num114z0"/>
    <w:rPr>
      <w:rFonts w:ascii="Symbol" w:hAnsi="Symbol" w:cs="Symbol"/>
      <w:sz w:val="20"/>
    </w:rPr>
  </w:style>
  <w:style w:type="character" w:customStyle="1" w:styleId="WW8Num115z0">
    <w:name w:val="WW8Num115z0"/>
    <w:rPr>
      <w:rFonts w:ascii="Symbol" w:hAnsi="Symbol" w:cs="Symbol"/>
      <w:sz w:val="20"/>
    </w:rPr>
  </w:style>
  <w:style w:type="character" w:customStyle="1" w:styleId="WW8Num116z0">
    <w:name w:val="WW8Num116z0"/>
    <w:rPr>
      <w:rFonts w:ascii="Symbol" w:hAnsi="Symbol" w:cs="Symbol"/>
      <w:sz w:val="20"/>
    </w:rPr>
  </w:style>
  <w:style w:type="character" w:customStyle="1" w:styleId="WW8Num117z0">
    <w:name w:val="WW8Num117z0"/>
    <w:rPr>
      <w:rFonts w:ascii="Symbol" w:hAnsi="Symbol" w:cs="Symbol"/>
      <w:sz w:val="20"/>
    </w:rPr>
  </w:style>
  <w:style w:type="character" w:customStyle="1" w:styleId="WW8Num118z0">
    <w:name w:val="WW8Num118z0"/>
    <w:rPr>
      <w:rFonts w:ascii="Symbol" w:hAnsi="Symbol" w:cs="Symbol"/>
      <w:sz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19z0">
    <w:name w:val="WW8Num119z0"/>
    <w:rPr>
      <w:rFonts w:ascii="Symbol" w:hAnsi="Symbol" w:cs="Symbol"/>
      <w:sz w:val="20"/>
    </w:rPr>
  </w:style>
  <w:style w:type="character" w:customStyle="1" w:styleId="WW8Num120z0">
    <w:name w:val="WW8Num120z0"/>
    <w:rPr>
      <w:rFonts w:ascii="Wingdings" w:hAnsi="Wingdings" w:cs="Wingdings"/>
    </w:rPr>
  </w:style>
  <w:style w:type="character" w:customStyle="1" w:styleId="5">
    <w:name w:val="默认段落字体5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90z0">
    <w:name w:val="WW8Num90z0"/>
    <w:rPr>
      <w:rFonts w:ascii="Symbol" w:hAnsi="Symbol" w:cs="Symbol"/>
      <w:sz w:val="20"/>
    </w:rPr>
  </w:style>
  <w:style w:type="character" w:customStyle="1" w:styleId="WW8Num121z0">
    <w:name w:val="WW8Num121z0"/>
    <w:rPr>
      <w:rFonts w:ascii="Symbol" w:hAnsi="Symbol" w:cs="Symbol"/>
      <w:sz w:val="20"/>
    </w:rPr>
  </w:style>
  <w:style w:type="character" w:customStyle="1" w:styleId="WW8Num122z0">
    <w:name w:val="WW8Num122z0"/>
    <w:rPr>
      <w:rFonts w:ascii="Symbol" w:hAnsi="Symbol" w:cs="Symbol"/>
      <w:sz w:val="20"/>
    </w:rPr>
  </w:style>
  <w:style w:type="character" w:customStyle="1" w:styleId="WW8Num123z0">
    <w:name w:val="WW8Num123z0"/>
    <w:rPr>
      <w:rFonts w:ascii="Symbol" w:hAnsi="Symbol" w:cs="Symbol"/>
      <w:sz w:val="20"/>
    </w:rPr>
  </w:style>
  <w:style w:type="character" w:customStyle="1" w:styleId="WW8Num124z0">
    <w:name w:val="WW8Num124z0"/>
    <w:rPr>
      <w:rFonts w:ascii="Symbol" w:hAnsi="Symbol" w:cs="Symbol"/>
      <w:sz w:val="20"/>
    </w:rPr>
  </w:style>
  <w:style w:type="character" w:customStyle="1" w:styleId="WW8Num125z0">
    <w:name w:val="WW8Num125z0"/>
    <w:rPr>
      <w:rFonts w:ascii="Symbol" w:hAnsi="Symbol" w:cs="Symbol"/>
      <w:sz w:val="20"/>
    </w:rPr>
  </w:style>
  <w:style w:type="character" w:customStyle="1" w:styleId="WW8Num126z0">
    <w:name w:val="WW8Num126z0"/>
    <w:rPr>
      <w:rFonts w:ascii="Symbol" w:hAnsi="Symbol" w:cs="Symbol"/>
      <w:sz w:val="20"/>
    </w:rPr>
  </w:style>
  <w:style w:type="character" w:customStyle="1" w:styleId="WW8Num127z0">
    <w:name w:val="WW8Num127z0"/>
    <w:rPr>
      <w:rFonts w:ascii="Symbol" w:hAnsi="Symbol" w:cs="Symbol"/>
      <w:sz w:val="20"/>
    </w:rPr>
  </w:style>
  <w:style w:type="character" w:customStyle="1" w:styleId="WW8Num128z0">
    <w:name w:val="WW8Num128z0"/>
    <w:rPr>
      <w:rFonts w:ascii="Symbol" w:hAnsi="Symbol" w:cs="Symbol"/>
      <w:sz w:val="20"/>
    </w:rPr>
  </w:style>
  <w:style w:type="character" w:customStyle="1" w:styleId="WW8Num129z0">
    <w:name w:val="WW8Num129z0"/>
    <w:rPr>
      <w:rFonts w:ascii="Symbol" w:hAnsi="Symbol" w:cs="Symbol"/>
      <w:sz w:val="20"/>
    </w:rPr>
  </w:style>
  <w:style w:type="character" w:customStyle="1" w:styleId="WW8Num130z0">
    <w:name w:val="WW8Num130z0"/>
    <w:rPr>
      <w:rFonts w:ascii="Symbol" w:hAnsi="Symbol" w:cs="Symbol"/>
      <w:sz w:val="20"/>
    </w:rPr>
  </w:style>
  <w:style w:type="character" w:customStyle="1" w:styleId="WW8Num131z0">
    <w:name w:val="WW8Num131z0"/>
    <w:rPr>
      <w:rFonts w:ascii="Symbol" w:hAnsi="Symbol" w:cs="Symbol"/>
      <w:sz w:val="20"/>
    </w:rPr>
  </w:style>
  <w:style w:type="character" w:customStyle="1" w:styleId="WW8Num132z0">
    <w:name w:val="WW8Num132z0"/>
    <w:rPr>
      <w:rFonts w:ascii="Symbol" w:hAnsi="Symbol" w:cs="Symbol"/>
      <w:sz w:val="20"/>
    </w:rPr>
  </w:style>
  <w:style w:type="character" w:customStyle="1" w:styleId="WW8Num133z0">
    <w:name w:val="WW8Num133z0"/>
    <w:rPr>
      <w:rFonts w:ascii="Symbol" w:hAnsi="Symbol" w:cs="Symbol"/>
      <w:sz w:val="20"/>
    </w:rPr>
  </w:style>
  <w:style w:type="character" w:customStyle="1" w:styleId="WW8Num134z0">
    <w:name w:val="WW8Num134z0"/>
    <w:rPr>
      <w:rFonts w:ascii="Symbol" w:hAnsi="Symbol" w:cs="Symbol"/>
      <w:sz w:val="20"/>
    </w:rPr>
  </w:style>
  <w:style w:type="character" w:customStyle="1" w:styleId="WW8Num135z0">
    <w:name w:val="WW8Num135z0"/>
    <w:rPr>
      <w:rFonts w:ascii="Symbol" w:hAnsi="Symbol" w:cs="Symbol"/>
      <w:sz w:val="20"/>
    </w:rPr>
  </w:style>
  <w:style w:type="character" w:customStyle="1" w:styleId="WW8Num136z0">
    <w:name w:val="WW8Num136z0"/>
    <w:rPr>
      <w:rFonts w:ascii="Symbol" w:hAnsi="Symbol" w:cs="Symbol"/>
      <w:sz w:val="20"/>
    </w:rPr>
  </w:style>
  <w:style w:type="character" w:customStyle="1" w:styleId="WW8Num137z0">
    <w:name w:val="WW8Num137z0"/>
    <w:rPr>
      <w:rFonts w:ascii="Symbol" w:hAnsi="Symbol" w:cs="Symbol"/>
      <w:sz w:val="20"/>
    </w:rPr>
  </w:style>
  <w:style w:type="character" w:customStyle="1" w:styleId="WW8Num138z0">
    <w:name w:val="WW8Num138z0"/>
    <w:rPr>
      <w:rFonts w:ascii="Symbol" w:hAnsi="Symbol" w:cs="Symbol"/>
      <w:sz w:val="20"/>
    </w:rPr>
  </w:style>
  <w:style w:type="character" w:customStyle="1" w:styleId="WW8Num139z0">
    <w:name w:val="WW8Num139z0"/>
    <w:rPr>
      <w:rFonts w:ascii="Symbol" w:hAnsi="Symbol" w:cs="Symbol"/>
      <w:sz w:val="20"/>
    </w:rPr>
  </w:style>
  <w:style w:type="character" w:customStyle="1" w:styleId="WW8Num141z0">
    <w:name w:val="WW8Num141z0"/>
    <w:rPr>
      <w:rFonts w:ascii="Symbol" w:hAnsi="Symbol" w:cs="Symbol"/>
      <w:sz w:val="20"/>
    </w:rPr>
  </w:style>
  <w:style w:type="character" w:customStyle="1" w:styleId="WW8Num142z0">
    <w:name w:val="WW8Num142z0"/>
    <w:rPr>
      <w:rFonts w:ascii="Symbol" w:hAnsi="Symbol" w:cs="Symbol"/>
      <w:sz w:val="20"/>
    </w:rPr>
  </w:style>
  <w:style w:type="character" w:customStyle="1" w:styleId="WW8Num143z0">
    <w:name w:val="WW8Num143z0"/>
    <w:rPr>
      <w:rFonts w:ascii="Symbol" w:hAnsi="Symbol" w:cs="Symbol"/>
      <w:sz w:val="20"/>
    </w:rPr>
  </w:style>
  <w:style w:type="character" w:customStyle="1" w:styleId="WW8Num144z0">
    <w:name w:val="WW8Num144z0"/>
    <w:rPr>
      <w:rFonts w:ascii="Wingdings" w:hAnsi="Wingdings" w:cs="Wingdings"/>
    </w:rPr>
  </w:style>
  <w:style w:type="character" w:customStyle="1" w:styleId="WW8Num145z0">
    <w:name w:val="WW8Num145z0"/>
    <w:rPr>
      <w:rFonts w:ascii="Symbol" w:hAnsi="Symbol" w:cs="Symbol"/>
      <w:sz w:val="20"/>
    </w:rPr>
  </w:style>
  <w:style w:type="character" w:customStyle="1" w:styleId="WW8Num146z0">
    <w:name w:val="WW8Num146z0"/>
    <w:rPr>
      <w:rFonts w:ascii="Symbol" w:hAnsi="Symbol" w:cs="Symbol"/>
      <w:sz w:val="20"/>
    </w:rPr>
  </w:style>
  <w:style w:type="character" w:customStyle="1" w:styleId="WW8Num147z0">
    <w:name w:val="WW8Num147z0"/>
    <w:rPr>
      <w:rFonts w:ascii="Symbol" w:hAnsi="Symbol" w:cs="Symbol"/>
      <w:sz w:val="20"/>
    </w:rPr>
  </w:style>
  <w:style w:type="character" w:customStyle="1" w:styleId="WW8Num148z0">
    <w:name w:val="WW8Num148z0"/>
    <w:rPr>
      <w:rFonts w:ascii="Symbol" w:hAnsi="Symbol" w:cs="Symbol"/>
      <w:sz w:val="20"/>
    </w:rPr>
  </w:style>
  <w:style w:type="character" w:customStyle="1" w:styleId="WW8Num149z0">
    <w:name w:val="WW8Num149z0"/>
    <w:rPr>
      <w:rFonts w:ascii="Symbol" w:hAnsi="Symbol" w:cs="Symbol"/>
      <w:sz w:val="20"/>
    </w:rPr>
  </w:style>
  <w:style w:type="character" w:customStyle="1" w:styleId="WW8Num150z0">
    <w:name w:val="WW8Num150z0"/>
    <w:rPr>
      <w:rFonts w:ascii="Symbol" w:hAnsi="Symbol" w:cs="Symbol"/>
      <w:sz w:val="20"/>
    </w:rPr>
  </w:style>
  <w:style w:type="character" w:customStyle="1" w:styleId="WW8Num151z0">
    <w:name w:val="WW8Num151z0"/>
    <w:rPr>
      <w:rFonts w:ascii="Symbol" w:hAnsi="Symbol" w:cs="Symbol"/>
      <w:sz w:val="20"/>
    </w:rPr>
  </w:style>
  <w:style w:type="character" w:customStyle="1" w:styleId="WW8Num152z0">
    <w:name w:val="WW8Num152z0"/>
    <w:rPr>
      <w:rFonts w:ascii="Symbol" w:hAnsi="Symbol" w:cs="Symbol"/>
      <w:sz w:val="20"/>
    </w:rPr>
  </w:style>
  <w:style w:type="character" w:customStyle="1" w:styleId="WW8Num153z0">
    <w:name w:val="WW8Num153z0"/>
    <w:rPr>
      <w:rFonts w:ascii="Symbol" w:hAnsi="Symbol" w:cs="Symbol"/>
      <w:sz w:val="20"/>
    </w:rPr>
  </w:style>
  <w:style w:type="character" w:customStyle="1" w:styleId="WW8Num154z0">
    <w:name w:val="WW8Num154z0"/>
    <w:rPr>
      <w:rFonts w:ascii="Wingdings" w:hAnsi="Wingdings" w:cs="Wingdings"/>
    </w:rPr>
  </w:style>
  <w:style w:type="character" w:customStyle="1" w:styleId="WW8Num155z0">
    <w:name w:val="WW8Num155z0"/>
    <w:rPr>
      <w:rFonts w:ascii="Symbol" w:hAnsi="Symbol" w:cs="Symbol"/>
      <w:sz w:val="20"/>
    </w:rPr>
  </w:style>
  <w:style w:type="character" w:customStyle="1" w:styleId="WW8Num156z0">
    <w:name w:val="WW8Num156z0"/>
    <w:rPr>
      <w:rFonts w:ascii="Symbol" w:hAnsi="Symbol" w:cs="Symbol"/>
      <w:sz w:val="20"/>
    </w:rPr>
  </w:style>
  <w:style w:type="character" w:customStyle="1" w:styleId="WW8Num157z0">
    <w:name w:val="WW8Num157z0"/>
    <w:rPr>
      <w:rFonts w:ascii="Symbol" w:hAnsi="Symbol" w:cs="Symbol"/>
      <w:sz w:val="20"/>
    </w:rPr>
  </w:style>
  <w:style w:type="character" w:customStyle="1" w:styleId="WW8Num158z0">
    <w:name w:val="WW8Num158z0"/>
    <w:rPr>
      <w:rFonts w:ascii="Symbol" w:hAnsi="Symbol" w:cs="Symbol"/>
      <w:sz w:val="20"/>
    </w:rPr>
  </w:style>
  <w:style w:type="character" w:customStyle="1" w:styleId="WW8Num159z0">
    <w:name w:val="WW8Num159z0"/>
    <w:rPr>
      <w:rFonts w:ascii="Symbol" w:hAnsi="Symbol" w:cs="Symbol"/>
      <w:sz w:val="20"/>
    </w:rPr>
  </w:style>
  <w:style w:type="character" w:customStyle="1" w:styleId="WW8Num160z0">
    <w:name w:val="WW8Num160z0"/>
    <w:rPr>
      <w:rFonts w:ascii="Wingdings" w:hAnsi="Wingdings" w:cs="Wingdings"/>
    </w:rPr>
  </w:style>
  <w:style w:type="character" w:customStyle="1" w:styleId="WW8Num161z0">
    <w:name w:val="WW8Num161z0"/>
    <w:rPr>
      <w:rFonts w:ascii="Symbol" w:hAnsi="Symbol" w:cs="Symbol"/>
      <w:sz w:val="20"/>
    </w:rPr>
  </w:style>
  <w:style w:type="character" w:customStyle="1" w:styleId="WW8Num162z0">
    <w:name w:val="WW8Num162z0"/>
    <w:rPr>
      <w:rFonts w:ascii="Symbol" w:hAnsi="Symbol" w:cs="Symbol"/>
      <w:sz w:val="20"/>
    </w:rPr>
  </w:style>
  <w:style w:type="character" w:customStyle="1" w:styleId="WW8Num163z0">
    <w:name w:val="WW8Num163z0"/>
    <w:rPr>
      <w:rFonts w:ascii="Wingdings" w:hAnsi="Wingdings" w:cs="Wingdings"/>
    </w:rPr>
  </w:style>
  <w:style w:type="character" w:customStyle="1" w:styleId="WW8Num164z0">
    <w:name w:val="WW8Num164z0"/>
    <w:rPr>
      <w:rFonts w:ascii="Symbol" w:hAnsi="Symbol" w:cs="Symbol"/>
      <w:sz w:val="20"/>
    </w:rPr>
  </w:style>
  <w:style w:type="character" w:customStyle="1" w:styleId="WW8Num165z0">
    <w:name w:val="WW8Num165z0"/>
    <w:rPr>
      <w:rFonts w:ascii="Symbol" w:hAnsi="Symbol" w:cs="Symbol"/>
      <w:sz w:val="20"/>
    </w:rPr>
  </w:style>
  <w:style w:type="character" w:customStyle="1" w:styleId="WW8Num166z0">
    <w:name w:val="WW8Num166z0"/>
    <w:rPr>
      <w:rFonts w:ascii="Symbol" w:hAnsi="Symbol" w:cs="Symbol"/>
      <w:sz w:val="20"/>
    </w:rPr>
  </w:style>
  <w:style w:type="character" w:customStyle="1" w:styleId="WW8Num167z0">
    <w:name w:val="WW8Num167z0"/>
    <w:rPr>
      <w:rFonts w:ascii="Symbol" w:hAnsi="Symbol" w:cs="Symbol"/>
      <w:sz w:val="20"/>
    </w:rPr>
  </w:style>
  <w:style w:type="character" w:customStyle="1" w:styleId="WW8Num168z0">
    <w:name w:val="WW8Num168z0"/>
    <w:rPr>
      <w:rFonts w:ascii="Symbol" w:hAnsi="Symbol" w:cs="Symbol"/>
      <w:sz w:val="20"/>
    </w:rPr>
  </w:style>
  <w:style w:type="character" w:customStyle="1" w:styleId="WW8Num169z0">
    <w:name w:val="WW8Num169z0"/>
    <w:rPr>
      <w:rFonts w:ascii="Symbol" w:hAnsi="Symbol" w:cs="Symbol"/>
      <w:sz w:val="20"/>
    </w:rPr>
  </w:style>
  <w:style w:type="character" w:customStyle="1" w:styleId="WW8Num170z0">
    <w:name w:val="WW8Num170z0"/>
    <w:rPr>
      <w:rFonts w:ascii="Symbol" w:hAnsi="Symbol" w:cs="Symbol"/>
      <w:sz w:val="20"/>
    </w:rPr>
  </w:style>
  <w:style w:type="character" w:customStyle="1" w:styleId="WW8Num171z0">
    <w:name w:val="WW8Num171z0"/>
    <w:rPr>
      <w:rFonts w:ascii="Wingdings" w:hAnsi="Wingdings" w:cs="Wingdings"/>
    </w:rPr>
  </w:style>
  <w:style w:type="character" w:customStyle="1" w:styleId="WW8Num172z0">
    <w:name w:val="WW8Num172z0"/>
    <w:rPr>
      <w:rFonts w:ascii="Symbol" w:hAnsi="Symbol" w:cs="Symbol"/>
      <w:sz w:val="20"/>
    </w:rPr>
  </w:style>
  <w:style w:type="character" w:customStyle="1" w:styleId="WW8Num173z0">
    <w:name w:val="WW8Num173z0"/>
    <w:rPr>
      <w:rFonts w:ascii="Symbol" w:hAnsi="Symbol" w:cs="Symbol"/>
      <w:sz w:val="20"/>
    </w:rPr>
  </w:style>
  <w:style w:type="character" w:customStyle="1" w:styleId="WW8Num174z0">
    <w:name w:val="WW8Num174z0"/>
    <w:rPr>
      <w:rFonts w:ascii="Symbol" w:hAnsi="Symbol" w:cs="Symbol"/>
      <w:sz w:val="20"/>
    </w:rPr>
  </w:style>
  <w:style w:type="character" w:customStyle="1" w:styleId="WW8Num175z0">
    <w:name w:val="WW8Num175z0"/>
    <w:rPr>
      <w:rFonts w:ascii="Symbol" w:hAnsi="Symbol" w:cs="Symbol"/>
      <w:sz w:val="20"/>
    </w:rPr>
  </w:style>
  <w:style w:type="character" w:customStyle="1" w:styleId="WW8Num176z0">
    <w:name w:val="WW8Num176z0"/>
    <w:rPr>
      <w:rFonts w:ascii="Symbol" w:hAnsi="Symbol" w:cs="Symbol"/>
      <w:sz w:val="20"/>
    </w:rPr>
  </w:style>
  <w:style w:type="character" w:customStyle="1" w:styleId="WW8Num177z0">
    <w:name w:val="WW8Num177z0"/>
    <w:rPr>
      <w:rFonts w:ascii="Symbol" w:hAnsi="Symbol" w:cs="Symbol"/>
      <w:sz w:val="20"/>
    </w:rPr>
  </w:style>
  <w:style w:type="character" w:customStyle="1" w:styleId="40">
    <w:name w:val="默认段落字体4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29z0">
    <w:name w:val="WW8Num29z0"/>
    <w:rPr>
      <w:rFonts w:ascii="Symbol" w:hAnsi="Symbol" w:cs="Symbol"/>
      <w:sz w:val="20"/>
    </w:rPr>
  </w:style>
  <w:style w:type="character" w:customStyle="1" w:styleId="WW8Num42z0">
    <w:name w:val="WW8Num42z0"/>
    <w:rPr>
      <w:rFonts w:ascii="Symbol" w:hAnsi="Symbol" w:cs="Symbol"/>
      <w:sz w:val="20"/>
    </w:rPr>
  </w:style>
  <w:style w:type="character" w:customStyle="1" w:styleId="WW8Num45z0">
    <w:name w:val="WW8Num45z0"/>
    <w:rPr>
      <w:rFonts w:ascii="OpenSymbol" w:eastAsia="OpenSymbol" w:hAnsi="OpenSymbol" w:cs="OpenSymbol"/>
    </w:rPr>
  </w:style>
  <w:style w:type="character" w:customStyle="1" w:styleId="WW8Num113z1">
    <w:name w:val="WW8Num113z1"/>
    <w:rPr>
      <w:rFonts w:ascii="Wingdings" w:hAnsi="Wingdings" w:cs="Wingdings"/>
    </w:rPr>
  </w:style>
  <w:style w:type="character" w:customStyle="1" w:styleId="WW8Num140z0">
    <w:name w:val="WW8Num140z0"/>
    <w:rPr>
      <w:rFonts w:ascii="Symbol" w:hAnsi="Symbol" w:cs="Symbol"/>
      <w:sz w:val="20"/>
    </w:rPr>
  </w:style>
  <w:style w:type="character" w:customStyle="1" w:styleId="30">
    <w:name w:val="默认段落字体3"/>
  </w:style>
  <w:style w:type="character" w:customStyle="1" w:styleId="20">
    <w:name w:val="默认段落字体2"/>
  </w:style>
  <w:style w:type="character" w:customStyle="1" w:styleId="WW8Num1z0">
    <w:name w:val="WW8Num1z0"/>
    <w:rPr>
      <w:rFonts w:ascii="Symbol" w:hAnsi="Symbol" w:cs="Symbol"/>
      <w:sz w:val="20"/>
    </w:rPr>
  </w:style>
  <w:style w:type="character" w:customStyle="1" w:styleId="10">
    <w:name w:val="默认段落字体1"/>
  </w:style>
  <w:style w:type="character" w:styleId="a4">
    <w:name w:val="Strong"/>
    <w:qFormat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Adobe 黑体 Std R" w:hAnsi="DejaVu Sans Mono" w:cs="Lohit Hindi"/>
    </w:rPr>
  </w:style>
  <w:style w:type="character" w:customStyle="1" w:styleId="Char">
    <w:name w:val="无间隔 Char"/>
    <w:uiPriority w:val="1"/>
    <w:rPr>
      <w:rFonts w:ascii="Calibri" w:hAnsi="Calibri" w:cs="Times New Roman"/>
      <w:kern w:val="1"/>
      <w:sz w:val="22"/>
      <w:szCs w:val="22"/>
      <w:lang w:bidi="ar-SA"/>
    </w:rPr>
  </w:style>
  <w:style w:type="character" w:styleId="a5">
    <w:name w:val="Hyperlink"/>
    <w:uiPriority w:val="99"/>
    <w:rPr>
      <w:color w:val="0563C1"/>
      <w:u w:val="single"/>
    </w:rPr>
  </w:style>
  <w:style w:type="character" w:customStyle="1" w:styleId="apple-converted-space">
    <w:name w:val="apple-converted-space"/>
    <w:basedOn w:val="10"/>
  </w:style>
  <w:style w:type="character" w:customStyle="1" w:styleId="11">
    <w:name w:val="要点1"/>
    <w:rPr>
      <w:b/>
      <w:bCs/>
    </w:rPr>
  </w:style>
  <w:style w:type="character" w:customStyle="1" w:styleId="Char0">
    <w:name w:val="页眉 Char"/>
    <w:rPr>
      <w:rFonts w:eastAsia="Adobe 黑体 Std R" w:cs="Mangal"/>
      <w:sz w:val="18"/>
      <w:szCs w:val="16"/>
    </w:rPr>
  </w:style>
  <w:style w:type="character" w:customStyle="1" w:styleId="Char1">
    <w:name w:val="页脚 Char"/>
    <w:rPr>
      <w:rFonts w:eastAsia="Adobe 黑体 Std R" w:cs="Mangal"/>
      <w:sz w:val="18"/>
      <w:szCs w:val="16"/>
    </w:rPr>
  </w:style>
  <w:style w:type="character" w:styleId="HTML">
    <w:name w:val="HTML Typewriter"/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uiPriority w:val="99"/>
    <w:rPr>
      <w:rFonts w:ascii="宋体" w:eastAsia="宋体" w:hAnsi="宋体" w:cs="宋体"/>
      <w:kern w:val="1"/>
      <w:lang w:bidi="ar-SA"/>
    </w:rPr>
  </w:style>
  <w:style w:type="character" w:customStyle="1" w:styleId="gp">
    <w:name w:val="gp"/>
    <w:basedOn w:val="10"/>
  </w:style>
  <w:style w:type="character" w:customStyle="1" w:styleId="Teletype">
    <w:name w:val="Teletype"/>
    <w:rPr>
      <w:rFonts w:ascii="DejaVu Sans Mono" w:eastAsia="WenQuanYi Micro Hei" w:hAnsi="DejaVu Sans Mono" w:cs="Lohit Hindi"/>
    </w:rPr>
  </w:style>
  <w:style w:type="character" w:customStyle="1" w:styleId="3Char">
    <w:name w:val="标题 3 Char"/>
    <w:rPr>
      <w:rFonts w:ascii="宋体" w:eastAsia="Adobe 黑体 Std R" w:hAnsi="宋体" w:cs="Mangal"/>
      <w:b/>
      <w:bCs/>
      <w:kern w:val="1"/>
      <w:sz w:val="32"/>
      <w:szCs w:val="29"/>
      <w:lang w:bidi="ar-SA"/>
    </w:rPr>
  </w:style>
  <w:style w:type="character" w:customStyle="1" w:styleId="4Char">
    <w:name w:val="标题 4 Char"/>
    <w:rPr>
      <w:rFonts w:ascii="Adobe Gothic Std B" w:eastAsia="Adobe 黑体 Std R" w:hAnsi="Adobe Gothic Std B" w:cs="Mangal"/>
      <w:b/>
      <w:bCs/>
      <w:kern w:val="1"/>
      <w:sz w:val="28"/>
      <w:szCs w:val="25"/>
      <w:lang w:bidi="ar-SA"/>
    </w:rPr>
  </w:style>
  <w:style w:type="character" w:styleId="a6">
    <w:name w:val="Emphasis"/>
    <w:qFormat/>
    <w:rPr>
      <w:i/>
      <w:iCs/>
    </w:rPr>
  </w:style>
  <w:style w:type="character" w:customStyle="1" w:styleId="k">
    <w:name w:val="k"/>
    <w:basedOn w:val="10"/>
  </w:style>
  <w:style w:type="character" w:customStyle="1" w:styleId="no">
    <w:name w:val="no"/>
    <w:basedOn w:val="10"/>
  </w:style>
  <w:style w:type="character" w:customStyle="1" w:styleId="o">
    <w:name w:val="o"/>
    <w:basedOn w:val="10"/>
  </w:style>
  <w:style w:type="character" w:customStyle="1" w:styleId="s1">
    <w:name w:val="s1"/>
    <w:basedOn w:val="10"/>
  </w:style>
  <w:style w:type="character" w:customStyle="1" w:styleId="mi">
    <w:name w:val="mi"/>
    <w:basedOn w:val="10"/>
  </w:style>
  <w:style w:type="character" w:customStyle="1" w:styleId="s2">
    <w:name w:val="s2"/>
    <w:basedOn w:val="10"/>
  </w:style>
  <w:style w:type="character" w:customStyle="1" w:styleId="kc">
    <w:name w:val="kc"/>
    <w:basedOn w:val="10"/>
  </w:style>
  <w:style w:type="character" w:customStyle="1" w:styleId="nf">
    <w:name w:val="nf"/>
    <w:basedOn w:val="10"/>
  </w:style>
  <w:style w:type="character" w:customStyle="1" w:styleId="Char2">
    <w:name w:val="正文文本 Char"/>
    <w:rPr>
      <w:rFonts w:eastAsia="宋体"/>
      <w:kern w:val="1"/>
    </w:rPr>
  </w:style>
  <w:style w:type="character" w:customStyle="1" w:styleId="go">
    <w:name w:val="go"/>
    <w:basedOn w:val="10"/>
  </w:style>
  <w:style w:type="character" w:customStyle="1" w:styleId="mo">
    <w:name w:val="mo"/>
    <w:basedOn w:val="10"/>
  </w:style>
  <w:style w:type="character" w:customStyle="1" w:styleId="c">
    <w:name w:val="c"/>
  </w:style>
  <w:style w:type="character" w:customStyle="1" w:styleId="1Char">
    <w:name w:val="标题 1 Char"/>
    <w:rPr>
      <w:rFonts w:eastAsia="Adobe 黑体 Std R"/>
      <w:b/>
      <w:bCs/>
      <w:sz w:val="48"/>
      <w:szCs w:val="48"/>
    </w:rPr>
  </w:style>
  <w:style w:type="character" w:customStyle="1" w:styleId="nx">
    <w:name w:val="nx"/>
    <w:basedOn w:val="10"/>
  </w:style>
  <w:style w:type="character" w:customStyle="1" w:styleId="s">
    <w:name w:val="s"/>
    <w:basedOn w:val="10"/>
  </w:style>
  <w:style w:type="character" w:styleId="a7">
    <w:name w:val="FollowedHyperlink"/>
    <w:rPr>
      <w:color w:val="954F72"/>
      <w:u w:val="single"/>
    </w:rPr>
  </w:style>
  <w:style w:type="character" w:customStyle="1" w:styleId="nv">
    <w:name w:val="nv"/>
  </w:style>
  <w:style w:type="character" w:customStyle="1" w:styleId="nc">
    <w:name w:val="nc"/>
  </w:style>
  <w:style w:type="character" w:customStyle="1" w:styleId="na">
    <w:name w:val="na"/>
  </w:style>
  <w:style w:type="character" w:customStyle="1" w:styleId="m">
    <w:name w:val="m"/>
  </w:style>
  <w:style w:type="character" w:customStyle="1" w:styleId="Char3">
    <w:name w:val="标题 Char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nb">
    <w:name w:val="nb"/>
  </w:style>
  <w:style w:type="character" w:customStyle="1" w:styleId="se">
    <w:name w:val="se"/>
  </w:style>
  <w:style w:type="character" w:customStyle="1" w:styleId="phui-tag-core">
    <w:name w:val="phui-tag-core"/>
  </w:style>
  <w:style w:type="character" w:customStyle="1" w:styleId="2Char">
    <w:name w:val="标题 2 Char"/>
    <w:rPr>
      <w:rFonts w:ascii="Liberation Serif" w:eastAsia="Adobe 黑体 Std R" w:hAnsi="Liberation Serif" w:cs="Liberation Serif"/>
      <w:b/>
      <w:bCs/>
      <w:kern w:val="1"/>
      <w:sz w:val="36"/>
      <w:szCs w:val="36"/>
      <w:lang w:bidi="hi-IN"/>
    </w:rPr>
  </w:style>
  <w:style w:type="character" w:customStyle="1" w:styleId="sb">
    <w:name w:val="sb"/>
  </w:style>
  <w:style w:type="character" w:customStyle="1" w:styleId="nt">
    <w:name w:val="nt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har4">
    <w:name w:val="小节 Char"/>
    <w:rPr>
      <w:rFonts w:ascii="Adobe 黑体 Std R" w:eastAsia="Adobe 黑体 Std R" w:hAnsi="Adobe 黑体 Std R" w:cs="宋体"/>
      <w:color w:val="333333"/>
      <w:sz w:val="21"/>
      <w:szCs w:val="21"/>
      <w:shd w:val="clear" w:color="auto" w:fill="FFFFFF"/>
    </w:rPr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50">
    <w:name w:val="题注5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41">
    <w:name w:val="题注4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31">
    <w:name w:val="题注3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21">
    <w:name w:val="题注2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12">
    <w:name w:val="题注1"/>
    <w:basedOn w:val="Standard"/>
    <w:pPr>
      <w:suppressLineNumbers/>
      <w:spacing w:before="120" w:after="120"/>
    </w:pPr>
    <w:rPr>
      <w:i/>
      <w:iCs/>
    </w:rPr>
  </w:style>
  <w:style w:type="paragraph" w:customStyle="1" w:styleId="PreformattedText">
    <w:name w:val="Preformatted Text"/>
    <w:basedOn w:val="Standard"/>
    <w:rPr>
      <w:rFonts w:ascii="DejaVu Sans Mono" w:eastAsia="WenQuanYi Micro Hei" w:hAnsi="DejaVu Sans Mono" w:cs="DejaVu Sans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a">
    <w:name w:val="No Spacing"/>
    <w:uiPriority w:val="1"/>
    <w:qFormat/>
    <w:pPr>
      <w:widowControl w:val="0"/>
      <w:suppressAutoHyphens/>
    </w:pPr>
    <w:rPr>
      <w:rFonts w:ascii="Calibri" w:hAnsi="Calibri" w:cs="Calibri"/>
      <w:sz w:val="22"/>
      <w:szCs w:val="22"/>
    </w:rPr>
  </w:style>
  <w:style w:type="paragraph" w:styleId="ab">
    <w:name w:val="Normal (Web)"/>
    <w:basedOn w:val="a"/>
    <w:pPr>
      <w:spacing w:before="280" w:after="280"/>
    </w:pPr>
    <w:rPr>
      <w:rFonts w:eastAsia="宋体"/>
    </w:rPr>
  </w:style>
  <w:style w:type="paragraph" w:styleId="ac">
    <w:name w:val="header"/>
    <w:basedOn w:val="a"/>
    <w:pPr>
      <w:snapToGrid w:val="0"/>
      <w:jc w:val="center"/>
    </w:pPr>
    <w:rPr>
      <w:rFonts w:cs="Mangal"/>
      <w:sz w:val="18"/>
      <w:szCs w:val="16"/>
    </w:rPr>
  </w:style>
  <w:style w:type="paragraph" w:styleId="ad">
    <w:name w:val="footer"/>
    <w:basedOn w:val="a"/>
    <w:pPr>
      <w:snapToGrid w:val="0"/>
    </w:pPr>
    <w:rPr>
      <w:rFonts w:cs="Mangal"/>
      <w:sz w:val="18"/>
      <w:szCs w:val="16"/>
    </w:rPr>
  </w:style>
  <w:style w:type="paragraph" w:styleId="HTML0">
    <w:name w:val="HTML Preformatted"/>
    <w:basedOn w:val="a"/>
    <w:uiPriority w:val="99"/>
    <w:rPr>
      <w:rFonts w:eastAsia="宋体"/>
    </w:rPr>
  </w:style>
  <w:style w:type="paragraph" w:styleId="ae">
    <w:name w:val="List Paragraph"/>
    <w:basedOn w:val="a"/>
    <w:qFormat/>
    <w:pPr>
      <w:ind w:firstLine="420"/>
    </w:pPr>
  </w:style>
  <w:style w:type="paragraph" w:customStyle="1" w:styleId="13">
    <w:name w:val="正文文本1"/>
    <w:basedOn w:val="Standard"/>
    <w:pPr>
      <w:spacing w:after="120"/>
    </w:pPr>
  </w:style>
  <w:style w:type="paragraph" w:customStyle="1" w:styleId="Framecontents">
    <w:name w:val="Frame contents"/>
    <w:basedOn w:val="a0"/>
  </w:style>
  <w:style w:type="paragraph" w:customStyle="1" w:styleId="14">
    <w:name w:val="标题1"/>
    <w:basedOn w:val="a"/>
    <w:next w:val="a"/>
    <w:pPr>
      <w:spacing w:before="240" w:after="60"/>
      <w:jc w:val="center"/>
    </w:pPr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af">
    <w:name w:val="小节"/>
    <w:basedOn w:val="a"/>
    <w:pPr>
      <w:numPr>
        <w:numId w:val="69"/>
      </w:numPr>
      <w:shd w:val="clear" w:color="auto" w:fill="FFFFFF"/>
      <w:spacing w:line="326" w:lineRule="atLeast"/>
      <w:ind w:left="450" w:firstLine="0"/>
    </w:pPr>
    <w:rPr>
      <w:color w:val="333333"/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27C19"/>
    <w:pPr>
      <w:keepLines/>
      <w:widowControl/>
      <w:numPr>
        <w:numId w:val="0"/>
      </w:numPr>
      <w:suppressAutoHyphens w:val="0"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bidi="ar-SA"/>
    </w:rPr>
  </w:style>
  <w:style w:type="paragraph" w:styleId="22">
    <w:name w:val="toc 2"/>
    <w:basedOn w:val="a"/>
    <w:next w:val="a"/>
    <w:autoRedefine/>
    <w:uiPriority w:val="39"/>
    <w:unhideWhenUsed/>
    <w:rsid w:val="00F27C19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15">
    <w:name w:val="toc 1"/>
    <w:basedOn w:val="a"/>
    <w:next w:val="a"/>
    <w:autoRedefine/>
    <w:uiPriority w:val="39"/>
    <w:unhideWhenUsed/>
    <w:rsid w:val="00F27C19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F27C19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0">
    <w:name w:val="Balloon Text"/>
    <w:basedOn w:val="a"/>
    <w:link w:val="Char5"/>
    <w:uiPriority w:val="99"/>
    <w:semiHidden/>
    <w:unhideWhenUsed/>
    <w:rsid w:val="006F67BB"/>
    <w:rPr>
      <w:sz w:val="18"/>
      <w:szCs w:val="18"/>
    </w:rPr>
  </w:style>
  <w:style w:type="character" w:customStyle="1" w:styleId="Char5">
    <w:name w:val="批注框文本 Char"/>
    <w:basedOn w:val="a1"/>
    <w:link w:val="af0"/>
    <w:uiPriority w:val="99"/>
    <w:semiHidden/>
    <w:rsid w:val="006F67BB"/>
    <w:rPr>
      <w:rFonts w:ascii="Adobe 黑体 Std R" w:eastAsia="Adobe 黑体 Std R" w:hAnsi="Adobe 黑体 Std R" w:cs="Adobe 黑体 Std 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4232">
          <w:marLeft w:val="0"/>
          <w:marRight w:val="0"/>
          <w:marTop w:val="0"/>
          <w:marBottom w:val="0"/>
          <w:divBdr>
            <w:top w:val="single" w:sz="6" w:space="5" w:color="F1C40F"/>
            <w:left w:val="single" w:sz="6" w:space="6" w:color="F1C40F"/>
            <w:bottom w:val="none" w:sz="0" w:space="5" w:color="auto"/>
            <w:right w:val="single" w:sz="6" w:space="6" w:color="F1C40F"/>
          </w:divBdr>
        </w:div>
      </w:divsChild>
    </w:div>
    <w:div w:id="1975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5653">
          <w:marLeft w:val="0"/>
          <w:marRight w:val="0"/>
          <w:marTop w:val="0"/>
          <w:marBottom w:val="0"/>
          <w:divBdr>
            <w:top w:val="single" w:sz="6" w:space="5" w:color="F1C40F"/>
            <w:left w:val="single" w:sz="6" w:space="6" w:color="F1C40F"/>
            <w:bottom w:val="none" w:sz="0" w:space="5" w:color="auto"/>
            <w:right w:val="single" w:sz="6" w:space="6" w:color="F1C40F"/>
          </w:divBdr>
        </w:div>
      </w:divsChild>
    </w:div>
    <w:div w:id="4923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8795">
          <w:marLeft w:val="0"/>
          <w:marRight w:val="0"/>
          <w:marTop w:val="0"/>
          <w:marBottom w:val="0"/>
          <w:divBdr>
            <w:top w:val="single" w:sz="6" w:space="5" w:color="F1C40F"/>
            <w:left w:val="single" w:sz="6" w:space="6" w:color="F1C40F"/>
            <w:bottom w:val="none" w:sz="0" w:space="5" w:color="auto"/>
            <w:right w:val="single" w:sz="6" w:space="6" w:color="F1C40F"/>
          </w:divBdr>
        </w:div>
      </w:divsChild>
    </w:div>
    <w:div w:id="719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531">
          <w:marLeft w:val="0"/>
          <w:marRight w:val="0"/>
          <w:marTop w:val="0"/>
          <w:marBottom w:val="0"/>
          <w:divBdr>
            <w:top w:val="single" w:sz="6" w:space="5" w:color="F1C40F"/>
            <w:left w:val="single" w:sz="6" w:space="6" w:color="F1C40F"/>
            <w:bottom w:val="none" w:sz="0" w:space="5" w:color="auto"/>
            <w:right w:val="single" w:sz="6" w:space="6" w:color="F1C40F"/>
          </w:divBdr>
        </w:div>
      </w:divsChild>
    </w:div>
    <w:div w:id="17951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ecure.phabricator.com/diviner/find/?book=arcanist&amp;name=ArcanistBaseUnitTestEngine&amp;type=class&amp;jump=1" TargetMode="External"/><Relationship Id="rId21" Type="http://schemas.openxmlformats.org/officeDocument/2006/relationships/image" Target="media/image5.png"/><Relationship Id="rId42" Type="http://schemas.openxmlformats.org/officeDocument/2006/relationships/hyperlink" Target="http://www.phabricator.com/docs/phabricator/article/Diffusion_User_Guide.html" TargetMode="External"/><Relationship Id="rId63" Type="http://schemas.openxmlformats.org/officeDocument/2006/relationships/hyperlink" Target="http://www.phabricator.com/docs/phabricator/article/Diffusion_User_Guide.html" TargetMode="External"/><Relationship Id="rId84" Type="http://schemas.openxmlformats.org/officeDocument/2006/relationships/hyperlink" Target="http://www.phabricator.com/docs/phabricator/article/Arcanist_User_Guide_Configuring_a_New_Project.html" TargetMode="External"/><Relationship Id="rId138" Type="http://schemas.openxmlformats.org/officeDocument/2006/relationships/hyperlink" Target="https://secure.phabricator.com/diviner/find/?book=arcanist&amp;name=ArcanistFilenameLinter&amp;type=class&amp;jump=1" TargetMode="External"/><Relationship Id="rId159" Type="http://schemas.openxmlformats.org/officeDocument/2006/relationships/hyperlink" Target="http://notepad-plus-plus.org/" TargetMode="External"/><Relationship Id="rId170" Type="http://schemas.openxmlformats.org/officeDocument/2006/relationships/hyperlink" Target="https://secure.phabricator.com/diviner/find/?name=Differential_User_Guide%3A_Large_Changes&amp;type=article&amp;jump=1" TargetMode="External"/><Relationship Id="rId191" Type="http://schemas.openxmlformats.org/officeDocument/2006/relationships/hyperlink" Target="https://secure.phabricator.com/diviner/find/?name=PhabricatorEventType&amp;type=class&amp;jump=1" TargetMode="External"/><Relationship Id="rId205" Type="http://schemas.openxmlformats.org/officeDocument/2006/relationships/hyperlink" Target="https://secure.phabricator.com/diviner/find/?name=PhabricatorRepository&amp;type=class&amp;jump=1" TargetMode="External"/><Relationship Id="rId226" Type="http://schemas.openxmlformats.org/officeDocument/2006/relationships/fontTable" Target="fontTable.xml"/><Relationship Id="rId107" Type="http://schemas.openxmlformats.org/officeDocument/2006/relationships/hyperlink" Target="https://secure.phabricator.com/diviner/find/?name=Arcanist_User_Guide&amp;type=article&amp;jump=1" TargetMode="External"/><Relationship Id="rId11" Type="http://schemas.openxmlformats.org/officeDocument/2006/relationships/hyperlink" Target="http://www.phabricator.com/rsrc/install/install_rhel-derivs.sh" TargetMode="External"/><Relationship Id="rId32" Type="http://schemas.openxmlformats.org/officeDocument/2006/relationships/hyperlink" Target="http://192.168.0.90/config/edit/repository.default-local-path/?issue=repository.default-local-path.empty" TargetMode="External"/><Relationship Id="rId53" Type="http://schemas.openxmlformats.org/officeDocument/2006/relationships/hyperlink" Target="http://www.phabricator.com/docs/phabricator/class/PhabricatorMailImplementationAdapter.html" TargetMode="External"/><Relationship Id="rId74" Type="http://schemas.openxmlformats.org/officeDocument/2006/relationships/hyperlink" Target="http://www.phabricator.com/docs/phabricator/article/Arcanist_Quick_Start.html" TargetMode="External"/><Relationship Id="rId128" Type="http://schemas.openxmlformats.org/officeDocument/2006/relationships/hyperlink" Target="http://pypi.python.org/pypi/pyflakes" TargetMode="External"/><Relationship Id="rId149" Type="http://schemas.openxmlformats.org/officeDocument/2006/relationships/hyperlink" Target="https://secure.phabricator.com/diviner/find/?book=arcanist&amp;name=ComprehensiveLintEngine&amp;type=class&amp;jump=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secure.phabricator.com/diviner/find/?name=Arcanist_User_Guide%3A_Configuring_a_New_Project&amp;type=article&amp;jump=1" TargetMode="External"/><Relationship Id="rId160" Type="http://schemas.openxmlformats.org/officeDocument/2006/relationships/hyperlink" Target="https://github.com/github/gitpad" TargetMode="External"/><Relationship Id="rId181" Type="http://schemas.openxmlformats.org/officeDocument/2006/relationships/hyperlink" Target="https://secure.phabricator.com/diviner/find/?name=Give_Feedback!_Get_Support!&amp;type=article&amp;jump=1" TargetMode="External"/><Relationship Id="rId216" Type="http://schemas.openxmlformats.org/officeDocument/2006/relationships/hyperlink" Target="https://secure.phabricator.com/diviner/find/?book=libphutil&amp;name=AbstractDirectedGraph&amp;type=class&amp;jump=1" TargetMode="External"/><Relationship Id="rId22" Type="http://schemas.openxmlformats.org/officeDocument/2006/relationships/image" Target="media/image6.png"/><Relationship Id="rId43" Type="http://schemas.openxmlformats.org/officeDocument/2006/relationships/hyperlink" Target="http://www.phabricator.com/docs/phabricator/article/Managing_Daemons_with_phd.html" TargetMode="External"/><Relationship Id="rId64" Type="http://schemas.openxmlformats.org/officeDocument/2006/relationships/hyperlink" Target="http://www.phabricator.com/docs/phabricator/article/Arcanist_User_Guide.html" TargetMode="External"/><Relationship Id="rId118" Type="http://schemas.openxmlformats.org/officeDocument/2006/relationships/hyperlink" Target="https://secure.phabricator.com/diviner/find/?book=arcanist&amp;name=ArcanistConfiguration&amp;type=class&amp;jump=1" TargetMode="External"/><Relationship Id="rId139" Type="http://schemas.openxmlformats.org/officeDocument/2006/relationships/hyperlink" Target="https://secure.phabricator.com/diviner/find/?book=arcanist&amp;name=ArcanistLicenseLinter&amp;type=class&amp;jump=1" TargetMode="External"/><Relationship Id="rId85" Type="http://schemas.openxmlformats.org/officeDocument/2006/relationships/hyperlink" Target="http://www.phabricator.com/docs/phabricator/article/Arcanist_User_Guide_arc_diff.html" TargetMode="External"/><Relationship Id="rId150" Type="http://schemas.openxmlformats.org/officeDocument/2006/relationships/hyperlink" Target="https://secure.phabricator.com/diviner/find/?book=arcanist&amp;name=ArcanistSingleLintEngine&amp;type=class&amp;jump=1" TargetMode="External"/><Relationship Id="rId171" Type="http://schemas.openxmlformats.org/officeDocument/2006/relationships/hyperlink" Target="https://secure.phabricator.com/diviner/find/?name=Differential_User_Guide%3A_Test_Plans&amp;type=article&amp;jump=1" TargetMode="External"/><Relationship Id="rId192" Type="http://schemas.openxmlformats.org/officeDocument/2006/relationships/hyperlink" Target="https://secure.phabricator.com/diviner/find/?book=arcanist&amp;name=ArcanistEventType&amp;type=class&amp;jump=1" TargetMode="External"/><Relationship Id="rId206" Type="http://schemas.openxmlformats.org/officeDocument/2006/relationships/hyperlink" Target="https://secure.phabricator.com/diviner/find/?name=PhabricatorRepositoryCommit&amp;type=class&amp;jump=1" TargetMode="External"/><Relationship Id="rId227" Type="http://schemas.openxmlformats.org/officeDocument/2006/relationships/glossaryDocument" Target="glossary/document.xml"/><Relationship Id="rId12" Type="http://schemas.openxmlformats.org/officeDocument/2006/relationships/hyperlink" Target="http://www.phabricator.com/rsrc/install/install_ubuntu.sh" TargetMode="External"/><Relationship Id="rId33" Type="http://schemas.openxmlformats.org/officeDocument/2006/relationships/hyperlink" Target="http://phabricator.example.com/" TargetMode="External"/><Relationship Id="rId108" Type="http://schemas.openxmlformats.org/officeDocument/2006/relationships/hyperlink" Target="https://secure.phabricator.com/diviner/find/?name=Arcanist_User_Guide%3A_Configuring_a_New_Project&amp;type=article&amp;jump=1" TargetMode="External"/><Relationship Id="rId129" Type="http://schemas.openxmlformats.org/officeDocument/2006/relationships/hyperlink" Target="https://secure.phabricator.com/diviner/find/?book=arcanist&amp;name=ArcanistPyFlakesLinter&amp;type=class&amp;jump=1" TargetMode="External"/><Relationship Id="rId54" Type="http://schemas.openxmlformats.org/officeDocument/2006/relationships/hyperlink" Target="http://www.phabricator.com/docs/phabricator/class/PhabricatorMailImplementationTestAdapter.html" TargetMode="External"/><Relationship Id="rId75" Type="http://schemas.openxmlformats.org/officeDocument/2006/relationships/hyperlink" Target="http://www.phabricator.com/docs/phabricator/article/Arcanist_User_Guide_arc_diff.html" TargetMode="External"/><Relationship Id="rId96" Type="http://schemas.openxmlformats.org/officeDocument/2006/relationships/hyperlink" Target="https://secure.phabricator.com/diviner/find/?name=Arcanist_User_Guide%3A_Customizing_Lint%2C_Unit_Tests_and_Workflows&amp;type=article&amp;jump=1" TargetMode="External"/><Relationship Id="rId140" Type="http://schemas.openxmlformats.org/officeDocument/2006/relationships/hyperlink" Target="https://secure.phabricator.com/diviner/find/?book=arcanist&amp;name=ArcanistNoLintLinter&amp;type=class&amp;jump=1" TargetMode="External"/><Relationship Id="rId161" Type="http://schemas.openxmlformats.org/officeDocument/2006/relationships/hyperlink" Target="http://windows.php.net/download/" TargetMode="External"/><Relationship Id="rId182" Type="http://schemas.openxmlformats.org/officeDocument/2006/relationships/hyperlink" Target="https://secure.phabricator.com/diviner/find/?name=Give_Feedback!_Get_Support!&amp;type=article&amp;jump=1" TargetMode="External"/><Relationship Id="rId217" Type="http://schemas.openxmlformats.org/officeDocument/2006/relationships/hyperlink" Target="https://secure.phabricator.com/diviner/find/?name=Give_Feedback!_Get_Support!&amp;type=article&amp;jump=1" TargetMode="External"/><Relationship Id="rId6" Type="http://schemas.openxmlformats.org/officeDocument/2006/relationships/footnotes" Target="footnotes.xml"/><Relationship Id="rId23" Type="http://schemas.openxmlformats.org/officeDocument/2006/relationships/image" Target="media/image7.png"/><Relationship Id="rId119" Type="http://schemas.openxmlformats.org/officeDocument/2006/relationships/hyperlink" Target="https://secure.phabricator.com/diviner/find/?book=arcanist&amp;name=ArcanistLintEngine&amp;type=class&amp;jump=1" TargetMode="External"/><Relationship Id="rId44" Type="http://schemas.openxmlformats.org/officeDocument/2006/relationships/hyperlink" Target="http://www.phabricator.com/docs/phabricator/article/Configuring_Backups.html" TargetMode="External"/><Relationship Id="rId65" Type="http://schemas.openxmlformats.org/officeDocument/2006/relationships/hyperlink" Target="http://www.phabricator.com/docs/phabricator/article/Arcanist_User_Guide_Mac_OS_X.html" TargetMode="External"/><Relationship Id="rId86" Type="http://schemas.openxmlformats.org/officeDocument/2006/relationships/hyperlink" Target="http://www.phabricator.com/docs/phabricator/article/Arcanist_User_Guide_Commit_Ranges.html" TargetMode="External"/><Relationship Id="rId130" Type="http://schemas.openxmlformats.org/officeDocument/2006/relationships/hyperlink" Target="http://pypi.python.org/pypi/pylint" TargetMode="External"/><Relationship Id="rId151" Type="http://schemas.openxmlformats.org/officeDocument/2006/relationships/hyperlink" Target="https://secure.phabricator.com/diviner/find/?book=arcanist&amp;name=ArcanistScriptAndRegexLinter&amp;type=class&amp;jump=1" TargetMode="External"/><Relationship Id="rId172" Type="http://schemas.openxmlformats.org/officeDocument/2006/relationships/hyperlink" Target="https://secure.phabricator.com/diviner/find/?name=Herald_User_Guide&amp;type=article&amp;jump=1" TargetMode="External"/><Relationship Id="rId193" Type="http://schemas.openxmlformats.org/officeDocument/2006/relationships/hyperlink" Target="https://secure.phabricator.com/diviner/find/?book=arcanist&amp;name=ArcanistBaseWorkflow&amp;type=class&amp;jump=1" TargetMode="External"/><Relationship Id="rId207" Type="http://schemas.openxmlformats.org/officeDocument/2006/relationships/hyperlink" Target="https://secure.phabricator.com/diviner/find/?book=libphutil&amp;name=PhutilEmailAddress&amp;type=class&amp;jump=1" TargetMode="External"/><Relationship Id="rId228" Type="http://schemas.openxmlformats.org/officeDocument/2006/relationships/theme" Target="theme/theme1.xml"/><Relationship Id="rId13" Type="http://schemas.openxmlformats.org/officeDocument/2006/relationships/hyperlink" Target="http://www.phabricator.com/rsrc/install/install_ubuntu.sh" TargetMode="External"/><Relationship Id="rId109" Type="http://schemas.openxmlformats.org/officeDocument/2006/relationships/hyperlink" Target="https://secure.phabricator.com/diviner/find/?name=Arcanist_User_Guide%3A_Lint&amp;type=article&amp;jump=1" TargetMode="External"/><Relationship Id="rId34" Type="http://schemas.openxmlformats.org/officeDocument/2006/relationships/image" Target="media/image11.png"/><Relationship Id="rId55" Type="http://schemas.openxmlformats.org/officeDocument/2006/relationships/hyperlink" Target="http://www.phabricator.com/docs/phabricator/article/Managing_Daemons_with_phd.html" TargetMode="External"/><Relationship Id="rId76" Type="http://schemas.openxmlformats.org/officeDocument/2006/relationships/hyperlink" Target="http://www.phabricator.com/docs/phabricator/article/Arcanist_User_Guide_Lint.html" TargetMode="External"/><Relationship Id="rId97" Type="http://schemas.openxmlformats.org/officeDocument/2006/relationships/hyperlink" Target="https://secure.phabricator.com/diviner/find/?book=arcanist&amp;name=ArcanistUnitTestResult&amp;type=class&amp;jump=1" TargetMode="External"/><Relationship Id="rId120" Type="http://schemas.openxmlformats.org/officeDocument/2006/relationships/hyperlink" Target="https://secure.phabricator.com/diviner/find/?name=libphutil_Libraries_User_Guide&amp;type=article&amp;jump=1" TargetMode="External"/><Relationship Id="rId141" Type="http://schemas.openxmlformats.org/officeDocument/2006/relationships/hyperlink" Target="https://secure.phabricator.com/diviner/find/?book=arcanist&amp;name=ArcanistGeneratedLinter&amp;type=class&amp;jump=1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secure.phabricator.com/diviner/find/?name=Arcanist_User_Guide&amp;type=article&amp;jump=1" TargetMode="External"/><Relationship Id="rId183" Type="http://schemas.openxmlformats.org/officeDocument/2006/relationships/hyperlink" Target="https://secure.phabricator.com/diviner/find/?name=Managing_Daemons_with_phd&amp;type=article&amp;jump=1" TargetMode="External"/><Relationship Id="rId218" Type="http://schemas.openxmlformats.org/officeDocument/2006/relationships/hyperlink" Target="https://secure.phabricator.com/diviner/find/?name=Give_Feedback!_Get_Support!&amp;type=article&amp;jump=1" TargetMode="External"/><Relationship Id="rId24" Type="http://schemas.openxmlformats.org/officeDocument/2006/relationships/hyperlink" Target="http://cn2.php.net/manual/en/datetime.configuration.php" TargetMode="External"/><Relationship Id="rId45" Type="http://schemas.openxmlformats.org/officeDocument/2006/relationships/hyperlink" Target="http://www.phabricator.com/docs/phabricator/article/Contributor_Introduction.html" TargetMode="External"/><Relationship Id="rId66" Type="http://schemas.openxmlformats.org/officeDocument/2006/relationships/hyperlink" Target="http://www.phabricator.com/docs/phabricator/article/Arcanist_User_Guide_Windows.html" TargetMode="External"/><Relationship Id="rId87" Type="http://schemas.openxmlformats.org/officeDocument/2006/relationships/hyperlink" Target="http://www.phabricator.com/docs/phabricator/article/Arcanist_User_Guide_Lint.html" TargetMode="External"/><Relationship Id="rId110" Type="http://schemas.openxmlformats.org/officeDocument/2006/relationships/hyperlink" Target="https://secure.phabricator.com/diviner/find/?name=Arcanist_User_Guide%3A_Lint&amp;type=article&amp;jump=1" TargetMode="External"/><Relationship Id="rId131" Type="http://schemas.openxmlformats.org/officeDocument/2006/relationships/hyperlink" Target="https://secure.phabricator.com/diviner/find/?book=arcanist&amp;name=ArcanistPyLintLinter&amp;type=class&amp;jump=1" TargetMode="External"/><Relationship Id="rId152" Type="http://schemas.openxmlformats.org/officeDocument/2006/relationships/hyperlink" Target="https://secure.phabricator.com/diviner/find/?name=Arcanist_User_Guide%3A_Customizing_Lint%2C_Unit_Tests_and_Workflows&amp;type=article&amp;jump=1" TargetMode="External"/><Relationship Id="rId173" Type="http://schemas.openxmlformats.org/officeDocument/2006/relationships/hyperlink" Target="https://secure.phabricator.com/diviner/find/?name=Give_Feedback!_Get_Support!&amp;type=article&amp;jump=1" TargetMode="External"/><Relationship Id="rId194" Type="http://schemas.openxmlformats.org/officeDocument/2006/relationships/hyperlink" Target="https://secure.phabricator.com/diviner/find/?name=AphrontRequest&amp;type=class&amp;jump=1" TargetMode="External"/><Relationship Id="rId208" Type="http://schemas.openxmlformats.org/officeDocument/2006/relationships/hyperlink" Target="https://secure.phabricator.com/diviner/find/?name=PhabricatorEdgeEditor&amp;type=class&amp;jump=1" TargetMode="External"/><Relationship Id="rId14" Type="http://schemas.openxmlformats.org/officeDocument/2006/relationships/hyperlink" Target="https://bugs.php.net/bug.php?id=59747" TargetMode="External"/><Relationship Id="rId35" Type="http://schemas.openxmlformats.org/officeDocument/2006/relationships/image" Target="media/image12.png"/><Relationship Id="rId56" Type="http://schemas.openxmlformats.org/officeDocument/2006/relationships/hyperlink" Target="http://sendgrid.com/" TargetMode="External"/><Relationship Id="rId77" Type="http://schemas.openxmlformats.org/officeDocument/2006/relationships/hyperlink" Target="http://www.phabricator.com/docs/phabricator/article/Arcanist_User_Guide_Mac_OS_X.html" TargetMode="External"/><Relationship Id="rId100" Type="http://schemas.openxmlformats.org/officeDocument/2006/relationships/hyperlink" Target="https://secure.phabricator.com/diviner/find/?name=Arcanist_User_Guide&amp;type=article&amp;jump=1" TargetMode="External"/><Relationship Id="rId8" Type="http://schemas.openxmlformats.org/officeDocument/2006/relationships/hyperlink" Target="https://secure.phabricator.com/book/phabricator/" TargetMode="External"/><Relationship Id="rId98" Type="http://schemas.openxmlformats.org/officeDocument/2006/relationships/hyperlink" Target="https://secure.phabricator.com/diviner/find/?book=arcanist&amp;name=ArcanistPhutilTestCase&amp;type=class&amp;jump=1" TargetMode="External"/><Relationship Id="rId121" Type="http://schemas.openxmlformats.org/officeDocument/2006/relationships/hyperlink" Target="https://secure.phabricator.com/diviner/find/?book=arcanist&amp;name=ExampleLintEngine&amp;type=class&amp;jump=1" TargetMode="External"/><Relationship Id="rId142" Type="http://schemas.openxmlformats.org/officeDocument/2006/relationships/hyperlink" Target="https://secure.phabricator.com/diviner/find/?book=arcanist&amp;name=ArcanistXHPASTLinter&amp;type=class&amp;jump=1" TargetMode="External"/><Relationship Id="rId163" Type="http://schemas.openxmlformats.org/officeDocument/2006/relationships/hyperlink" Target="https://secure.phabricator.com/diviner/find/?name=User_Guide%3A_Review_vs_Audit&amp;type=article&amp;jump=1" TargetMode="External"/><Relationship Id="rId184" Type="http://schemas.openxmlformats.org/officeDocument/2006/relationships/hyperlink" Target="http://ctags.sourceforge.net/" TargetMode="External"/><Relationship Id="rId219" Type="http://schemas.openxmlformats.org/officeDocument/2006/relationships/hyperlink" Target="http://phabricator.org/" TargetMode="External"/><Relationship Id="rId3" Type="http://schemas.openxmlformats.org/officeDocument/2006/relationships/styles" Target="styles.xml"/><Relationship Id="rId214" Type="http://schemas.openxmlformats.org/officeDocument/2006/relationships/hyperlink" Target="https://secure.phabricator.com/diviner/find/?name=libphutil_Libraries_User_Guide&amp;type=article&amp;jump=1" TargetMode="External"/><Relationship Id="rId25" Type="http://schemas.openxmlformats.org/officeDocument/2006/relationships/hyperlink" Target="http://cn2.php.net/manual/zh/timezones.php" TargetMode="External"/><Relationship Id="rId46" Type="http://schemas.openxmlformats.org/officeDocument/2006/relationships/image" Target="media/image13.png"/><Relationship Id="rId67" Type="http://schemas.openxmlformats.org/officeDocument/2006/relationships/hyperlink" Target="http://www.phabricator.com/docs/phabricator/article/Arcanist_User_Guide_Windows.html" TargetMode="External"/><Relationship Id="rId116" Type="http://schemas.openxmlformats.org/officeDocument/2006/relationships/hyperlink" Target="https://secure.phabricator.com/diviner/find/?book=arcanist&amp;name=ArcanistLintEngine&amp;type=class&amp;jump=1" TargetMode="External"/><Relationship Id="rId137" Type="http://schemas.openxmlformats.org/officeDocument/2006/relationships/hyperlink" Target="https://secure.phabricator.com/diviner/find/?book=arcanist&amp;name=ArcanistSpellingLinter&amp;type=class&amp;jump=1" TargetMode="External"/><Relationship Id="rId158" Type="http://schemas.openxmlformats.org/officeDocument/2006/relationships/hyperlink" Target="https://secure.phabricator.com/diviner/find/?name=Arcanist_User_Guide&amp;type=article&amp;jump=1" TargetMode="External"/><Relationship Id="rId20" Type="http://schemas.openxmlformats.org/officeDocument/2006/relationships/image" Target="media/image4.png"/><Relationship Id="rId41" Type="http://schemas.openxmlformats.org/officeDocument/2006/relationships/hyperlink" Target="http://www.phabricator.com/docs/phabricator/article/Configuring_Inbound_Email.html" TargetMode="External"/><Relationship Id="rId62" Type="http://schemas.openxmlformats.org/officeDocument/2006/relationships/hyperlink" Target="http://www.phabricator.com/docs/phabricator/article/libphutil_Libraries_User_Guide.html" TargetMode="External"/><Relationship Id="rId83" Type="http://schemas.openxmlformats.org/officeDocument/2006/relationships/hyperlink" Target="http://www.phabricator.com/docs/arcanist/class/ArcanistWorkingCopyIdentity.html" TargetMode="External"/><Relationship Id="rId88" Type="http://schemas.openxmlformats.org/officeDocument/2006/relationships/hyperlink" Target="http://www.phabricator.com/docs/phabricator/article/Arcanist_User_Guide_Customizing_Existing_Linters.html" TargetMode="External"/><Relationship Id="rId111" Type="http://schemas.openxmlformats.org/officeDocument/2006/relationships/hyperlink" Target="https://secure.phabricator.com/diviner/find/?name=Arcanist_User_Guide%3A_Customizing_Lint%2C_Unit_Tests_and_Workflows&amp;type=article&amp;jump=1" TargetMode="External"/><Relationship Id="rId132" Type="http://schemas.openxmlformats.org/officeDocument/2006/relationships/hyperlink" Target="http://pear.php.net/package/PHP_CodeSniffer" TargetMode="External"/><Relationship Id="rId153" Type="http://schemas.openxmlformats.org/officeDocument/2006/relationships/hyperlink" Target="https://secure.phabricator.com/diviner/find/?book=arcanist&amp;name=ExampleLintEngine&amp;type=class&amp;jump=1" TargetMode="External"/><Relationship Id="rId174" Type="http://schemas.openxmlformats.org/officeDocument/2006/relationships/hyperlink" Target="https://secure.phabricator.com/D3324?vs=6468&amp;id=6513" TargetMode="External"/><Relationship Id="rId179" Type="http://schemas.openxmlformats.org/officeDocument/2006/relationships/hyperlink" Target="https://secure.phabricator.com/diviner/find/?name=Diffusion_User_Guide%3A_Symbol_Indexes&amp;type=article&amp;jump=1" TargetMode="External"/><Relationship Id="rId195" Type="http://schemas.openxmlformats.org/officeDocument/2006/relationships/hyperlink" Target="https://secure.phabricator.com/diviner/find/?name=ManiphestTask&amp;type=class&amp;jump=1" TargetMode="External"/><Relationship Id="rId209" Type="http://schemas.openxmlformats.org/officeDocument/2006/relationships/hyperlink" Target="https://secure.phabricator.com/diviner/find/?name=PhabricatorEdgeEditor&amp;type=class&amp;jump=1" TargetMode="External"/><Relationship Id="rId190" Type="http://schemas.openxmlformats.org/officeDocument/2006/relationships/hyperlink" Target="https://secure.phabricator.com/diviner/find/?name=PhabricatorExampleEventListener&amp;type=class&amp;jump=1" TargetMode="External"/><Relationship Id="rId204" Type="http://schemas.openxmlformats.org/officeDocument/2006/relationships/hyperlink" Target="https://secure.phabricator.com/diviner/find/?name=PhabricatorRepositoryCommit&amp;type=class&amp;jump=1" TargetMode="External"/><Relationship Id="rId220" Type="http://schemas.openxmlformats.org/officeDocument/2006/relationships/hyperlink" Target="http://comma.org/" TargetMode="External"/><Relationship Id="rId225" Type="http://schemas.openxmlformats.org/officeDocument/2006/relationships/hyperlink" Target="http://my.oschina.net/yoyoko/blog/127071" TargetMode="External"/><Relationship Id="rId15" Type="http://schemas.openxmlformats.org/officeDocument/2006/relationships/hyperlink" Target="http://www.phabricator.com/rsrc/install/update_phabricator.sh" TargetMode="External"/><Relationship Id="rId36" Type="http://schemas.openxmlformats.org/officeDocument/2006/relationships/hyperlink" Target="http://192.168.0.90/config/edit/phabricator.developer-mode/?issue=extension.apc.stat-enabled" TargetMode="External"/><Relationship Id="rId57" Type="http://schemas.openxmlformats.org/officeDocument/2006/relationships/hyperlink" Target="http://sendgrid.com/developer/reply" TargetMode="External"/><Relationship Id="rId106" Type="http://schemas.openxmlformats.org/officeDocument/2006/relationships/hyperlink" Target="https://secure.phabricator.com/diviner/find/?name=Arcanist_User_Guide%3A_Customizing_Lint%2C_Unit_Tests_and_Workflows&amp;type=article&amp;jump=1" TargetMode="External"/><Relationship Id="rId127" Type="http://schemas.openxmlformats.org/officeDocument/2006/relationships/hyperlink" Target="https://secure.phabricator.com/diviner/find/?book=arcanist&amp;name=ArcanistPEP8Linter&amp;type=class&amp;jump=1" TargetMode="External"/><Relationship Id="rId10" Type="http://schemas.openxmlformats.org/officeDocument/2006/relationships/hyperlink" Target="http://www.phabricator.com/docs/phabricator/article/Arcanist_User_Guide_Windows.html" TargetMode="External"/><Relationship Id="rId31" Type="http://schemas.openxmlformats.org/officeDocument/2006/relationships/image" Target="media/image10.png"/><Relationship Id="rId52" Type="http://schemas.openxmlformats.org/officeDocument/2006/relationships/hyperlink" Target="http://sendgrid.com/developer" TargetMode="External"/><Relationship Id="rId73" Type="http://schemas.openxmlformats.org/officeDocument/2006/relationships/hyperlink" Target="http://www.phabricator.com/docs/arcanist/" TargetMode="External"/><Relationship Id="rId78" Type="http://schemas.openxmlformats.org/officeDocument/2006/relationships/hyperlink" Target="http://www.phabricator.com/docs/phabricator/article/Arcanist_User_Guide_Windows.html" TargetMode="External"/><Relationship Id="rId94" Type="http://schemas.openxmlformats.org/officeDocument/2006/relationships/hyperlink" Target="https://secure.phabricator.com/diviner/find/?name=Arcanist_User_Guide&amp;type=article&amp;jump=1" TargetMode="External"/><Relationship Id="rId99" Type="http://schemas.openxmlformats.org/officeDocument/2006/relationships/hyperlink" Target="https://secure.phabricator.com/diviner/find/?book=arcanist&amp;name=PhutilUnitTestEngine&amp;type=class&amp;jump=1" TargetMode="External"/><Relationship Id="rId101" Type="http://schemas.openxmlformats.org/officeDocument/2006/relationships/hyperlink" Target="https://secure.phabricator.com/diviner/find/?name=Arcanist_User_Guide%3A_arc_diff&amp;type=article&amp;jump=1" TargetMode="External"/><Relationship Id="rId122" Type="http://schemas.openxmlformats.org/officeDocument/2006/relationships/hyperlink" Target="https://secure.phabricator.com/diviner/find/?name=Arcanist_User_Guide%3A_Customizing_Existing_Linters&amp;type=article&amp;jump=1" TargetMode="External"/><Relationship Id="rId143" Type="http://schemas.openxmlformats.org/officeDocument/2006/relationships/hyperlink" Target="https://secure.phabricator.com/diviner/find/?book=arcanist&amp;name=ArcanistPhutilLibraryLinter&amp;type=class&amp;jump=1" TargetMode="External"/><Relationship Id="rId148" Type="http://schemas.openxmlformats.org/officeDocument/2006/relationships/hyperlink" Target="https://secure.phabricator.com/diviner/find/?name=Arcanist_User_Guide%3A_Configuring_a_New_Project&amp;type=article&amp;jump=1" TargetMode="External"/><Relationship Id="rId164" Type="http://schemas.openxmlformats.org/officeDocument/2006/relationships/hyperlink" Target="https://secure.phabricator.com/diviner/find/?name=Give_Feedback!_Get_Support!&amp;type=article&amp;jump=1" TargetMode="External"/><Relationship Id="rId169" Type="http://schemas.openxmlformats.org/officeDocument/2006/relationships/hyperlink" Target="https://secure.phabricator.com/diviner/find/?name=Differential_User_Guide%3A_FAQ&amp;type=article&amp;jump=1" TargetMode="External"/><Relationship Id="rId185" Type="http://schemas.openxmlformats.org/officeDocument/2006/relationships/hyperlink" Target="https://secure.phabricator.com/diviner/find/?book=libphutil&amp;name=PhutilEventListener&amp;type=class&amp;jump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lanmoment.ocomm.com.tw/blog/categories/phabricator/" TargetMode="External"/><Relationship Id="rId180" Type="http://schemas.openxmlformats.org/officeDocument/2006/relationships/hyperlink" Target="https://secure.phabricator.com/diviner/find/?name=Managing_Daemons_with_phd&amp;type=article&amp;jump=1" TargetMode="External"/><Relationship Id="rId210" Type="http://schemas.openxmlformats.org/officeDocument/2006/relationships/hyperlink" Target="https://secure.phabricator.com/diviner/find/?name=ManiphesTask&amp;type=class&amp;jump=1" TargetMode="External"/><Relationship Id="rId215" Type="http://schemas.openxmlformats.org/officeDocument/2006/relationships/hyperlink" Target="https://secure.phabricator.com/diviner/find/?name=Arcanist_User_Guide%3A_Configuring_a_New_Project&amp;type=article&amp;jump=1" TargetMode="External"/><Relationship Id="rId26" Type="http://schemas.openxmlformats.org/officeDocument/2006/relationships/hyperlink" Target="http://cn2.php.net/manual/en/timezones.php" TargetMode="External"/><Relationship Id="rId47" Type="http://schemas.openxmlformats.org/officeDocument/2006/relationships/image" Target="media/image14.png"/><Relationship Id="rId68" Type="http://schemas.openxmlformats.org/officeDocument/2006/relationships/hyperlink" Target="http://www.phabricator.com/docs/phabricator/article/Arcanist_User_Guide_Configuring_a_New_Project.html" TargetMode="External"/><Relationship Id="rId89" Type="http://schemas.openxmlformats.org/officeDocument/2006/relationships/hyperlink" Target="http://www.phabricator.com/docs/phabricator/article/Arcanist_User_Guide_Customizing_Lint,_Unit_Tests_and_Workflows.html" TargetMode="External"/><Relationship Id="rId112" Type="http://schemas.openxmlformats.org/officeDocument/2006/relationships/hyperlink" Target="https://secure.phabricator.com/diviner/find/?book=arcanist&amp;name=ArcanistLintSeverity&amp;type=class&amp;jump=1" TargetMode="External"/><Relationship Id="rId133" Type="http://schemas.openxmlformats.org/officeDocument/2006/relationships/hyperlink" Target="https://secure.phabricator.com/diviner/find/?book=arcanist&amp;name=ArcanistPhpcsLinter&amp;type=class&amp;jump=1" TargetMode="External"/><Relationship Id="rId154" Type="http://schemas.openxmlformats.org/officeDocument/2006/relationships/hyperlink" Target="https://secure.phabricator.com/diviner/find/?name=Arcanist_User_Guide%3A_Customizing_Existing_Linters&amp;type=article&amp;jump=1" TargetMode="External"/><Relationship Id="rId175" Type="http://schemas.openxmlformats.org/officeDocument/2006/relationships/hyperlink" Target="https://secure.phabricator.com/rP28146171ce1278f2375e3646a1e1ea3fd56fc5a3" TargetMode="External"/><Relationship Id="rId196" Type="http://schemas.openxmlformats.org/officeDocument/2006/relationships/hyperlink" Target="https://secure.phabricator.com/diviner/find/?name=ManiphestTransaction&amp;type=class&amp;jump=1" TargetMode="External"/><Relationship Id="rId200" Type="http://schemas.openxmlformats.org/officeDocument/2006/relationships/hyperlink" Target="https://secure.phabricator.com/diviner/find/?name=PhabricatorMetaMTAReceivedMail&amp;type=class&amp;jump=1" TargetMode="External"/><Relationship Id="rId16" Type="http://schemas.openxmlformats.org/officeDocument/2006/relationships/header" Target="header1.xml"/><Relationship Id="rId221" Type="http://schemas.openxmlformats.org/officeDocument/2006/relationships/hyperlink" Target="https://secure.phabricator.com/diviner/find/?name=Differential_User_Guide&amp;type=article&amp;jump=1" TargetMode="External"/><Relationship Id="rId37" Type="http://schemas.openxmlformats.org/officeDocument/2006/relationships/hyperlink" Target="http://www.phabricator.com/docs/phabricator/article/Configuring_Accounts_and_Registration.html" TargetMode="External"/><Relationship Id="rId58" Type="http://schemas.openxmlformats.org/officeDocument/2006/relationships/hyperlink" Target="http://lamsonproject.org/docs/getting_started.html" TargetMode="External"/><Relationship Id="rId79" Type="http://schemas.openxmlformats.org/officeDocument/2006/relationships/hyperlink" Target="http://www.php.net/" TargetMode="External"/><Relationship Id="rId102" Type="http://schemas.openxmlformats.org/officeDocument/2006/relationships/hyperlink" Target="https://secure.phabricator.com/diviner/find/?name=libphutil_Libraries_User_Guide&amp;type=article&amp;jump=1" TargetMode="External"/><Relationship Id="rId123" Type="http://schemas.openxmlformats.org/officeDocument/2006/relationships/hyperlink" Target="https://secure.phabricator.com/diviner/find/?name=Arcanist_User_Guide%3A_Configuring_a_New_Project&amp;type=article&amp;jump=1" TargetMode="External"/><Relationship Id="rId144" Type="http://schemas.openxmlformats.org/officeDocument/2006/relationships/hyperlink" Target="https://secure.phabricator.com/diviner/find/?book=arcanist&amp;name=ArcanistScriptAndRegexLinter&amp;type=class&amp;jump=1" TargetMode="External"/><Relationship Id="rId90" Type="http://schemas.openxmlformats.org/officeDocument/2006/relationships/hyperlink" Target="http://www.phabricator.com/docs/phabricator/article/Arcanist_User_Guide_Code_Coverage.html" TargetMode="External"/><Relationship Id="rId165" Type="http://schemas.openxmlformats.org/officeDocument/2006/relationships/hyperlink" Target="https://secure.phabricator.com/diviner/find/?name=Herald_User_Guide&amp;type=article&amp;jump=1" TargetMode="External"/><Relationship Id="rId186" Type="http://schemas.openxmlformats.org/officeDocument/2006/relationships/hyperlink" Target="https://secure.phabricator.com/diviner/find/?name=libphutil_Libraries_User_Guide&amp;type=article&amp;jump=1" TargetMode="External"/><Relationship Id="rId211" Type="http://schemas.openxmlformats.org/officeDocument/2006/relationships/hyperlink" Target="https://secure.phabricator.com/diviner/find/?name=PhabricatorSearchAbstractDocument&amp;type=class&amp;jump=1" TargetMode="External"/><Relationship Id="rId27" Type="http://schemas.openxmlformats.org/officeDocument/2006/relationships/hyperlink" Target="http://192.168.0.90/config/edit/phabricator.timezone/?issue=config.timezone" TargetMode="External"/><Relationship Id="rId48" Type="http://schemas.openxmlformats.org/officeDocument/2006/relationships/hyperlink" Target="http://www.phabricator.com/docs/phabricator/article/Configuring_File_Storage.html" TargetMode="External"/><Relationship Id="rId69" Type="http://schemas.openxmlformats.org/officeDocument/2006/relationships/hyperlink" Target="http://www.phabricator.com/docs/phabricator/article/Arcanist_User_Guide_arc_diff.html" TargetMode="External"/><Relationship Id="rId113" Type="http://schemas.openxmlformats.org/officeDocument/2006/relationships/hyperlink" Target="https://secure.phabricator.com/diviner/find/?book=arcanist&amp;name=ArcanistXHPASTLintNamingHook&amp;type=class&amp;jump=1" TargetMode="External"/><Relationship Id="rId134" Type="http://schemas.openxmlformats.org/officeDocument/2006/relationships/hyperlink" Target="https://secure.phabricator.com/diviner/find/?book=arcanist&amp;name=ArcanistScriptAndRegexLinter&amp;type=class&amp;jump=1" TargetMode="External"/><Relationship Id="rId80" Type="http://schemas.openxmlformats.org/officeDocument/2006/relationships/hyperlink" Target="http://www.phabricator.com/docs/phabricator/article/Arcanist_User_Guide_Windows.html" TargetMode="External"/><Relationship Id="rId155" Type="http://schemas.openxmlformats.org/officeDocument/2006/relationships/hyperlink" Target="https://secure.phabricator.com/diviner/find/?name=Arcanist_User_Guide%3A_Customizing_Lint%2C_Unit_Tests_and_Workflows&amp;type=article&amp;jump=1" TargetMode="External"/><Relationship Id="rId176" Type="http://schemas.openxmlformats.org/officeDocument/2006/relationships/hyperlink" Target="https://secure.phabricator.com/diviner/find/?name=Configuring_Accounts_and_Registration&amp;type=article&amp;jump=1" TargetMode="External"/><Relationship Id="rId197" Type="http://schemas.openxmlformats.org/officeDocument/2006/relationships/hyperlink" Target="https://secure.phabricator.com/diviner/find/?name=PhabricatorMetaMTAReceivedMail&amp;type=class&amp;jump=1" TargetMode="External"/><Relationship Id="rId201" Type="http://schemas.openxmlformats.org/officeDocument/2006/relationships/hyperlink" Target="https://secure.phabricator.com/diviner/find/?name=PhabricatorMetaMTAMail&amp;type=class&amp;jump=1" TargetMode="External"/><Relationship Id="rId222" Type="http://schemas.openxmlformats.org/officeDocument/2006/relationships/hyperlink" Target="https://secure.phabricator.com/diviner/find/?name=Audit_User_Guide&amp;type=article&amp;jump=1" TargetMode="External"/><Relationship Id="rId17" Type="http://schemas.openxmlformats.org/officeDocument/2006/relationships/image" Target="media/image1.png"/><Relationship Id="rId38" Type="http://schemas.openxmlformats.org/officeDocument/2006/relationships/hyperlink" Target="http://www.phabricator.com/docs/phabricator/article/Configuration_User_Guide_Advanced_Configuration.html" TargetMode="External"/><Relationship Id="rId59" Type="http://schemas.openxmlformats.org/officeDocument/2006/relationships/hyperlink" Target="http://lamsonproject.org/docs/deploying_oneshotblog.html" TargetMode="External"/><Relationship Id="rId103" Type="http://schemas.openxmlformats.org/officeDocument/2006/relationships/hyperlink" Target="https://secure.phabricator.com/diviner/find/?book=arcanist&amp;name=ArcanistLintEngine&amp;type=class&amp;jump=1" TargetMode="External"/><Relationship Id="rId124" Type="http://schemas.openxmlformats.org/officeDocument/2006/relationships/hyperlink" Target="http://www.jshint.com/" TargetMode="External"/><Relationship Id="rId70" Type="http://schemas.openxmlformats.org/officeDocument/2006/relationships/hyperlink" Target="http://www.phabricator.com/docs/phabricator/article/Arcanist_User_Guide_Configuring_a_New_Project.html" TargetMode="External"/><Relationship Id="rId91" Type="http://schemas.openxmlformats.org/officeDocument/2006/relationships/hyperlink" Target="http://www.phabricator.com/docs/phabricator/article/Arcanist_User_Guide_Repository_Hooks.html" TargetMode="External"/><Relationship Id="rId145" Type="http://schemas.openxmlformats.org/officeDocument/2006/relationships/hyperlink" Target="https://secure.phabricator.com/diviner/find/?book=arcanist&amp;name=ArcanistJSHintLinter&amp;type=class&amp;jump=1" TargetMode="External"/><Relationship Id="rId166" Type="http://schemas.openxmlformats.org/officeDocument/2006/relationships/hyperlink" Target="https://secure.phabricator.com/diviner/find/?name=Give_Feedback!_Get_Support!&amp;type=article&amp;jump=1" TargetMode="External"/><Relationship Id="rId187" Type="http://schemas.openxmlformats.org/officeDocument/2006/relationships/hyperlink" Target="https://secure.phabricator.com/diviner/find/?name=Using_DarkConsole&amp;type=article&amp;jump=1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secure.phabricator.com/diviner/find/?name=PhabricatorActionListView&amp;type=class&amp;jump=1" TargetMode="External"/><Relationship Id="rId28" Type="http://schemas.openxmlformats.org/officeDocument/2006/relationships/image" Target="media/image8.png"/><Relationship Id="rId49" Type="http://schemas.openxmlformats.org/officeDocument/2006/relationships/hyperlink" Target="http://www.phabricator.com/docs/phabricator/article/Managing_Daemons_with_phd.html" TargetMode="External"/><Relationship Id="rId114" Type="http://schemas.openxmlformats.org/officeDocument/2006/relationships/hyperlink" Target="https://secure.phabricator.com/diviner/find/?name=PhabricatorSymbolNameLinter&amp;type=class&amp;jump=1" TargetMode="External"/><Relationship Id="rId60" Type="http://schemas.openxmlformats.org/officeDocument/2006/relationships/hyperlink" Target="http://www.phabricator.com/docs/phabricator/article/Diffusion_User_Guide.html" TargetMode="External"/><Relationship Id="rId81" Type="http://schemas.openxmlformats.org/officeDocument/2006/relationships/hyperlink" Target="http://www.phabricator.com/docs/phabricator/article/Arcanist_User_Guide_Mac_OS_X.html" TargetMode="External"/><Relationship Id="rId135" Type="http://schemas.openxmlformats.org/officeDocument/2006/relationships/hyperlink" Target="https://secure.phabricator.com/diviner/find/?book=arcanist&amp;name=ArcanistConduitLinter&amp;type=class&amp;jump=1" TargetMode="External"/><Relationship Id="rId156" Type="http://schemas.openxmlformats.org/officeDocument/2006/relationships/hyperlink" Target="https://secure.phabricator.com/diviner/find/?name=Arcanist_User_Guide&amp;type=article&amp;jump=1" TargetMode="External"/><Relationship Id="rId177" Type="http://schemas.openxmlformats.org/officeDocument/2006/relationships/hyperlink" Target="https://secure.phabricator.com/diviner/find/?name=Managing_Daemons_with_phd&amp;type=article&amp;jump=1" TargetMode="External"/><Relationship Id="rId198" Type="http://schemas.openxmlformats.org/officeDocument/2006/relationships/hyperlink" Target="https://secure.phabricator.com/diviner/find/?name=ManiphestTask&amp;type=class&amp;jump=1" TargetMode="External"/><Relationship Id="rId202" Type="http://schemas.openxmlformats.org/officeDocument/2006/relationships/hyperlink" Target="https://secure.phabricator.com/diviner/find/?name=DifferentialRevision&amp;type=class&amp;jump=1" TargetMode="External"/><Relationship Id="rId223" Type="http://schemas.openxmlformats.org/officeDocument/2006/relationships/hyperlink" Target="https://secure.phabricator.com/diviner/find/?name=Differential_User_Guide&amp;type=article&amp;jump=1" TargetMode="External"/><Relationship Id="rId18" Type="http://schemas.openxmlformats.org/officeDocument/2006/relationships/image" Target="media/image2.png"/><Relationship Id="rId39" Type="http://schemas.openxmlformats.org/officeDocument/2006/relationships/hyperlink" Target="http://www.phabricator.com/docs/phabricator/article/Configuring_File_Storage.html" TargetMode="External"/><Relationship Id="rId50" Type="http://schemas.openxmlformats.org/officeDocument/2006/relationships/hyperlink" Target="http://aws.amazon.com/ses/" TargetMode="External"/><Relationship Id="rId104" Type="http://schemas.openxmlformats.org/officeDocument/2006/relationships/hyperlink" Target="https://secure.phabricator.com/diviner/find/?name=Arcanist_User_Guide%3A_Lint&amp;type=article&amp;jump=1" TargetMode="External"/><Relationship Id="rId125" Type="http://schemas.openxmlformats.org/officeDocument/2006/relationships/hyperlink" Target="https://secure.phabricator.com/diviner/find/?book=arcanist&amp;name=ArcanistJSHintLinter&amp;type=class&amp;jump=1" TargetMode="External"/><Relationship Id="rId146" Type="http://schemas.openxmlformats.org/officeDocument/2006/relationships/hyperlink" Target="https://secure.phabricator.com/diviner/find/?book=arcanist&amp;name=ArcanistPEP8Linter&amp;type=class&amp;jump=1" TargetMode="External"/><Relationship Id="rId167" Type="http://schemas.openxmlformats.org/officeDocument/2006/relationships/hyperlink" Target="https://secure.phabricator.com/diviner/find/?name=Configuration_Guide&amp;type=article&amp;jump=1" TargetMode="External"/><Relationship Id="rId188" Type="http://schemas.openxmlformats.org/officeDocument/2006/relationships/hyperlink" Target="https://secure.phabricator.com/diviner/find/?book=libphutil&amp;name=PhutilEventListener&amp;type=class&amp;jump=1" TargetMode="External"/><Relationship Id="rId71" Type="http://schemas.openxmlformats.org/officeDocument/2006/relationships/hyperlink" Target="http://www.phabricator.com/docs/phabricator/article/Arcanist_User_Guide_arc_diff.html" TargetMode="External"/><Relationship Id="rId92" Type="http://schemas.openxmlformats.org/officeDocument/2006/relationships/hyperlink" Target="https://secure.phabricator.com/diviner/find/?name=Arcanist_User_Guide&amp;type=article&amp;jump=1" TargetMode="External"/><Relationship Id="rId213" Type="http://schemas.openxmlformats.org/officeDocument/2006/relationships/hyperlink" Target="https://secure.phabricator.com/diviner/find/?name=PhabricatorExampleEventListener&amp;type=class&amp;jump=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192.168.0.90/config/edit/storage.upload-size-limit/?issue=config.storage.upload-size-limit" TargetMode="External"/><Relationship Id="rId40" Type="http://schemas.openxmlformats.org/officeDocument/2006/relationships/hyperlink" Target="http://www.phabricator.com/docs/phabricator/article/Configuring_Outbound_Email.html" TargetMode="External"/><Relationship Id="rId115" Type="http://schemas.openxmlformats.org/officeDocument/2006/relationships/hyperlink" Target="https://secure.phabricator.com/diviner/find/?name=Arcanist_User_Guide%3A_Configuring_a_New_Project&amp;type=article&amp;jump=1" TargetMode="External"/><Relationship Id="rId136" Type="http://schemas.openxmlformats.org/officeDocument/2006/relationships/hyperlink" Target="https://secure.phabricator.com/diviner/find/?book=arcanist&amp;name=ArcanistTextLinter&amp;type=class&amp;jump=1" TargetMode="External"/><Relationship Id="rId157" Type="http://schemas.openxmlformats.org/officeDocument/2006/relationships/hyperlink" Target="https://secure.phabricator.com/diviner/find/?name=Arcanist_User_Guide&amp;type=article&amp;jump=1" TargetMode="External"/><Relationship Id="rId178" Type="http://schemas.openxmlformats.org/officeDocument/2006/relationships/hyperlink" Target="https://secure.phabricator.com/diviner/find/?name=Managing_Daemons_with_phd&amp;type=article&amp;jump=1" TargetMode="External"/><Relationship Id="rId61" Type="http://schemas.openxmlformats.org/officeDocument/2006/relationships/hyperlink" Target="http://www.phabricator.com/docs/phabricator/class/PhabricatorDaemon.html" TargetMode="External"/><Relationship Id="rId82" Type="http://schemas.openxmlformats.org/officeDocument/2006/relationships/hyperlink" Target="http://www.phabricator.com/docs/phabricator/article/Give_Feedback!_Get_Support!.html" TargetMode="External"/><Relationship Id="rId199" Type="http://schemas.openxmlformats.org/officeDocument/2006/relationships/hyperlink" Target="https://secure.phabricator.com/diviner/find/?name=ManiphestTransaction&amp;type=class&amp;jump=1" TargetMode="External"/><Relationship Id="rId203" Type="http://schemas.openxmlformats.org/officeDocument/2006/relationships/hyperlink" Target="https://secure.phabricator.com/diviner/find/?name=DifferentialRevision&amp;type=class&amp;jump=1" TargetMode="External"/><Relationship Id="rId19" Type="http://schemas.openxmlformats.org/officeDocument/2006/relationships/image" Target="media/image3.png"/><Relationship Id="rId224" Type="http://schemas.openxmlformats.org/officeDocument/2006/relationships/hyperlink" Target="https://secure.phabricator.com/diviner/find/?name=Audit_User_Guide&amp;type=article&amp;jump=1" TargetMode="External"/><Relationship Id="rId30" Type="http://schemas.openxmlformats.org/officeDocument/2006/relationships/image" Target="media/image9.png"/><Relationship Id="rId105" Type="http://schemas.openxmlformats.org/officeDocument/2006/relationships/hyperlink" Target="https://secure.phabricator.com/diviner/find/?book=arcanist&amp;name=ArcanistBaseUnitTestEngine&amp;type=class&amp;jump=1" TargetMode="External"/><Relationship Id="rId126" Type="http://schemas.openxmlformats.org/officeDocument/2006/relationships/hyperlink" Target="http://pypi.python.org/pypi/pep8" TargetMode="External"/><Relationship Id="rId147" Type="http://schemas.openxmlformats.org/officeDocument/2006/relationships/hyperlink" Target="https://secure.phabricator.com/diviner/find/?book=arcanist&amp;name=ArcanistLintEngine&amp;type=class&amp;jump=1" TargetMode="External"/><Relationship Id="rId168" Type="http://schemas.openxmlformats.org/officeDocument/2006/relationships/hyperlink" Target="https://secure.phabricator.com/diviner/find/?name=Arcanist_User_Guide&amp;type=article&amp;jump=1" TargetMode="External"/><Relationship Id="rId51" Type="http://schemas.openxmlformats.org/officeDocument/2006/relationships/hyperlink" Target="http://sendgrid.com/" TargetMode="External"/><Relationship Id="rId72" Type="http://schemas.openxmlformats.org/officeDocument/2006/relationships/hyperlink" Target="http://www.phabricator.com/docs/phabricator/article/Arcanist_User_Guide.html" TargetMode="External"/><Relationship Id="rId93" Type="http://schemas.openxmlformats.org/officeDocument/2006/relationships/hyperlink" Target="https://secure.phabricator.com/diviner/find/?name=Differential_User_Guide&amp;type=article&amp;jump=1" TargetMode="External"/><Relationship Id="rId189" Type="http://schemas.openxmlformats.org/officeDocument/2006/relationships/hyperlink" Target="https://secure.phabricator.com/diviner/find/?name=libphutil_Libraries_User_Guide&amp;type=article&amp;jump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A24532F81C4F789490760E15A4DA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BB79CB-8B47-4382-8647-ACECC73BF952}"/>
      </w:docPartPr>
      <w:docPartBody>
        <w:p w:rsidR="003E36BF" w:rsidRDefault="003E36BF" w:rsidP="003E36BF">
          <w:pPr>
            <w:pStyle w:val="D8A24532F81C4F789490760E15A4DAE7"/>
          </w:pPr>
          <w:r>
            <w:rPr>
              <w:color w:val="5B9BD5" w:themeColor="accent1"/>
              <w:sz w:val="20"/>
              <w:szCs w:val="20"/>
              <w:lang w:val="zh-CN"/>
            </w:rPr>
            <w:t>[</w:t>
          </w:r>
          <w:r>
            <w:rPr>
              <w:color w:val="5B9BD5" w:themeColor="accent1"/>
              <w:sz w:val="20"/>
              <w:szCs w:val="20"/>
              <w:lang w:val="zh-CN"/>
            </w:rPr>
            <w:t>文档标题</w:t>
          </w:r>
          <w:r>
            <w:rPr>
              <w:color w:val="5B9BD5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Liberation Serif">
    <w:altName w:val="MS PMincho"/>
    <w:charset w:val="8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Liberation Sans">
    <w:altName w:val="Arial"/>
    <w:charset w:val="00"/>
    <w:family w:val="swiss"/>
    <w:pitch w:val="variable"/>
  </w:font>
  <w:font w:name="WenQuanYi Micro Hei">
    <w:altName w:val="MS Gothic"/>
    <w:charset w:val="00"/>
    <w:family w:val="modern"/>
    <w:pitch w:val="default"/>
  </w:font>
  <w:font w:name="Lohit Hindi">
    <w:altName w:val="Times New Roman"/>
    <w:charset w:val="00"/>
    <w:family w:val="auto"/>
    <w:pitch w:val="default"/>
  </w:font>
  <w:font w:name="DejaVu Sans Mono">
    <w:altName w:val="MS Gothic"/>
    <w:charset w:val="00"/>
    <w:family w:val="moder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6BF"/>
    <w:rsid w:val="003E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8A24532F81C4F789490760E15A4DAE7">
    <w:name w:val="D8A24532F81C4F789490760E15A4DAE7"/>
    <w:rsid w:val="003E36BF"/>
    <w:pPr>
      <w:widowControl w:val="0"/>
      <w:jc w:val="both"/>
    </w:pPr>
  </w:style>
  <w:style w:type="paragraph" w:customStyle="1" w:styleId="5E1E4FF6FDD244C496F5B661E74C1B9C">
    <w:name w:val="5E1E4FF6FDD244C496F5B661E74C1B9C"/>
    <w:rsid w:val="003E36BF"/>
    <w:pPr>
      <w:widowControl w:val="0"/>
      <w:jc w:val="both"/>
    </w:pPr>
  </w:style>
  <w:style w:type="paragraph" w:customStyle="1" w:styleId="68F9481A9FB34246AF332257BBB880C3">
    <w:name w:val="68F9481A9FB34246AF332257BBB880C3"/>
    <w:rsid w:val="003E36BF"/>
    <w:pPr>
      <w:widowControl w:val="0"/>
      <w:jc w:val="both"/>
    </w:pPr>
  </w:style>
  <w:style w:type="paragraph" w:customStyle="1" w:styleId="F0284F8085924BEAB2D6EDD60E7F73D0">
    <w:name w:val="F0284F8085924BEAB2D6EDD60E7F73D0"/>
    <w:rsid w:val="003E36BF"/>
    <w:pPr>
      <w:widowControl w:val="0"/>
      <w:jc w:val="both"/>
    </w:pPr>
  </w:style>
  <w:style w:type="paragraph" w:customStyle="1" w:styleId="C76A04CB2B4946849A0889E542BC127E">
    <w:name w:val="C76A04CB2B4946849A0889E542BC127E"/>
    <w:rsid w:val="003E36BF"/>
    <w:pPr>
      <w:widowControl w:val="0"/>
      <w:jc w:val="both"/>
    </w:pPr>
  </w:style>
  <w:style w:type="paragraph" w:customStyle="1" w:styleId="2941CF6A29A944DA9733BEBE479882A9">
    <w:name w:val="2941CF6A29A944DA9733BEBE479882A9"/>
    <w:rsid w:val="003E36BF"/>
    <w:pPr>
      <w:widowControl w:val="0"/>
      <w:jc w:val="both"/>
    </w:pPr>
  </w:style>
  <w:style w:type="paragraph" w:customStyle="1" w:styleId="3A7F4CAFCFC74768AD6D52D40A66A537">
    <w:name w:val="3A7F4CAFCFC74768AD6D52D40A66A537"/>
    <w:rsid w:val="003E36B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C106B-44EA-457B-8A21-4B29DE7AB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23114</Words>
  <Characters>131753</Characters>
  <Application>Microsoft Office Word</Application>
  <DocSecurity>0</DocSecurity>
  <Lines>1097</Lines>
  <Paragraphs>309</Paragraphs>
  <ScaleCrop>false</ScaleCrop>
  <Company>Microsoft</Company>
  <LinksUpToDate>false</LinksUpToDate>
  <CharactersWithSpaces>154558</CharactersWithSpaces>
  <SharedDoc>false</SharedDoc>
  <HLinks>
    <vt:vector size="1230" baseType="variant">
      <vt:variant>
        <vt:i4>458768</vt:i4>
      </vt:variant>
      <vt:variant>
        <vt:i4>612</vt:i4>
      </vt:variant>
      <vt:variant>
        <vt:i4>0</vt:i4>
      </vt:variant>
      <vt:variant>
        <vt:i4>5</vt:i4>
      </vt:variant>
      <vt:variant>
        <vt:lpwstr>http://my.oschina.net/yoyoko/blog/127071</vt:lpwstr>
      </vt:variant>
      <vt:variant>
        <vt:lpwstr/>
      </vt:variant>
      <vt:variant>
        <vt:i4>917583</vt:i4>
      </vt:variant>
      <vt:variant>
        <vt:i4>609</vt:i4>
      </vt:variant>
      <vt:variant>
        <vt:i4>0</vt:i4>
      </vt:variant>
      <vt:variant>
        <vt:i4>5</vt:i4>
      </vt:variant>
      <vt:variant>
        <vt:lpwstr>https://secure.phabricator.com/diviner/find/?name=Audit_User_Guide&amp;type=article&amp;jump=1</vt:lpwstr>
      </vt:variant>
      <vt:variant>
        <vt:lpwstr/>
      </vt:variant>
      <vt:variant>
        <vt:i4>2097212</vt:i4>
      </vt:variant>
      <vt:variant>
        <vt:i4>606</vt:i4>
      </vt:variant>
      <vt:variant>
        <vt:i4>0</vt:i4>
      </vt:variant>
      <vt:variant>
        <vt:i4>5</vt:i4>
      </vt:variant>
      <vt:variant>
        <vt:lpwstr>https://secure.phabricator.com/diviner/find/?name=Differential_User_Guide&amp;type=article&amp;jump=1</vt:lpwstr>
      </vt:variant>
      <vt:variant>
        <vt:lpwstr/>
      </vt:variant>
      <vt:variant>
        <vt:i4>917583</vt:i4>
      </vt:variant>
      <vt:variant>
        <vt:i4>603</vt:i4>
      </vt:variant>
      <vt:variant>
        <vt:i4>0</vt:i4>
      </vt:variant>
      <vt:variant>
        <vt:i4>5</vt:i4>
      </vt:variant>
      <vt:variant>
        <vt:lpwstr>https://secure.phabricator.com/diviner/find/?name=Audit_User_Guide&amp;type=article&amp;jump=1</vt:lpwstr>
      </vt:variant>
      <vt:variant>
        <vt:lpwstr/>
      </vt:variant>
      <vt:variant>
        <vt:i4>2097212</vt:i4>
      </vt:variant>
      <vt:variant>
        <vt:i4>600</vt:i4>
      </vt:variant>
      <vt:variant>
        <vt:i4>0</vt:i4>
      </vt:variant>
      <vt:variant>
        <vt:i4>5</vt:i4>
      </vt:variant>
      <vt:variant>
        <vt:lpwstr>https://secure.phabricator.com/diviner/find/?name=Differential_User_Guide&amp;type=article&amp;jump=1</vt:lpwstr>
      </vt:variant>
      <vt:variant>
        <vt:lpwstr/>
      </vt:variant>
      <vt:variant>
        <vt:i4>4980823</vt:i4>
      </vt:variant>
      <vt:variant>
        <vt:i4>597</vt:i4>
      </vt:variant>
      <vt:variant>
        <vt:i4>0</vt:i4>
      </vt:variant>
      <vt:variant>
        <vt:i4>5</vt:i4>
      </vt:variant>
      <vt:variant>
        <vt:lpwstr>http://comma.org/</vt:lpwstr>
      </vt:variant>
      <vt:variant>
        <vt:lpwstr/>
      </vt:variant>
      <vt:variant>
        <vt:i4>2424888</vt:i4>
      </vt:variant>
      <vt:variant>
        <vt:i4>594</vt:i4>
      </vt:variant>
      <vt:variant>
        <vt:i4>0</vt:i4>
      </vt:variant>
      <vt:variant>
        <vt:i4>5</vt:i4>
      </vt:variant>
      <vt:variant>
        <vt:lpwstr>http://phabricator.org/</vt:lpwstr>
      </vt:variant>
      <vt:variant>
        <vt:lpwstr/>
      </vt:variant>
      <vt:variant>
        <vt:i4>4980840</vt:i4>
      </vt:variant>
      <vt:variant>
        <vt:i4>591</vt:i4>
      </vt:variant>
      <vt:variant>
        <vt:i4>0</vt:i4>
      </vt:variant>
      <vt:variant>
        <vt:i4>5</vt:i4>
      </vt:variant>
      <vt:variant>
        <vt:lpwstr>https://secure.phabricator.com/diviner/find/?name=Give_Feedback!_Get_Support!&amp;type=article&amp;jump=1</vt:lpwstr>
      </vt:variant>
      <vt:variant>
        <vt:lpwstr/>
      </vt:variant>
      <vt:variant>
        <vt:i4>4980840</vt:i4>
      </vt:variant>
      <vt:variant>
        <vt:i4>588</vt:i4>
      </vt:variant>
      <vt:variant>
        <vt:i4>0</vt:i4>
      </vt:variant>
      <vt:variant>
        <vt:i4>5</vt:i4>
      </vt:variant>
      <vt:variant>
        <vt:lpwstr>https://secure.phabricator.com/diviner/find/?name=Give_Feedback!_Get_Support!&amp;type=article&amp;jump=1</vt:lpwstr>
      </vt:variant>
      <vt:variant>
        <vt:lpwstr/>
      </vt:variant>
      <vt:variant>
        <vt:i4>1769567</vt:i4>
      </vt:variant>
      <vt:variant>
        <vt:i4>585</vt:i4>
      </vt:variant>
      <vt:variant>
        <vt:i4>0</vt:i4>
      </vt:variant>
      <vt:variant>
        <vt:i4>5</vt:i4>
      </vt:variant>
      <vt:variant>
        <vt:lpwstr>https://secure.phabricator.com/diviner/find/?book=libphutil&amp;name=AbstractDirectedGraph&amp;type=class&amp;jump=1</vt:lpwstr>
      </vt:variant>
      <vt:variant>
        <vt:lpwstr/>
      </vt:variant>
      <vt:variant>
        <vt:i4>5898261</vt:i4>
      </vt:variant>
      <vt:variant>
        <vt:i4>582</vt:i4>
      </vt:variant>
      <vt:variant>
        <vt:i4>0</vt:i4>
      </vt:variant>
      <vt:variant>
        <vt:i4>5</vt:i4>
      </vt:variant>
      <vt:variant>
        <vt:lpwstr>https://secure.phabricator.com/diviner/find/?name=Arcanist_User_Guide%3A_Configuring_a_New_Project&amp;type=article&amp;jump=1</vt:lpwstr>
      </vt:variant>
      <vt:variant>
        <vt:lpwstr/>
      </vt:variant>
      <vt:variant>
        <vt:i4>4456501</vt:i4>
      </vt:variant>
      <vt:variant>
        <vt:i4>579</vt:i4>
      </vt:variant>
      <vt:variant>
        <vt:i4>0</vt:i4>
      </vt:variant>
      <vt:variant>
        <vt:i4>5</vt:i4>
      </vt:variant>
      <vt:variant>
        <vt:lpwstr>https://secure.phabricator.com/diviner/find/?name=libphutil_Libraries_User_Guide&amp;type=article&amp;jump=1</vt:lpwstr>
      </vt:variant>
      <vt:variant>
        <vt:lpwstr/>
      </vt:variant>
      <vt:variant>
        <vt:i4>7405692</vt:i4>
      </vt:variant>
      <vt:variant>
        <vt:i4>576</vt:i4>
      </vt:variant>
      <vt:variant>
        <vt:i4>0</vt:i4>
      </vt:variant>
      <vt:variant>
        <vt:i4>5</vt:i4>
      </vt:variant>
      <vt:variant>
        <vt:lpwstr>https://secure.phabricator.com/diviner/find/?name=PhabricatorExampleEventListener&amp;type=class&amp;jump=1</vt:lpwstr>
      </vt:variant>
      <vt:variant>
        <vt:lpwstr/>
      </vt:variant>
      <vt:variant>
        <vt:i4>1114135</vt:i4>
      </vt:variant>
      <vt:variant>
        <vt:i4>573</vt:i4>
      </vt:variant>
      <vt:variant>
        <vt:i4>0</vt:i4>
      </vt:variant>
      <vt:variant>
        <vt:i4>5</vt:i4>
      </vt:variant>
      <vt:variant>
        <vt:lpwstr>https://secure.phabricator.com/diviner/find/?name=PhabricatorActionListView&amp;type=class&amp;jump=1</vt:lpwstr>
      </vt:variant>
      <vt:variant>
        <vt:lpwstr/>
      </vt:variant>
      <vt:variant>
        <vt:i4>1114119</vt:i4>
      </vt:variant>
      <vt:variant>
        <vt:i4>570</vt:i4>
      </vt:variant>
      <vt:variant>
        <vt:i4>0</vt:i4>
      </vt:variant>
      <vt:variant>
        <vt:i4>5</vt:i4>
      </vt:variant>
      <vt:variant>
        <vt:lpwstr>https://secure.phabricator.com/diviner/find/?name=PhabricatorSearchAbstractDocument&amp;type=class&amp;jump=1</vt:lpwstr>
      </vt:variant>
      <vt:variant>
        <vt:lpwstr/>
      </vt:variant>
      <vt:variant>
        <vt:i4>5636115</vt:i4>
      </vt:variant>
      <vt:variant>
        <vt:i4>567</vt:i4>
      </vt:variant>
      <vt:variant>
        <vt:i4>0</vt:i4>
      </vt:variant>
      <vt:variant>
        <vt:i4>5</vt:i4>
      </vt:variant>
      <vt:variant>
        <vt:lpwstr>https://secure.phabricator.com/diviner/find/?name=ManiphesTask&amp;type=class&amp;jump=1</vt:lpwstr>
      </vt:variant>
      <vt:variant>
        <vt:lpwstr/>
      </vt:variant>
      <vt:variant>
        <vt:i4>393235</vt:i4>
      </vt:variant>
      <vt:variant>
        <vt:i4>564</vt:i4>
      </vt:variant>
      <vt:variant>
        <vt:i4>0</vt:i4>
      </vt:variant>
      <vt:variant>
        <vt:i4>5</vt:i4>
      </vt:variant>
      <vt:variant>
        <vt:lpwstr>https://secure.phabricator.com/diviner/find/?name=PhabricatorEdgeEditor&amp;type=class&amp;jump=1</vt:lpwstr>
      </vt:variant>
      <vt:variant>
        <vt:lpwstr/>
      </vt:variant>
      <vt:variant>
        <vt:i4>393235</vt:i4>
      </vt:variant>
      <vt:variant>
        <vt:i4>561</vt:i4>
      </vt:variant>
      <vt:variant>
        <vt:i4>0</vt:i4>
      </vt:variant>
      <vt:variant>
        <vt:i4>5</vt:i4>
      </vt:variant>
      <vt:variant>
        <vt:lpwstr>https://secure.phabricator.com/diviner/find/?name=PhabricatorEdgeEditor&amp;type=class&amp;jump=1</vt:lpwstr>
      </vt:variant>
      <vt:variant>
        <vt:lpwstr/>
      </vt:variant>
      <vt:variant>
        <vt:i4>4325457</vt:i4>
      </vt:variant>
      <vt:variant>
        <vt:i4>558</vt:i4>
      </vt:variant>
      <vt:variant>
        <vt:i4>0</vt:i4>
      </vt:variant>
      <vt:variant>
        <vt:i4>5</vt:i4>
      </vt:variant>
      <vt:variant>
        <vt:lpwstr>https://secure.phabricator.com/diviner/find/?book=libphutil&amp;name=PhutilEmailAddress&amp;type=class&amp;jump=1</vt:lpwstr>
      </vt:variant>
      <vt:variant>
        <vt:lpwstr/>
      </vt:variant>
      <vt:variant>
        <vt:i4>7798899</vt:i4>
      </vt:variant>
      <vt:variant>
        <vt:i4>555</vt:i4>
      </vt:variant>
      <vt:variant>
        <vt:i4>0</vt:i4>
      </vt:variant>
      <vt:variant>
        <vt:i4>5</vt:i4>
      </vt:variant>
      <vt:variant>
        <vt:lpwstr>https://secure.phabricator.com/diviner/find/?name=PhabricatorRepositoryCommit&amp;type=class&amp;jump=1</vt:lpwstr>
      </vt:variant>
      <vt:variant>
        <vt:lpwstr/>
      </vt:variant>
      <vt:variant>
        <vt:i4>1048581</vt:i4>
      </vt:variant>
      <vt:variant>
        <vt:i4>552</vt:i4>
      </vt:variant>
      <vt:variant>
        <vt:i4>0</vt:i4>
      </vt:variant>
      <vt:variant>
        <vt:i4>5</vt:i4>
      </vt:variant>
      <vt:variant>
        <vt:lpwstr>https://secure.phabricator.com/diviner/find/?name=PhabricatorRepository&amp;type=class&amp;jump=1</vt:lpwstr>
      </vt:variant>
      <vt:variant>
        <vt:lpwstr/>
      </vt:variant>
      <vt:variant>
        <vt:i4>7798899</vt:i4>
      </vt:variant>
      <vt:variant>
        <vt:i4>549</vt:i4>
      </vt:variant>
      <vt:variant>
        <vt:i4>0</vt:i4>
      </vt:variant>
      <vt:variant>
        <vt:i4>5</vt:i4>
      </vt:variant>
      <vt:variant>
        <vt:lpwstr>https://secure.phabricator.com/diviner/find/?name=PhabricatorRepositoryCommit&amp;type=class&amp;jump=1</vt:lpwstr>
      </vt:variant>
      <vt:variant>
        <vt:lpwstr/>
      </vt:variant>
      <vt:variant>
        <vt:i4>5373965</vt:i4>
      </vt:variant>
      <vt:variant>
        <vt:i4>546</vt:i4>
      </vt:variant>
      <vt:variant>
        <vt:i4>0</vt:i4>
      </vt:variant>
      <vt:variant>
        <vt:i4>5</vt:i4>
      </vt:variant>
      <vt:variant>
        <vt:lpwstr>https://secure.phabricator.com/diviner/find/?name=DifferentialRevision&amp;type=class&amp;jump=1</vt:lpwstr>
      </vt:variant>
      <vt:variant>
        <vt:lpwstr/>
      </vt:variant>
      <vt:variant>
        <vt:i4>5373965</vt:i4>
      </vt:variant>
      <vt:variant>
        <vt:i4>543</vt:i4>
      </vt:variant>
      <vt:variant>
        <vt:i4>0</vt:i4>
      </vt:variant>
      <vt:variant>
        <vt:i4>5</vt:i4>
      </vt:variant>
      <vt:variant>
        <vt:lpwstr>https://secure.phabricator.com/diviner/find/?name=DifferentialRevision&amp;type=class&amp;jump=1</vt:lpwstr>
      </vt:variant>
      <vt:variant>
        <vt:lpwstr/>
      </vt:variant>
      <vt:variant>
        <vt:i4>3801200</vt:i4>
      </vt:variant>
      <vt:variant>
        <vt:i4>540</vt:i4>
      </vt:variant>
      <vt:variant>
        <vt:i4>0</vt:i4>
      </vt:variant>
      <vt:variant>
        <vt:i4>5</vt:i4>
      </vt:variant>
      <vt:variant>
        <vt:lpwstr>https://secure.phabricator.com/diviner/find/?name=PhabricatorMetaMTAMail&amp;type=class&amp;jump=1</vt:lpwstr>
      </vt:variant>
      <vt:variant>
        <vt:lpwstr/>
      </vt:variant>
      <vt:variant>
        <vt:i4>2621549</vt:i4>
      </vt:variant>
      <vt:variant>
        <vt:i4>537</vt:i4>
      </vt:variant>
      <vt:variant>
        <vt:i4>0</vt:i4>
      </vt:variant>
      <vt:variant>
        <vt:i4>5</vt:i4>
      </vt:variant>
      <vt:variant>
        <vt:lpwstr>https://secure.phabricator.com/diviner/find/?name=PhabricatorMetaMTAReceivedMail&amp;type=class&amp;jump=1</vt:lpwstr>
      </vt:variant>
      <vt:variant>
        <vt:lpwstr/>
      </vt:variant>
      <vt:variant>
        <vt:i4>6160390</vt:i4>
      </vt:variant>
      <vt:variant>
        <vt:i4>534</vt:i4>
      </vt:variant>
      <vt:variant>
        <vt:i4>0</vt:i4>
      </vt:variant>
      <vt:variant>
        <vt:i4>5</vt:i4>
      </vt:variant>
      <vt:variant>
        <vt:lpwstr>https://secure.phabricator.com/diviner/find/?name=ManiphestTransaction&amp;type=class&amp;jump=1</vt:lpwstr>
      </vt:variant>
      <vt:variant>
        <vt:lpwstr/>
      </vt:variant>
      <vt:variant>
        <vt:i4>1966110</vt:i4>
      </vt:variant>
      <vt:variant>
        <vt:i4>531</vt:i4>
      </vt:variant>
      <vt:variant>
        <vt:i4>0</vt:i4>
      </vt:variant>
      <vt:variant>
        <vt:i4>5</vt:i4>
      </vt:variant>
      <vt:variant>
        <vt:lpwstr>https://secure.phabricator.com/diviner/find/?name=ManiphestTask&amp;type=class&amp;jump=1</vt:lpwstr>
      </vt:variant>
      <vt:variant>
        <vt:lpwstr/>
      </vt:variant>
      <vt:variant>
        <vt:i4>2621549</vt:i4>
      </vt:variant>
      <vt:variant>
        <vt:i4>528</vt:i4>
      </vt:variant>
      <vt:variant>
        <vt:i4>0</vt:i4>
      </vt:variant>
      <vt:variant>
        <vt:i4>5</vt:i4>
      </vt:variant>
      <vt:variant>
        <vt:lpwstr>https://secure.phabricator.com/diviner/find/?name=PhabricatorMetaMTAReceivedMail&amp;type=class&amp;jump=1</vt:lpwstr>
      </vt:variant>
      <vt:variant>
        <vt:lpwstr/>
      </vt:variant>
      <vt:variant>
        <vt:i4>6160390</vt:i4>
      </vt:variant>
      <vt:variant>
        <vt:i4>525</vt:i4>
      </vt:variant>
      <vt:variant>
        <vt:i4>0</vt:i4>
      </vt:variant>
      <vt:variant>
        <vt:i4>5</vt:i4>
      </vt:variant>
      <vt:variant>
        <vt:lpwstr>https://secure.phabricator.com/diviner/find/?name=ManiphestTransaction&amp;type=class&amp;jump=1</vt:lpwstr>
      </vt:variant>
      <vt:variant>
        <vt:lpwstr/>
      </vt:variant>
      <vt:variant>
        <vt:i4>1966110</vt:i4>
      </vt:variant>
      <vt:variant>
        <vt:i4>522</vt:i4>
      </vt:variant>
      <vt:variant>
        <vt:i4>0</vt:i4>
      </vt:variant>
      <vt:variant>
        <vt:i4>5</vt:i4>
      </vt:variant>
      <vt:variant>
        <vt:lpwstr>https://secure.phabricator.com/diviner/find/?name=ManiphestTask&amp;type=class&amp;jump=1</vt:lpwstr>
      </vt:variant>
      <vt:variant>
        <vt:lpwstr/>
      </vt:variant>
      <vt:variant>
        <vt:i4>3211379</vt:i4>
      </vt:variant>
      <vt:variant>
        <vt:i4>519</vt:i4>
      </vt:variant>
      <vt:variant>
        <vt:i4>0</vt:i4>
      </vt:variant>
      <vt:variant>
        <vt:i4>5</vt:i4>
      </vt:variant>
      <vt:variant>
        <vt:lpwstr>https://secure.phabricator.com/diviner/find/?name=AphrontRequest&amp;type=class&amp;jump=1</vt:lpwstr>
      </vt:variant>
      <vt:variant>
        <vt:lpwstr/>
      </vt:variant>
      <vt:variant>
        <vt:i4>6553661</vt:i4>
      </vt:variant>
      <vt:variant>
        <vt:i4>516</vt:i4>
      </vt:variant>
      <vt:variant>
        <vt:i4>0</vt:i4>
      </vt:variant>
      <vt:variant>
        <vt:i4>5</vt:i4>
      </vt:variant>
      <vt:variant>
        <vt:lpwstr>https://secure.phabricator.com/diviner/find/?book=arcanist&amp;name=ArcanistBaseWorkflow&amp;type=class&amp;jump=1</vt:lpwstr>
      </vt:variant>
      <vt:variant>
        <vt:lpwstr/>
      </vt:variant>
      <vt:variant>
        <vt:i4>2490428</vt:i4>
      </vt:variant>
      <vt:variant>
        <vt:i4>513</vt:i4>
      </vt:variant>
      <vt:variant>
        <vt:i4>0</vt:i4>
      </vt:variant>
      <vt:variant>
        <vt:i4>5</vt:i4>
      </vt:variant>
      <vt:variant>
        <vt:lpwstr>https://secure.phabricator.com/diviner/find/?book=arcanist&amp;name=ArcanistEventType&amp;type=class&amp;jump=1</vt:lpwstr>
      </vt:variant>
      <vt:variant>
        <vt:lpwstr/>
      </vt:variant>
      <vt:variant>
        <vt:i4>4849688</vt:i4>
      </vt:variant>
      <vt:variant>
        <vt:i4>510</vt:i4>
      </vt:variant>
      <vt:variant>
        <vt:i4>0</vt:i4>
      </vt:variant>
      <vt:variant>
        <vt:i4>5</vt:i4>
      </vt:variant>
      <vt:variant>
        <vt:lpwstr>https://secure.phabricator.com/diviner/find/?name=PhabricatorEventType&amp;type=class&amp;jump=1</vt:lpwstr>
      </vt:variant>
      <vt:variant>
        <vt:lpwstr/>
      </vt:variant>
      <vt:variant>
        <vt:i4>7405692</vt:i4>
      </vt:variant>
      <vt:variant>
        <vt:i4>507</vt:i4>
      </vt:variant>
      <vt:variant>
        <vt:i4>0</vt:i4>
      </vt:variant>
      <vt:variant>
        <vt:i4>5</vt:i4>
      </vt:variant>
      <vt:variant>
        <vt:lpwstr>https://secure.phabricator.com/diviner/find/?name=PhabricatorExampleEventListener&amp;type=class&amp;jump=1</vt:lpwstr>
      </vt:variant>
      <vt:variant>
        <vt:lpwstr/>
      </vt:variant>
      <vt:variant>
        <vt:i4>4456501</vt:i4>
      </vt:variant>
      <vt:variant>
        <vt:i4>504</vt:i4>
      </vt:variant>
      <vt:variant>
        <vt:i4>0</vt:i4>
      </vt:variant>
      <vt:variant>
        <vt:i4>5</vt:i4>
      </vt:variant>
      <vt:variant>
        <vt:lpwstr>https://secure.phabricator.com/diviner/find/?name=libphutil_Libraries_User_Guide&amp;type=article&amp;jump=1</vt:lpwstr>
      </vt:variant>
      <vt:variant>
        <vt:lpwstr/>
      </vt:variant>
      <vt:variant>
        <vt:i4>8323125</vt:i4>
      </vt:variant>
      <vt:variant>
        <vt:i4>501</vt:i4>
      </vt:variant>
      <vt:variant>
        <vt:i4>0</vt:i4>
      </vt:variant>
      <vt:variant>
        <vt:i4>5</vt:i4>
      </vt:variant>
      <vt:variant>
        <vt:lpwstr>https://secure.phabricator.com/diviner/find/?book=libphutil&amp;name=PhutilEventListener&amp;type=class&amp;jump=1</vt:lpwstr>
      </vt:variant>
      <vt:variant>
        <vt:lpwstr/>
      </vt:variant>
      <vt:variant>
        <vt:i4>5242996</vt:i4>
      </vt:variant>
      <vt:variant>
        <vt:i4>498</vt:i4>
      </vt:variant>
      <vt:variant>
        <vt:i4>0</vt:i4>
      </vt:variant>
      <vt:variant>
        <vt:i4>5</vt:i4>
      </vt:variant>
      <vt:variant>
        <vt:lpwstr>https://secure.phabricator.com/diviner/find/?name=Using_DarkConsole&amp;type=article&amp;jump=1</vt:lpwstr>
      </vt:variant>
      <vt:variant>
        <vt:lpwstr/>
      </vt:variant>
      <vt:variant>
        <vt:i4>4456501</vt:i4>
      </vt:variant>
      <vt:variant>
        <vt:i4>495</vt:i4>
      </vt:variant>
      <vt:variant>
        <vt:i4>0</vt:i4>
      </vt:variant>
      <vt:variant>
        <vt:i4>5</vt:i4>
      </vt:variant>
      <vt:variant>
        <vt:lpwstr>https://secure.phabricator.com/diviner/find/?name=libphutil_Libraries_User_Guide&amp;type=article&amp;jump=1</vt:lpwstr>
      </vt:variant>
      <vt:variant>
        <vt:lpwstr/>
      </vt:variant>
      <vt:variant>
        <vt:i4>8323125</vt:i4>
      </vt:variant>
      <vt:variant>
        <vt:i4>492</vt:i4>
      </vt:variant>
      <vt:variant>
        <vt:i4>0</vt:i4>
      </vt:variant>
      <vt:variant>
        <vt:i4>5</vt:i4>
      </vt:variant>
      <vt:variant>
        <vt:lpwstr>https://secure.phabricator.com/diviner/find/?book=libphutil&amp;name=PhutilEventListener&amp;type=class&amp;jump=1</vt:lpwstr>
      </vt:variant>
      <vt:variant>
        <vt:lpwstr/>
      </vt:variant>
      <vt:variant>
        <vt:i4>5505039</vt:i4>
      </vt:variant>
      <vt:variant>
        <vt:i4>489</vt:i4>
      </vt:variant>
      <vt:variant>
        <vt:i4>0</vt:i4>
      </vt:variant>
      <vt:variant>
        <vt:i4>5</vt:i4>
      </vt:variant>
      <vt:variant>
        <vt:lpwstr>http://ctags.sourceforge.net/</vt:lpwstr>
      </vt:variant>
      <vt:variant>
        <vt:lpwstr/>
      </vt:variant>
      <vt:variant>
        <vt:i4>5177443</vt:i4>
      </vt:variant>
      <vt:variant>
        <vt:i4>486</vt:i4>
      </vt:variant>
      <vt:variant>
        <vt:i4>0</vt:i4>
      </vt:variant>
      <vt:variant>
        <vt:i4>5</vt:i4>
      </vt:variant>
      <vt:variant>
        <vt:lpwstr>https://secure.phabricator.com/diviner/find/?name=Managing_Daemons_with_phd&amp;type=article&amp;jump=1</vt:lpwstr>
      </vt:variant>
      <vt:variant>
        <vt:lpwstr/>
      </vt:variant>
      <vt:variant>
        <vt:i4>4980840</vt:i4>
      </vt:variant>
      <vt:variant>
        <vt:i4>483</vt:i4>
      </vt:variant>
      <vt:variant>
        <vt:i4>0</vt:i4>
      </vt:variant>
      <vt:variant>
        <vt:i4>5</vt:i4>
      </vt:variant>
      <vt:variant>
        <vt:lpwstr>https://secure.phabricator.com/diviner/find/?name=Give_Feedback!_Get_Support!&amp;type=article&amp;jump=1</vt:lpwstr>
      </vt:variant>
      <vt:variant>
        <vt:lpwstr/>
      </vt:variant>
      <vt:variant>
        <vt:i4>4980840</vt:i4>
      </vt:variant>
      <vt:variant>
        <vt:i4>480</vt:i4>
      </vt:variant>
      <vt:variant>
        <vt:i4>0</vt:i4>
      </vt:variant>
      <vt:variant>
        <vt:i4>5</vt:i4>
      </vt:variant>
      <vt:variant>
        <vt:lpwstr>https://secure.phabricator.com/diviner/find/?name=Give_Feedback!_Get_Support!&amp;type=article&amp;jump=1</vt:lpwstr>
      </vt:variant>
      <vt:variant>
        <vt:lpwstr/>
      </vt:variant>
      <vt:variant>
        <vt:i4>5177443</vt:i4>
      </vt:variant>
      <vt:variant>
        <vt:i4>477</vt:i4>
      </vt:variant>
      <vt:variant>
        <vt:i4>0</vt:i4>
      </vt:variant>
      <vt:variant>
        <vt:i4>5</vt:i4>
      </vt:variant>
      <vt:variant>
        <vt:lpwstr>https://secure.phabricator.com/diviner/find/?name=Managing_Daemons_with_phd&amp;type=article&amp;jump=1</vt:lpwstr>
      </vt:variant>
      <vt:variant>
        <vt:lpwstr/>
      </vt:variant>
      <vt:variant>
        <vt:i4>1835082</vt:i4>
      </vt:variant>
      <vt:variant>
        <vt:i4>474</vt:i4>
      </vt:variant>
      <vt:variant>
        <vt:i4>0</vt:i4>
      </vt:variant>
      <vt:variant>
        <vt:i4>5</vt:i4>
      </vt:variant>
      <vt:variant>
        <vt:lpwstr>https://secure.phabricator.com/diviner/find/?name=Diffusion_User_Guide%3A_Symbol_Indexes&amp;type=article&amp;jump=1</vt:lpwstr>
      </vt:variant>
      <vt:variant>
        <vt:lpwstr/>
      </vt:variant>
      <vt:variant>
        <vt:i4>5177443</vt:i4>
      </vt:variant>
      <vt:variant>
        <vt:i4>471</vt:i4>
      </vt:variant>
      <vt:variant>
        <vt:i4>0</vt:i4>
      </vt:variant>
      <vt:variant>
        <vt:i4>5</vt:i4>
      </vt:variant>
      <vt:variant>
        <vt:lpwstr>https://secure.phabricator.com/diviner/find/?name=Managing_Daemons_with_phd&amp;type=article&amp;jump=1</vt:lpwstr>
      </vt:variant>
      <vt:variant>
        <vt:lpwstr/>
      </vt:variant>
      <vt:variant>
        <vt:i4>5177443</vt:i4>
      </vt:variant>
      <vt:variant>
        <vt:i4>468</vt:i4>
      </vt:variant>
      <vt:variant>
        <vt:i4>0</vt:i4>
      </vt:variant>
      <vt:variant>
        <vt:i4>5</vt:i4>
      </vt:variant>
      <vt:variant>
        <vt:lpwstr>https://secure.phabricator.com/diviner/find/?name=Managing_Daemons_with_phd&amp;type=article&amp;jump=1</vt:lpwstr>
      </vt:variant>
      <vt:variant>
        <vt:lpwstr/>
      </vt:variant>
      <vt:variant>
        <vt:i4>6160498</vt:i4>
      </vt:variant>
      <vt:variant>
        <vt:i4>465</vt:i4>
      </vt:variant>
      <vt:variant>
        <vt:i4>0</vt:i4>
      </vt:variant>
      <vt:variant>
        <vt:i4>5</vt:i4>
      </vt:variant>
      <vt:variant>
        <vt:lpwstr>https://secure.phabricator.com/diviner/find/?name=Configuring_Accounts_and_Registration&amp;type=article&amp;jump=1</vt:lpwstr>
      </vt:variant>
      <vt:variant>
        <vt:lpwstr/>
      </vt:variant>
      <vt:variant>
        <vt:i4>1835037</vt:i4>
      </vt:variant>
      <vt:variant>
        <vt:i4>462</vt:i4>
      </vt:variant>
      <vt:variant>
        <vt:i4>0</vt:i4>
      </vt:variant>
      <vt:variant>
        <vt:i4>5</vt:i4>
      </vt:variant>
      <vt:variant>
        <vt:lpwstr>https://secure.phabricator.com/rP28146171ce1278f2375e3646a1e1ea3fd56fc5a3</vt:lpwstr>
      </vt:variant>
      <vt:variant>
        <vt:lpwstr/>
      </vt:variant>
      <vt:variant>
        <vt:i4>7667827</vt:i4>
      </vt:variant>
      <vt:variant>
        <vt:i4>459</vt:i4>
      </vt:variant>
      <vt:variant>
        <vt:i4>0</vt:i4>
      </vt:variant>
      <vt:variant>
        <vt:i4>5</vt:i4>
      </vt:variant>
      <vt:variant>
        <vt:lpwstr>https://secure.phabricator.com/D3324?vs=6468&amp;id=6513</vt:lpwstr>
      </vt:variant>
      <vt:variant>
        <vt:lpwstr>toc</vt:lpwstr>
      </vt:variant>
      <vt:variant>
        <vt:i4>4980840</vt:i4>
      </vt:variant>
      <vt:variant>
        <vt:i4>456</vt:i4>
      </vt:variant>
      <vt:variant>
        <vt:i4>0</vt:i4>
      </vt:variant>
      <vt:variant>
        <vt:i4>5</vt:i4>
      </vt:variant>
      <vt:variant>
        <vt:lpwstr>https://secure.phabricator.com/diviner/find/?name=Give_Feedback!_Get_Support!&amp;type=article&amp;jump=1</vt:lpwstr>
      </vt:variant>
      <vt:variant>
        <vt:lpwstr/>
      </vt:variant>
      <vt:variant>
        <vt:i4>5636189</vt:i4>
      </vt:variant>
      <vt:variant>
        <vt:i4>453</vt:i4>
      </vt:variant>
      <vt:variant>
        <vt:i4>0</vt:i4>
      </vt:variant>
      <vt:variant>
        <vt:i4>5</vt:i4>
      </vt:variant>
      <vt:variant>
        <vt:lpwstr>https://secure.phabricator.com/diviner/find/?name=Herald_User_Guide&amp;type=article&amp;jump=1</vt:lpwstr>
      </vt:variant>
      <vt:variant>
        <vt:lpwstr/>
      </vt:variant>
      <vt:variant>
        <vt:i4>4063267</vt:i4>
      </vt:variant>
      <vt:variant>
        <vt:i4>450</vt:i4>
      </vt:variant>
      <vt:variant>
        <vt:i4>0</vt:i4>
      </vt:variant>
      <vt:variant>
        <vt:i4>5</vt:i4>
      </vt:variant>
      <vt:variant>
        <vt:lpwstr>https://secure.phabricator.com/diviner/find/?name=Differential_User_Guide%3A_Test_Plans&amp;type=article&amp;jump=1</vt:lpwstr>
      </vt:variant>
      <vt:variant>
        <vt:lpwstr/>
      </vt:variant>
      <vt:variant>
        <vt:i4>4587540</vt:i4>
      </vt:variant>
      <vt:variant>
        <vt:i4>447</vt:i4>
      </vt:variant>
      <vt:variant>
        <vt:i4>0</vt:i4>
      </vt:variant>
      <vt:variant>
        <vt:i4>5</vt:i4>
      </vt:variant>
      <vt:variant>
        <vt:lpwstr>https://secure.phabricator.com/diviner/find/?name=Differential_User_Guide%3A_Large_Changes&amp;type=article&amp;jump=1</vt:lpwstr>
      </vt:variant>
      <vt:variant>
        <vt:lpwstr/>
      </vt:variant>
      <vt:variant>
        <vt:i4>3932239</vt:i4>
      </vt:variant>
      <vt:variant>
        <vt:i4>444</vt:i4>
      </vt:variant>
      <vt:variant>
        <vt:i4>0</vt:i4>
      </vt:variant>
      <vt:variant>
        <vt:i4>5</vt:i4>
      </vt:variant>
      <vt:variant>
        <vt:lpwstr>https://secure.phabricator.com/diviner/find/?name=Differential_User_Guide%3A_FAQ&amp;type=article&amp;jump=1</vt:lpwstr>
      </vt:variant>
      <vt:variant>
        <vt:lpwstr/>
      </vt:variant>
      <vt:variant>
        <vt:i4>3670068</vt:i4>
      </vt:variant>
      <vt:variant>
        <vt:i4>441</vt:i4>
      </vt:variant>
      <vt:variant>
        <vt:i4>0</vt:i4>
      </vt:variant>
      <vt:variant>
        <vt:i4>5</vt:i4>
      </vt:variant>
      <vt:variant>
        <vt:lpwstr>https://secure.phabricator.com/diviner/find/?name=Arcanist_User_Guide&amp;type=article&amp;jump=1</vt:lpwstr>
      </vt:variant>
      <vt:variant>
        <vt:lpwstr/>
      </vt:variant>
      <vt:variant>
        <vt:i4>2162690</vt:i4>
      </vt:variant>
      <vt:variant>
        <vt:i4>438</vt:i4>
      </vt:variant>
      <vt:variant>
        <vt:i4>0</vt:i4>
      </vt:variant>
      <vt:variant>
        <vt:i4>5</vt:i4>
      </vt:variant>
      <vt:variant>
        <vt:lpwstr>https://secure.phabricator.com/diviner/find/?name=Configuration_Guide&amp;type=article&amp;jump=1</vt:lpwstr>
      </vt:variant>
      <vt:variant>
        <vt:lpwstr/>
      </vt:variant>
      <vt:variant>
        <vt:i4>4980840</vt:i4>
      </vt:variant>
      <vt:variant>
        <vt:i4>435</vt:i4>
      </vt:variant>
      <vt:variant>
        <vt:i4>0</vt:i4>
      </vt:variant>
      <vt:variant>
        <vt:i4>5</vt:i4>
      </vt:variant>
      <vt:variant>
        <vt:lpwstr>https://secure.phabricator.com/diviner/find/?name=Give_Feedback!_Get_Support!&amp;type=article&amp;jump=1</vt:lpwstr>
      </vt:variant>
      <vt:variant>
        <vt:lpwstr/>
      </vt:variant>
      <vt:variant>
        <vt:i4>5636189</vt:i4>
      </vt:variant>
      <vt:variant>
        <vt:i4>432</vt:i4>
      </vt:variant>
      <vt:variant>
        <vt:i4>0</vt:i4>
      </vt:variant>
      <vt:variant>
        <vt:i4>5</vt:i4>
      </vt:variant>
      <vt:variant>
        <vt:lpwstr>https://secure.phabricator.com/diviner/find/?name=Herald_User_Guide&amp;type=article&amp;jump=1</vt:lpwstr>
      </vt:variant>
      <vt:variant>
        <vt:lpwstr/>
      </vt:variant>
      <vt:variant>
        <vt:i4>4980840</vt:i4>
      </vt:variant>
      <vt:variant>
        <vt:i4>429</vt:i4>
      </vt:variant>
      <vt:variant>
        <vt:i4>0</vt:i4>
      </vt:variant>
      <vt:variant>
        <vt:i4>5</vt:i4>
      </vt:variant>
      <vt:variant>
        <vt:lpwstr>https://secure.phabricator.com/diviner/find/?name=Give_Feedback!_Get_Support!&amp;type=article&amp;jump=1</vt:lpwstr>
      </vt:variant>
      <vt:variant>
        <vt:lpwstr/>
      </vt:variant>
      <vt:variant>
        <vt:i4>2097208</vt:i4>
      </vt:variant>
      <vt:variant>
        <vt:i4>426</vt:i4>
      </vt:variant>
      <vt:variant>
        <vt:i4>0</vt:i4>
      </vt:variant>
      <vt:variant>
        <vt:i4>5</vt:i4>
      </vt:variant>
      <vt:variant>
        <vt:lpwstr>https://secure.phabricator.com/diviner/find/?name=User_Guide%3A_Review_vs_Audit&amp;type=article&amp;jump=1</vt:lpwstr>
      </vt:variant>
      <vt:variant>
        <vt:lpwstr/>
      </vt:variant>
      <vt:variant>
        <vt:i4>3670068</vt:i4>
      </vt:variant>
      <vt:variant>
        <vt:i4>423</vt:i4>
      </vt:variant>
      <vt:variant>
        <vt:i4>0</vt:i4>
      </vt:variant>
      <vt:variant>
        <vt:i4>5</vt:i4>
      </vt:variant>
      <vt:variant>
        <vt:lpwstr>https://secure.phabricator.com/diviner/find/?name=Arcanist_User_Guide&amp;type=article&amp;jump=1</vt:lpwstr>
      </vt:variant>
      <vt:variant>
        <vt:lpwstr/>
      </vt:variant>
      <vt:variant>
        <vt:i4>327771</vt:i4>
      </vt:variant>
      <vt:variant>
        <vt:i4>420</vt:i4>
      </vt:variant>
      <vt:variant>
        <vt:i4>0</vt:i4>
      </vt:variant>
      <vt:variant>
        <vt:i4>5</vt:i4>
      </vt:variant>
      <vt:variant>
        <vt:lpwstr>http://windows.php.net/download/</vt:lpwstr>
      </vt:variant>
      <vt:variant>
        <vt:lpwstr/>
      </vt:variant>
      <vt:variant>
        <vt:i4>4718681</vt:i4>
      </vt:variant>
      <vt:variant>
        <vt:i4>417</vt:i4>
      </vt:variant>
      <vt:variant>
        <vt:i4>0</vt:i4>
      </vt:variant>
      <vt:variant>
        <vt:i4>5</vt:i4>
      </vt:variant>
      <vt:variant>
        <vt:lpwstr>https://github.com/github/gitpad</vt:lpwstr>
      </vt:variant>
      <vt:variant>
        <vt:lpwstr/>
      </vt:variant>
      <vt:variant>
        <vt:i4>1703945</vt:i4>
      </vt:variant>
      <vt:variant>
        <vt:i4>414</vt:i4>
      </vt:variant>
      <vt:variant>
        <vt:i4>0</vt:i4>
      </vt:variant>
      <vt:variant>
        <vt:i4>5</vt:i4>
      </vt:variant>
      <vt:variant>
        <vt:lpwstr>http://notepad-plus-plus.org/</vt:lpwstr>
      </vt:variant>
      <vt:variant>
        <vt:lpwstr/>
      </vt:variant>
      <vt:variant>
        <vt:i4>3670068</vt:i4>
      </vt:variant>
      <vt:variant>
        <vt:i4>411</vt:i4>
      </vt:variant>
      <vt:variant>
        <vt:i4>0</vt:i4>
      </vt:variant>
      <vt:variant>
        <vt:i4>5</vt:i4>
      </vt:variant>
      <vt:variant>
        <vt:lpwstr>https://secure.phabricator.com/diviner/find/?name=Arcanist_User_Guide&amp;type=article&amp;jump=1</vt:lpwstr>
      </vt:variant>
      <vt:variant>
        <vt:lpwstr/>
      </vt:variant>
      <vt:variant>
        <vt:i4>3670068</vt:i4>
      </vt:variant>
      <vt:variant>
        <vt:i4>408</vt:i4>
      </vt:variant>
      <vt:variant>
        <vt:i4>0</vt:i4>
      </vt:variant>
      <vt:variant>
        <vt:i4>5</vt:i4>
      </vt:variant>
      <vt:variant>
        <vt:lpwstr>https://secure.phabricator.com/diviner/find/?name=Arcanist_User_Guide&amp;type=article&amp;jump=1</vt:lpwstr>
      </vt:variant>
      <vt:variant>
        <vt:lpwstr/>
      </vt:variant>
      <vt:variant>
        <vt:i4>3670068</vt:i4>
      </vt:variant>
      <vt:variant>
        <vt:i4>405</vt:i4>
      </vt:variant>
      <vt:variant>
        <vt:i4>0</vt:i4>
      </vt:variant>
      <vt:variant>
        <vt:i4>5</vt:i4>
      </vt:variant>
      <vt:variant>
        <vt:lpwstr>https://secure.phabricator.com/diviner/find/?name=Arcanist_User_Guide&amp;type=article&amp;jump=1</vt:lpwstr>
      </vt:variant>
      <vt:variant>
        <vt:lpwstr/>
      </vt:variant>
      <vt:variant>
        <vt:i4>196635</vt:i4>
      </vt:variant>
      <vt:variant>
        <vt:i4>402</vt:i4>
      </vt:variant>
      <vt:variant>
        <vt:i4>0</vt:i4>
      </vt:variant>
      <vt:variant>
        <vt:i4>5</vt:i4>
      </vt:variant>
      <vt:variant>
        <vt:lpwstr>https://secure.phabricator.com/diviner/find/?name=Arcanist_User_Guide%3A_Customizing_Lint%2C_Unit_Tests_and_Workflows&amp;type=article&amp;jump=1</vt:lpwstr>
      </vt:variant>
      <vt:variant>
        <vt:lpwstr/>
      </vt:variant>
      <vt:variant>
        <vt:i4>4325486</vt:i4>
      </vt:variant>
      <vt:variant>
        <vt:i4>399</vt:i4>
      </vt:variant>
      <vt:variant>
        <vt:i4>0</vt:i4>
      </vt:variant>
      <vt:variant>
        <vt:i4>5</vt:i4>
      </vt:variant>
      <vt:variant>
        <vt:lpwstr>https://secure.phabricator.com/diviner/find/?name=Arcanist_User_Guide%3A_Customizing_Existing_Linters&amp;type=article&amp;jump=1</vt:lpwstr>
      </vt:variant>
      <vt:variant>
        <vt:lpwstr/>
      </vt:variant>
      <vt:variant>
        <vt:i4>2293797</vt:i4>
      </vt:variant>
      <vt:variant>
        <vt:i4>396</vt:i4>
      </vt:variant>
      <vt:variant>
        <vt:i4>0</vt:i4>
      </vt:variant>
      <vt:variant>
        <vt:i4>5</vt:i4>
      </vt:variant>
      <vt:variant>
        <vt:lpwstr>https://secure.phabricator.com/diviner/find/?book=arcanist&amp;name=ExampleLintEngine&amp;type=class&amp;jump=1</vt:lpwstr>
      </vt:variant>
      <vt:variant>
        <vt:lpwstr/>
      </vt:variant>
      <vt:variant>
        <vt:i4>196635</vt:i4>
      </vt:variant>
      <vt:variant>
        <vt:i4>393</vt:i4>
      </vt:variant>
      <vt:variant>
        <vt:i4>0</vt:i4>
      </vt:variant>
      <vt:variant>
        <vt:i4>5</vt:i4>
      </vt:variant>
      <vt:variant>
        <vt:lpwstr>https://secure.phabricator.com/diviner/find/?name=Arcanist_User_Guide%3A_Customizing_Lint%2C_Unit_Tests_and_Workflows&amp;type=article&amp;jump=1</vt:lpwstr>
      </vt:variant>
      <vt:variant>
        <vt:lpwstr/>
      </vt:variant>
      <vt:variant>
        <vt:i4>7143475</vt:i4>
      </vt:variant>
      <vt:variant>
        <vt:i4>390</vt:i4>
      </vt:variant>
      <vt:variant>
        <vt:i4>0</vt:i4>
      </vt:variant>
      <vt:variant>
        <vt:i4>5</vt:i4>
      </vt:variant>
      <vt:variant>
        <vt:lpwstr>https://secure.phabricator.com/diviner/find/?book=arcanist&amp;name=ArcanistScriptAndRegexLinter&amp;type=class&amp;jump=1</vt:lpwstr>
      </vt:variant>
      <vt:variant>
        <vt:lpwstr/>
      </vt:variant>
      <vt:variant>
        <vt:i4>7012415</vt:i4>
      </vt:variant>
      <vt:variant>
        <vt:i4>387</vt:i4>
      </vt:variant>
      <vt:variant>
        <vt:i4>0</vt:i4>
      </vt:variant>
      <vt:variant>
        <vt:i4>5</vt:i4>
      </vt:variant>
      <vt:variant>
        <vt:lpwstr>https://secure.phabricator.com/diviner/find/?book=arcanist&amp;name=ArcanistSingleLintEngine&amp;type=class&amp;jump=1</vt:lpwstr>
      </vt:variant>
      <vt:variant>
        <vt:lpwstr/>
      </vt:variant>
      <vt:variant>
        <vt:i4>4194370</vt:i4>
      </vt:variant>
      <vt:variant>
        <vt:i4>384</vt:i4>
      </vt:variant>
      <vt:variant>
        <vt:i4>0</vt:i4>
      </vt:variant>
      <vt:variant>
        <vt:i4>5</vt:i4>
      </vt:variant>
      <vt:variant>
        <vt:lpwstr>https://secure.phabricator.com/diviner/find/?book=arcanist&amp;name=ComprehensiveLintEngine&amp;type=class&amp;jump=1</vt:lpwstr>
      </vt:variant>
      <vt:variant>
        <vt:lpwstr/>
      </vt:variant>
      <vt:variant>
        <vt:i4>5898261</vt:i4>
      </vt:variant>
      <vt:variant>
        <vt:i4>381</vt:i4>
      </vt:variant>
      <vt:variant>
        <vt:i4>0</vt:i4>
      </vt:variant>
      <vt:variant>
        <vt:i4>5</vt:i4>
      </vt:variant>
      <vt:variant>
        <vt:lpwstr>https://secure.phabricator.com/diviner/find/?name=Arcanist_User_Guide%3A_Configuring_a_New_Project&amp;type=article&amp;jump=1</vt:lpwstr>
      </vt:variant>
      <vt:variant>
        <vt:lpwstr/>
      </vt:variant>
      <vt:variant>
        <vt:i4>78</vt:i4>
      </vt:variant>
      <vt:variant>
        <vt:i4>378</vt:i4>
      </vt:variant>
      <vt:variant>
        <vt:i4>0</vt:i4>
      </vt:variant>
      <vt:variant>
        <vt:i4>5</vt:i4>
      </vt:variant>
      <vt:variant>
        <vt:lpwstr>https://secure.phabricator.com/diviner/find/?book=arcanist&amp;name=ArcanistLintEngine&amp;type=class&amp;jump=1</vt:lpwstr>
      </vt:variant>
      <vt:variant>
        <vt:lpwstr/>
      </vt:variant>
      <vt:variant>
        <vt:i4>5046343</vt:i4>
      </vt:variant>
      <vt:variant>
        <vt:i4>375</vt:i4>
      </vt:variant>
      <vt:variant>
        <vt:i4>0</vt:i4>
      </vt:variant>
      <vt:variant>
        <vt:i4>5</vt:i4>
      </vt:variant>
      <vt:variant>
        <vt:lpwstr>https://secure.phabricator.com/diviner/find/?book=arcanist&amp;name=ArcanistPEP8Linter&amp;type=class&amp;jump=1</vt:lpwstr>
      </vt:variant>
      <vt:variant>
        <vt:lpwstr/>
      </vt:variant>
      <vt:variant>
        <vt:i4>8257579</vt:i4>
      </vt:variant>
      <vt:variant>
        <vt:i4>372</vt:i4>
      </vt:variant>
      <vt:variant>
        <vt:i4>0</vt:i4>
      </vt:variant>
      <vt:variant>
        <vt:i4>5</vt:i4>
      </vt:variant>
      <vt:variant>
        <vt:lpwstr>https://secure.phabricator.com/diviner/find/?book=arcanist&amp;name=ArcanistJSHintLinter&amp;type=class&amp;jump=1</vt:lpwstr>
      </vt:variant>
      <vt:variant>
        <vt:lpwstr/>
      </vt:variant>
      <vt:variant>
        <vt:i4>7143475</vt:i4>
      </vt:variant>
      <vt:variant>
        <vt:i4>369</vt:i4>
      </vt:variant>
      <vt:variant>
        <vt:i4>0</vt:i4>
      </vt:variant>
      <vt:variant>
        <vt:i4>5</vt:i4>
      </vt:variant>
      <vt:variant>
        <vt:lpwstr>https://secure.phabricator.com/diviner/find/?book=arcanist&amp;name=ArcanistScriptAndRegexLinter&amp;type=class&amp;jump=1</vt:lpwstr>
      </vt:variant>
      <vt:variant>
        <vt:lpwstr/>
      </vt:variant>
      <vt:variant>
        <vt:i4>4456513</vt:i4>
      </vt:variant>
      <vt:variant>
        <vt:i4>366</vt:i4>
      </vt:variant>
      <vt:variant>
        <vt:i4>0</vt:i4>
      </vt:variant>
      <vt:variant>
        <vt:i4>5</vt:i4>
      </vt:variant>
      <vt:variant>
        <vt:lpwstr>https://secure.phabricator.com/diviner/find/?book=arcanist&amp;name=ArcanistPhutilLibraryLinter&amp;type=class&amp;jump=1</vt:lpwstr>
      </vt:variant>
      <vt:variant>
        <vt:lpwstr/>
      </vt:variant>
      <vt:variant>
        <vt:i4>7143484</vt:i4>
      </vt:variant>
      <vt:variant>
        <vt:i4>363</vt:i4>
      </vt:variant>
      <vt:variant>
        <vt:i4>0</vt:i4>
      </vt:variant>
      <vt:variant>
        <vt:i4>5</vt:i4>
      </vt:variant>
      <vt:variant>
        <vt:lpwstr>https://secure.phabricator.com/diviner/find/?book=arcanist&amp;name=ArcanistXHPASTLinter&amp;type=class&amp;jump=1</vt:lpwstr>
      </vt:variant>
      <vt:variant>
        <vt:lpwstr/>
      </vt:variant>
      <vt:variant>
        <vt:i4>5832784</vt:i4>
      </vt:variant>
      <vt:variant>
        <vt:i4>360</vt:i4>
      </vt:variant>
      <vt:variant>
        <vt:i4>0</vt:i4>
      </vt:variant>
      <vt:variant>
        <vt:i4>5</vt:i4>
      </vt:variant>
      <vt:variant>
        <vt:lpwstr>https://secure.phabricator.com/diviner/find/?book=arcanist&amp;name=ArcanistGeneratedLinter&amp;type=class&amp;jump=1</vt:lpwstr>
      </vt:variant>
      <vt:variant>
        <vt:lpwstr/>
      </vt:variant>
      <vt:variant>
        <vt:i4>6422571</vt:i4>
      </vt:variant>
      <vt:variant>
        <vt:i4>357</vt:i4>
      </vt:variant>
      <vt:variant>
        <vt:i4>0</vt:i4>
      </vt:variant>
      <vt:variant>
        <vt:i4>5</vt:i4>
      </vt:variant>
      <vt:variant>
        <vt:lpwstr>https://secure.phabricator.com/diviner/find/?book=arcanist&amp;name=ArcanistNoLintLinter&amp;type=class&amp;jump=1</vt:lpwstr>
      </vt:variant>
      <vt:variant>
        <vt:lpwstr/>
      </vt:variant>
      <vt:variant>
        <vt:i4>2228287</vt:i4>
      </vt:variant>
      <vt:variant>
        <vt:i4>354</vt:i4>
      </vt:variant>
      <vt:variant>
        <vt:i4>0</vt:i4>
      </vt:variant>
      <vt:variant>
        <vt:i4>5</vt:i4>
      </vt:variant>
      <vt:variant>
        <vt:lpwstr>https://secure.phabricator.com/diviner/find/?book=arcanist&amp;name=ArcanistLicenseLinter&amp;type=class&amp;jump=1</vt:lpwstr>
      </vt:variant>
      <vt:variant>
        <vt:lpwstr/>
      </vt:variant>
      <vt:variant>
        <vt:i4>1572942</vt:i4>
      </vt:variant>
      <vt:variant>
        <vt:i4>351</vt:i4>
      </vt:variant>
      <vt:variant>
        <vt:i4>0</vt:i4>
      </vt:variant>
      <vt:variant>
        <vt:i4>5</vt:i4>
      </vt:variant>
      <vt:variant>
        <vt:lpwstr>https://secure.phabricator.com/diviner/find/?book=arcanist&amp;name=ArcanistFilenameLinter&amp;type=class&amp;jump=1</vt:lpwstr>
      </vt:variant>
      <vt:variant>
        <vt:lpwstr/>
      </vt:variant>
      <vt:variant>
        <vt:i4>131155</vt:i4>
      </vt:variant>
      <vt:variant>
        <vt:i4>348</vt:i4>
      </vt:variant>
      <vt:variant>
        <vt:i4>0</vt:i4>
      </vt:variant>
      <vt:variant>
        <vt:i4>5</vt:i4>
      </vt:variant>
      <vt:variant>
        <vt:lpwstr>https://secure.phabricator.com/diviner/find/?book=arcanist&amp;name=ArcanistSpellingLinter&amp;type=class&amp;jump=1</vt:lpwstr>
      </vt:variant>
      <vt:variant>
        <vt:lpwstr/>
      </vt:variant>
      <vt:variant>
        <vt:i4>65611</vt:i4>
      </vt:variant>
      <vt:variant>
        <vt:i4>345</vt:i4>
      </vt:variant>
      <vt:variant>
        <vt:i4>0</vt:i4>
      </vt:variant>
      <vt:variant>
        <vt:i4>5</vt:i4>
      </vt:variant>
      <vt:variant>
        <vt:lpwstr>https://secure.phabricator.com/diviner/find/?book=arcanist&amp;name=ArcanistTextLinter&amp;type=class&amp;jump=1</vt:lpwstr>
      </vt:variant>
      <vt:variant>
        <vt:lpwstr/>
      </vt:variant>
      <vt:variant>
        <vt:i4>4128823</vt:i4>
      </vt:variant>
      <vt:variant>
        <vt:i4>342</vt:i4>
      </vt:variant>
      <vt:variant>
        <vt:i4>0</vt:i4>
      </vt:variant>
      <vt:variant>
        <vt:i4>5</vt:i4>
      </vt:variant>
      <vt:variant>
        <vt:lpwstr>https://secure.phabricator.com/diviner/find/?book=arcanist&amp;name=ArcanistConduitLinter&amp;type=class&amp;jump=1</vt:lpwstr>
      </vt:variant>
      <vt:variant>
        <vt:lpwstr/>
      </vt:variant>
      <vt:variant>
        <vt:i4>7143475</vt:i4>
      </vt:variant>
      <vt:variant>
        <vt:i4>339</vt:i4>
      </vt:variant>
      <vt:variant>
        <vt:i4>0</vt:i4>
      </vt:variant>
      <vt:variant>
        <vt:i4>5</vt:i4>
      </vt:variant>
      <vt:variant>
        <vt:lpwstr>https://secure.phabricator.com/diviner/find/?book=arcanist&amp;name=ArcanistScriptAndRegexLinter&amp;type=class&amp;jump=1</vt:lpwstr>
      </vt:variant>
      <vt:variant>
        <vt:lpwstr/>
      </vt:variant>
      <vt:variant>
        <vt:i4>5636168</vt:i4>
      </vt:variant>
      <vt:variant>
        <vt:i4>336</vt:i4>
      </vt:variant>
      <vt:variant>
        <vt:i4>0</vt:i4>
      </vt:variant>
      <vt:variant>
        <vt:i4>5</vt:i4>
      </vt:variant>
      <vt:variant>
        <vt:lpwstr>https://secure.phabricator.com/diviner/find/?book=arcanist&amp;name=ArcanistPhpcsLinter&amp;type=class&amp;jump=1</vt:lpwstr>
      </vt:variant>
      <vt:variant>
        <vt:lpwstr/>
      </vt:variant>
      <vt:variant>
        <vt:i4>655464</vt:i4>
      </vt:variant>
      <vt:variant>
        <vt:i4>333</vt:i4>
      </vt:variant>
      <vt:variant>
        <vt:i4>0</vt:i4>
      </vt:variant>
      <vt:variant>
        <vt:i4>5</vt:i4>
      </vt:variant>
      <vt:variant>
        <vt:lpwstr>http://pear.php.net/package/PHP_CodeSniffer</vt:lpwstr>
      </vt:variant>
      <vt:variant>
        <vt:lpwstr/>
      </vt:variant>
      <vt:variant>
        <vt:i4>7602229</vt:i4>
      </vt:variant>
      <vt:variant>
        <vt:i4>330</vt:i4>
      </vt:variant>
      <vt:variant>
        <vt:i4>0</vt:i4>
      </vt:variant>
      <vt:variant>
        <vt:i4>5</vt:i4>
      </vt:variant>
      <vt:variant>
        <vt:lpwstr>https://secure.phabricator.com/diviner/find/?book=arcanist&amp;name=ArcanistPyLintLinter&amp;type=class&amp;jump=1</vt:lpwstr>
      </vt:variant>
      <vt:variant>
        <vt:lpwstr/>
      </vt:variant>
      <vt:variant>
        <vt:i4>3735651</vt:i4>
      </vt:variant>
      <vt:variant>
        <vt:i4>327</vt:i4>
      </vt:variant>
      <vt:variant>
        <vt:i4>0</vt:i4>
      </vt:variant>
      <vt:variant>
        <vt:i4>5</vt:i4>
      </vt:variant>
      <vt:variant>
        <vt:lpwstr>http://pypi.python.org/pypi/pylint</vt:lpwstr>
      </vt:variant>
      <vt:variant>
        <vt:lpwstr/>
      </vt:variant>
      <vt:variant>
        <vt:i4>1900629</vt:i4>
      </vt:variant>
      <vt:variant>
        <vt:i4>324</vt:i4>
      </vt:variant>
      <vt:variant>
        <vt:i4>0</vt:i4>
      </vt:variant>
      <vt:variant>
        <vt:i4>5</vt:i4>
      </vt:variant>
      <vt:variant>
        <vt:lpwstr>https://secure.phabricator.com/diviner/find/?book=arcanist&amp;name=ArcanistPyFlakesLinter&amp;type=class&amp;jump=1</vt:lpwstr>
      </vt:variant>
      <vt:variant>
        <vt:lpwstr/>
      </vt:variant>
      <vt:variant>
        <vt:i4>5242883</vt:i4>
      </vt:variant>
      <vt:variant>
        <vt:i4>321</vt:i4>
      </vt:variant>
      <vt:variant>
        <vt:i4>0</vt:i4>
      </vt:variant>
      <vt:variant>
        <vt:i4>5</vt:i4>
      </vt:variant>
      <vt:variant>
        <vt:lpwstr>http://pypi.python.org/pypi/pyflakes</vt:lpwstr>
      </vt:variant>
      <vt:variant>
        <vt:lpwstr/>
      </vt:variant>
      <vt:variant>
        <vt:i4>5046343</vt:i4>
      </vt:variant>
      <vt:variant>
        <vt:i4>318</vt:i4>
      </vt:variant>
      <vt:variant>
        <vt:i4>0</vt:i4>
      </vt:variant>
      <vt:variant>
        <vt:i4>5</vt:i4>
      </vt:variant>
      <vt:variant>
        <vt:lpwstr>https://secure.phabricator.com/diviner/find/?book=arcanist&amp;name=ArcanistPEP8Linter&amp;type=class&amp;jump=1</vt:lpwstr>
      </vt:variant>
      <vt:variant>
        <vt:lpwstr/>
      </vt:variant>
      <vt:variant>
        <vt:i4>17</vt:i4>
      </vt:variant>
      <vt:variant>
        <vt:i4>315</vt:i4>
      </vt:variant>
      <vt:variant>
        <vt:i4>0</vt:i4>
      </vt:variant>
      <vt:variant>
        <vt:i4>5</vt:i4>
      </vt:variant>
      <vt:variant>
        <vt:lpwstr>http://pypi.python.org/pypi/pep8</vt:lpwstr>
      </vt:variant>
      <vt:variant>
        <vt:lpwstr/>
      </vt:variant>
      <vt:variant>
        <vt:i4>8257579</vt:i4>
      </vt:variant>
      <vt:variant>
        <vt:i4>312</vt:i4>
      </vt:variant>
      <vt:variant>
        <vt:i4>0</vt:i4>
      </vt:variant>
      <vt:variant>
        <vt:i4>5</vt:i4>
      </vt:variant>
      <vt:variant>
        <vt:lpwstr>https://secure.phabricator.com/diviner/find/?book=arcanist&amp;name=ArcanistJSHintLinter&amp;type=class&amp;jump=1</vt:lpwstr>
      </vt:variant>
      <vt:variant>
        <vt:lpwstr/>
      </vt:variant>
      <vt:variant>
        <vt:i4>2687024</vt:i4>
      </vt:variant>
      <vt:variant>
        <vt:i4>309</vt:i4>
      </vt:variant>
      <vt:variant>
        <vt:i4>0</vt:i4>
      </vt:variant>
      <vt:variant>
        <vt:i4>5</vt:i4>
      </vt:variant>
      <vt:variant>
        <vt:lpwstr>http://www.jshint.com/</vt:lpwstr>
      </vt:variant>
      <vt:variant>
        <vt:lpwstr/>
      </vt:variant>
      <vt:variant>
        <vt:i4>5898261</vt:i4>
      </vt:variant>
      <vt:variant>
        <vt:i4>306</vt:i4>
      </vt:variant>
      <vt:variant>
        <vt:i4>0</vt:i4>
      </vt:variant>
      <vt:variant>
        <vt:i4>5</vt:i4>
      </vt:variant>
      <vt:variant>
        <vt:lpwstr>https://secure.phabricator.com/diviner/find/?name=Arcanist_User_Guide%3A_Configuring_a_New_Project&amp;type=article&amp;jump=1</vt:lpwstr>
      </vt:variant>
      <vt:variant>
        <vt:lpwstr/>
      </vt:variant>
      <vt:variant>
        <vt:i4>4325486</vt:i4>
      </vt:variant>
      <vt:variant>
        <vt:i4>303</vt:i4>
      </vt:variant>
      <vt:variant>
        <vt:i4>0</vt:i4>
      </vt:variant>
      <vt:variant>
        <vt:i4>5</vt:i4>
      </vt:variant>
      <vt:variant>
        <vt:lpwstr>https://secure.phabricator.com/diviner/find/?name=Arcanist_User_Guide%3A_Customizing_Existing_Linters&amp;type=article&amp;jump=1</vt:lpwstr>
      </vt:variant>
      <vt:variant>
        <vt:lpwstr/>
      </vt:variant>
      <vt:variant>
        <vt:i4>2293797</vt:i4>
      </vt:variant>
      <vt:variant>
        <vt:i4>300</vt:i4>
      </vt:variant>
      <vt:variant>
        <vt:i4>0</vt:i4>
      </vt:variant>
      <vt:variant>
        <vt:i4>5</vt:i4>
      </vt:variant>
      <vt:variant>
        <vt:lpwstr>https://secure.phabricator.com/diviner/find/?book=arcanist&amp;name=ExampleLintEngine&amp;type=class&amp;jump=1</vt:lpwstr>
      </vt:variant>
      <vt:variant>
        <vt:lpwstr/>
      </vt:variant>
      <vt:variant>
        <vt:i4>4456501</vt:i4>
      </vt:variant>
      <vt:variant>
        <vt:i4>297</vt:i4>
      </vt:variant>
      <vt:variant>
        <vt:i4>0</vt:i4>
      </vt:variant>
      <vt:variant>
        <vt:i4>5</vt:i4>
      </vt:variant>
      <vt:variant>
        <vt:lpwstr>https://secure.phabricator.com/diviner/find/?name=libphutil_Libraries_User_Guide&amp;type=article&amp;jump=1</vt:lpwstr>
      </vt:variant>
      <vt:variant>
        <vt:lpwstr/>
      </vt:variant>
      <vt:variant>
        <vt:i4>78</vt:i4>
      </vt:variant>
      <vt:variant>
        <vt:i4>294</vt:i4>
      </vt:variant>
      <vt:variant>
        <vt:i4>0</vt:i4>
      </vt:variant>
      <vt:variant>
        <vt:i4>5</vt:i4>
      </vt:variant>
      <vt:variant>
        <vt:lpwstr>https://secure.phabricator.com/diviner/find/?book=arcanist&amp;name=ArcanistLintEngine&amp;type=class&amp;jump=1</vt:lpwstr>
      </vt:variant>
      <vt:variant>
        <vt:lpwstr/>
      </vt:variant>
      <vt:variant>
        <vt:i4>3997731</vt:i4>
      </vt:variant>
      <vt:variant>
        <vt:i4>291</vt:i4>
      </vt:variant>
      <vt:variant>
        <vt:i4>0</vt:i4>
      </vt:variant>
      <vt:variant>
        <vt:i4>5</vt:i4>
      </vt:variant>
      <vt:variant>
        <vt:lpwstr>https://secure.phabricator.com/diviner/find/?book=arcanist&amp;name=ArcanistConfiguration&amp;type=class&amp;jump=1</vt:lpwstr>
      </vt:variant>
      <vt:variant>
        <vt:lpwstr/>
      </vt:variant>
      <vt:variant>
        <vt:i4>1179718</vt:i4>
      </vt:variant>
      <vt:variant>
        <vt:i4>288</vt:i4>
      </vt:variant>
      <vt:variant>
        <vt:i4>0</vt:i4>
      </vt:variant>
      <vt:variant>
        <vt:i4>5</vt:i4>
      </vt:variant>
      <vt:variant>
        <vt:lpwstr>https://secure.phabricator.com/diviner/find/?book=arcanist&amp;name=ArcanistBaseUnitTestEngine&amp;type=class&amp;jump=1</vt:lpwstr>
      </vt:variant>
      <vt:variant>
        <vt:lpwstr/>
      </vt:variant>
      <vt:variant>
        <vt:i4>78</vt:i4>
      </vt:variant>
      <vt:variant>
        <vt:i4>285</vt:i4>
      </vt:variant>
      <vt:variant>
        <vt:i4>0</vt:i4>
      </vt:variant>
      <vt:variant>
        <vt:i4>5</vt:i4>
      </vt:variant>
      <vt:variant>
        <vt:lpwstr>https://secure.phabricator.com/diviner/find/?book=arcanist&amp;name=ArcanistLintEngine&amp;type=class&amp;jump=1</vt:lpwstr>
      </vt:variant>
      <vt:variant>
        <vt:lpwstr/>
      </vt:variant>
      <vt:variant>
        <vt:i4>5898261</vt:i4>
      </vt:variant>
      <vt:variant>
        <vt:i4>282</vt:i4>
      </vt:variant>
      <vt:variant>
        <vt:i4>0</vt:i4>
      </vt:variant>
      <vt:variant>
        <vt:i4>5</vt:i4>
      </vt:variant>
      <vt:variant>
        <vt:lpwstr>https://secure.phabricator.com/diviner/find/?name=Arcanist_User_Guide%3A_Configuring_a_New_Project&amp;type=article&amp;jump=1</vt:lpwstr>
      </vt:variant>
      <vt:variant>
        <vt:lpwstr/>
      </vt:variant>
      <vt:variant>
        <vt:i4>7471212</vt:i4>
      </vt:variant>
      <vt:variant>
        <vt:i4>279</vt:i4>
      </vt:variant>
      <vt:variant>
        <vt:i4>0</vt:i4>
      </vt:variant>
      <vt:variant>
        <vt:i4>5</vt:i4>
      </vt:variant>
      <vt:variant>
        <vt:lpwstr>https://secure.phabricator.com/diviner/find/?name=PhabricatorSymbolNameLinter&amp;type=class&amp;jump=1</vt:lpwstr>
      </vt:variant>
      <vt:variant>
        <vt:lpwstr/>
      </vt:variant>
      <vt:variant>
        <vt:i4>7602227</vt:i4>
      </vt:variant>
      <vt:variant>
        <vt:i4>276</vt:i4>
      </vt:variant>
      <vt:variant>
        <vt:i4>0</vt:i4>
      </vt:variant>
      <vt:variant>
        <vt:i4>5</vt:i4>
      </vt:variant>
      <vt:variant>
        <vt:lpwstr>https://secure.phabricator.com/diviner/find/?book=arcanist&amp;name=ArcanistXHPASTLintNamingHook&amp;type=class&amp;jump=1</vt:lpwstr>
      </vt:variant>
      <vt:variant>
        <vt:lpwstr/>
      </vt:variant>
      <vt:variant>
        <vt:i4>7471137</vt:i4>
      </vt:variant>
      <vt:variant>
        <vt:i4>273</vt:i4>
      </vt:variant>
      <vt:variant>
        <vt:i4>0</vt:i4>
      </vt:variant>
      <vt:variant>
        <vt:i4>5</vt:i4>
      </vt:variant>
      <vt:variant>
        <vt:lpwstr>https://secure.phabricator.com/diviner/find/?book=arcanist&amp;name=ArcanistLintSeverity&amp;type=class&amp;jump=1</vt:lpwstr>
      </vt:variant>
      <vt:variant>
        <vt:lpwstr/>
      </vt:variant>
      <vt:variant>
        <vt:i4>196635</vt:i4>
      </vt:variant>
      <vt:variant>
        <vt:i4>270</vt:i4>
      </vt:variant>
      <vt:variant>
        <vt:i4>0</vt:i4>
      </vt:variant>
      <vt:variant>
        <vt:i4>5</vt:i4>
      </vt:variant>
      <vt:variant>
        <vt:lpwstr>https://secure.phabricator.com/diviner/find/?name=Arcanist_User_Guide%3A_Customizing_Lint%2C_Unit_Tests_and_Workflows&amp;type=article&amp;jump=1</vt:lpwstr>
      </vt:variant>
      <vt:variant>
        <vt:lpwstr/>
      </vt:variant>
      <vt:variant>
        <vt:i4>8257605</vt:i4>
      </vt:variant>
      <vt:variant>
        <vt:i4>267</vt:i4>
      </vt:variant>
      <vt:variant>
        <vt:i4>0</vt:i4>
      </vt:variant>
      <vt:variant>
        <vt:i4>5</vt:i4>
      </vt:variant>
      <vt:variant>
        <vt:lpwstr>https://secure.phabricator.com/diviner/find/?name=Arcanist_User_Guide%3A_Lint&amp;type=article&amp;jump=1</vt:lpwstr>
      </vt:variant>
      <vt:variant>
        <vt:lpwstr/>
      </vt:variant>
      <vt:variant>
        <vt:i4>8257605</vt:i4>
      </vt:variant>
      <vt:variant>
        <vt:i4>264</vt:i4>
      </vt:variant>
      <vt:variant>
        <vt:i4>0</vt:i4>
      </vt:variant>
      <vt:variant>
        <vt:i4>5</vt:i4>
      </vt:variant>
      <vt:variant>
        <vt:lpwstr>https://secure.phabricator.com/diviner/find/?name=Arcanist_User_Guide%3A_Lint&amp;type=article&amp;jump=1</vt:lpwstr>
      </vt:variant>
      <vt:variant>
        <vt:lpwstr/>
      </vt:variant>
      <vt:variant>
        <vt:i4>5898261</vt:i4>
      </vt:variant>
      <vt:variant>
        <vt:i4>261</vt:i4>
      </vt:variant>
      <vt:variant>
        <vt:i4>0</vt:i4>
      </vt:variant>
      <vt:variant>
        <vt:i4>5</vt:i4>
      </vt:variant>
      <vt:variant>
        <vt:lpwstr>https://secure.phabricator.com/diviner/find/?name=Arcanist_User_Guide%3A_Configuring_a_New_Project&amp;type=article&amp;jump=1</vt:lpwstr>
      </vt:variant>
      <vt:variant>
        <vt:lpwstr/>
      </vt:variant>
      <vt:variant>
        <vt:i4>3670068</vt:i4>
      </vt:variant>
      <vt:variant>
        <vt:i4>258</vt:i4>
      </vt:variant>
      <vt:variant>
        <vt:i4>0</vt:i4>
      </vt:variant>
      <vt:variant>
        <vt:i4>5</vt:i4>
      </vt:variant>
      <vt:variant>
        <vt:lpwstr>https://secure.phabricator.com/diviner/find/?name=Arcanist_User_Guide&amp;type=article&amp;jump=1</vt:lpwstr>
      </vt:variant>
      <vt:variant>
        <vt:lpwstr/>
      </vt:variant>
      <vt:variant>
        <vt:i4>196635</vt:i4>
      </vt:variant>
      <vt:variant>
        <vt:i4>255</vt:i4>
      </vt:variant>
      <vt:variant>
        <vt:i4>0</vt:i4>
      </vt:variant>
      <vt:variant>
        <vt:i4>5</vt:i4>
      </vt:variant>
      <vt:variant>
        <vt:lpwstr>https://secure.phabricator.com/diviner/find/?name=Arcanist_User_Guide%3A_Customizing_Lint%2C_Unit_Tests_and_Workflows&amp;type=article&amp;jump=1</vt:lpwstr>
      </vt:variant>
      <vt:variant>
        <vt:lpwstr/>
      </vt:variant>
      <vt:variant>
        <vt:i4>1179718</vt:i4>
      </vt:variant>
      <vt:variant>
        <vt:i4>252</vt:i4>
      </vt:variant>
      <vt:variant>
        <vt:i4>0</vt:i4>
      </vt:variant>
      <vt:variant>
        <vt:i4>5</vt:i4>
      </vt:variant>
      <vt:variant>
        <vt:lpwstr>https://secure.phabricator.com/diviner/find/?book=arcanist&amp;name=ArcanistBaseUnitTestEngine&amp;type=class&amp;jump=1</vt:lpwstr>
      </vt:variant>
      <vt:variant>
        <vt:lpwstr/>
      </vt:variant>
      <vt:variant>
        <vt:i4>8257605</vt:i4>
      </vt:variant>
      <vt:variant>
        <vt:i4>249</vt:i4>
      </vt:variant>
      <vt:variant>
        <vt:i4>0</vt:i4>
      </vt:variant>
      <vt:variant>
        <vt:i4>5</vt:i4>
      </vt:variant>
      <vt:variant>
        <vt:lpwstr>https://secure.phabricator.com/diviner/find/?name=Arcanist_User_Guide%3A_Lint&amp;type=article&amp;jump=1</vt:lpwstr>
      </vt:variant>
      <vt:variant>
        <vt:lpwstr/>
      </vt:variant>
      <vt:variant>
        <vt:i4>78</vt:i4>
      </vt:variant>
      <vt:variant>
        <vt:i4>246</vt:i4>
      </vt:variant>
      <vt:variant>
        <vt:i4>0</vt:i4>
      </vt:variant>
      <vt:variant>
        <vt:i4>5</vt:i4>
      </vt:variant>
      <vt:variant>
        <vt:lpwstr>https://secure.phabricator.com/diviner/find/?book=arcanist&amp;name=ArcanistLintEngine&amp;type=class&amp;jump=1</vt:lpwstr>
      </vt:variant>
      <vt:variant>
        <vt:lpwstr/>
      </vt:variant>
      <vt:variant>
        <vt:i4>4456501</vt:i4>
      </vt:variant>
      <vt:variant>
        <vt:i4>243</vt:i4>
      </vt:variant>
      <vt:variant>
        <vt:i4>0</vt:i4>
      </vt:variant>
      <vt:variant>
        <vt:i4>5</vt:i4>
      </vt:variant>
      <vt:variant>
        <vt:lpwstr>https://secure.phabricator.com/diviner/find/?name=libphutil_Libraries_User_Guide&amp;type=article&amp;jump=1</vt:lpwstr>
      </vt:variant>
      <vt:variant>
        <vt:lpwstr/>
      </vt:variant>
      <vt:variant>
        <vt:i4>8126586</vt:i4>
      </vt:variant>
      <vt:variant>
        <vt:i4>240</vt:i4>
      </vt:variant>
      <vt:variant>
        <vt:i4>0</vt:i4>
      </vt:variant>
      <vt:variant>
        <vt:i4>5</vt:i4>
      </vt:variant>
      <vt:variant>
        <vt:lpwstr>https://secure.phabricator.com/diviner/find/?name=Arcanist_User_Guide%3A_arc_diff&amp;type=article&amp;jump=1</vt:lpwstr>
      </vt:variant>
      <vt:variant>
        <vt:lpwstr/>
      </vt:variant>
      <vt:variant>
        <vt:i4>3670068</vt:i4>
      </vt:variant>
      <vt:variant>
        <vt:i4>237</vt:i4>
      </vt:variant>
      <vt:variant>
        <vt:i4>0</vt:i4>
      </vt:variant>
      <vt:variant>
        <vt:i4>5</vt:i4>
      </vt:variant>
      <vt:variant>
        <vt:lpwstr>https://secure.phabricator.com/diviner/find/?name=Arcanist_User_Guide&amp;type=article&amp;jump=1</vt:lpwstr>
      </vt:variant>
      <vt:variant>
        <vt:lpwstr/>
      </vt:variant>
      <vt:variant>
        <vt:i4>6815780</vt:i4>
      </vt:variant>
      <vt:variant>
        <vt:i4>234</vt:i4>
      </vt:variant>
      <vt:variant>
        <vt:i4>0</vt:i4>
      </vt:variant>
      <vt:variant>
        <vt:i4>5</vt:i4>
      </vt:variant>
      <vt:variant>
        <vt:lpwstr>https://secure.phabricator.com/diviner/find/?book=arcanist&amp;name=PhutilUnitTestEngine&amp;type=class&amp;jump=1</vt:lpwstr>
      </vt:variant>
      <vt:variant>
        <vt:lpwstr/>
      </vt:variant>
      <vt:variant>
        <vt:i4>1704027</vt:i4>
      </vt:variant>
      <vt:variant>
        <vt:i4>231</vt:i4>
      </vt:variant>
      <vt:variant>
        <vt:i4>0</vt:i4>
      </vt:variant>
      <vt:variant>
        <vt:i4>5</vt:i4>
      </vt:variant>
      <vt:variant>
        <vt:lpwstr>https://secure.phabricator.com/diviner/find/?book=arcanist&amp;name=ArcanistPhutilTestCase&amp;type=class&amp;jump=1</vt:lpwstr>
      </vt:variant>
      <vt:variant>
        <vt:lpwstr/>
      </vt:variant>
      <vt:variant>
        <vt:i4>1048662</vt:i4>
      </vt:variant>
      <vt:variant>
        <vt:i4>228</vt:i4>
      </vt:variant>
      <vt:variant>
        <vt:i4>0</vt:i4>
      </vt:variant>
      <vt:variant>
        <vt:i4>5</vt:i4>
      </vt:variant>
      <vt:variant>
        <vt:lpwstr>https://secure.phabricator.com/diviner/find/?book=arcanist&amp;name=ArcanistUnitTestResult&amp;type=class&amp;jump=1</vt:lpwstr>
      </vt:variant>
      <vt:variant>
        <vt:lpwstr/>
      </vt:variant>
      <vt:variant>
        <vt:i4>196635</vt:i4>
      </vt:variant>
      <vt:variant>
        <vt:i4>225</vt:i4>
      </vt:variant>
      <vt:variant>
        <vt:i4>0</vt:i4>
      </vt:variant>
      <vt:variant>
        <vt:i4>5</vt:i4>
      </vt:variant>
      <vt:variant>
        <vt:lpwstr>https://secure.phabricator.com/diviner/find/?name=Arcanist_User_Guide%3A_Customizing_Lint%2C_Unit_Tests_and_Workflows&amp;type=article&amp;jump=1</vt:lpwstr>
      </vt:variant>
      <vt:variant>
        <vt:lpwstr/>
      </vt:variant>
      <vt:variant>
        <vt:i4>5898261</vt:i4>
      </vt:variant>
      <vt:variant>
        <vt:i4>222</vt:i4>
      </vt:variant>
      <vt:variant>
        <vt:i4>0</vt:i4>
      </vt:variant>
      <vt:variant>
        <vt:i4>5</vt:i4>
      </vt:variant>
      <vt:variant>
        <vt:lpwstr>https://secure.phabricator.com/diviner/find/?name=Arcanist_User_Guide%3A_Configuring_a_New_Project&amp;type=article&amp;jump=1</vt:lpwstr>
      </vt:variant>
      <vt:variant>
        <vt:lpwstr/>
      </vt:variant>
      <vt:variant>
        <vt:i4>3670068</vt:i4>
      </vt:variant>
      <vt:variant>
        <vt:i4>219</vt:i4>
      </vt:variant>
      <vt:variant>
        <vt:i4>0</vt:i4>
      </vt:variant>
      <vt:variant>
        <vt:i4>5</vt:i4>
      </vt:variant>
      <vt:variant>
        <vt:lpwstr>https://secure.phabricator.com/diviner/find/?name=Arcanist_User_Guide&amp;type=article&amp;jump=1</vt:lpwstr>
      </vt:variant>
      <vt:variant>
        <vt:lpwstr/>
      </vt:variant>
      <vt:variant>
        <vt:i4>2097212</vt:i4>
      </vt:variant>
      <vt:variant>
        <vt:i4>216</vt:i4>
      </vt:variant>
      <vt:variant>
        <vt:i4>0</vt:i4>
      </vt:variant>
      <vt:variant>
        <vt:i4>5</vt:i4>
      </vt:variant>
      <vt:variant>
        <vt:lpwstr>https://secure.phabricator.com/diviner/find/?name=Differential_User_Guide&amp;type=article&amp;jump=1</vt:lpwstr>
      </vt:variant>
      <vt:variant>
        <vt:lpwstr/>
      </vt:variant>
      <vt:variant>
        <vt:i4>3670068</vt:i4>
      </vt:variant>
      <vt:variant>
        <vt:i4>213</vt:i4>
      </vt:variant>
      <vt:variant>
        <vt:i4>0</vt:i4>
      </vt:variant>
      <vt:variant>
        <vt:i4>5</vt:i4>
      </vt:variant>
      <vt:variant>
        <vt:lpwstr>https://secure.phabricator.com/diviner/find/?name=Arcanist_User_Guide&amp;type=article&amp;jump=1</vt:lpwstr>
      </vt:variant>
      <vt:variant>
        <vt:lpwstr/>
      </vt:variant>
      <vt:variant>
        <vt:i4>1703942</vt:i4>
      </vt:variant>
      <vt:variant>
        <vt:i4>210</vt:i4>
      </vt:variant>
      <vt:variant>
        <vt:i4>0</vt:i4>
      </vt:variant>
      <vt:variant>
        <vt:i4>5</vt:i4>
      </vt:variant>
      <vt:variant>
        <vt:lpwstr>http://www.phabricator.com/docs/phabricator/article/Arcanist_User_Guide_Repository_Hooks.html</vt:lpwstr>
      </vt:variant>
      <vt:variant>
        <vt:lpwstr/>
      </vt:variant>
      <vt:variant>
        <vt:i4>2228259</vt:i4>
      </vt:variant>
      <vt:variant>
        <vt:i4>207</vt:i4>
      </vt:variant>
      <vt:variant>
        <vt:i4>0</vt:i4>
      </vt:variant>
      <vt:variant>
        <vt:i4>5</vt:i4>
      </vt:variant>
      <vt:variant>
        <vt:lpwstr>http://www.phabricator.com/docs/phabricator/article/Arcanist_User_Guide_Code_Coverage.html</vt:lpwstr>
      </vt:variant>
      <vt:variant>
        <vt:lpwstr/>
      </vt:variant>
      <vt:variant>
        <vt:i4>6946879</vt:i4>
      </vt:variant>
      <vt:variant>
        <vt:i4>204</vt:i4>
      </vt:variant>
      <vt:variant>
        <vt:i4>0</vt:i4>
      </vt:variant>
      <vt:variant>
        <vt:i4>5</vt:i4>
      </vt:variant>
      <vt:variant>
        <vt:lpwstr>http://www.phabricator.com/docs/phabricator/article/Arcanist_User_Guide_Customizing_Lint,_Unit_Tests_and_Workflows.html</vt:lpwstr>
      </vt:variant>
      <vt:variant>
        <vt:lpwstr/>
      </vt:variant>
      <vt:variant>
        <vt:i4>2949140</vt:i4>
      </vt:variant>
      <vt:variant>
        <vt:i4>201</vt:i4>
      </vt:variant>
      <vt:variant>
        <vt:i4>0</vt:i4>
      </vt:variant>
      <vt:variant>
        <vt:i4>5</vt:i4>
      </vt:variant>
      <vt:variant>
        <vt:lpwstr>http://www.phabricator.com/docs/phabricator/article/Arcanist_User_Guide_Customizing_Existing_Linters.html</vt:lpwstr>
      </vt:variant>
      <vt:variant>
        <vt:lpwstr/>
      </vt:variant>
      <vt:variant>
        <vt:i4>393256</vt:i4>
      </vt:variant>
      <vt:variant>
        <vt:i4>198</vt:i4>
      </vt:variant>
      <vt:variant>
        <vt:i4>0</vt:i4>
      </vt:variant>
      <vt:variant>
        <vt:i4>5</vt:i4>
      </vt:variant>
      <vt:variant>
        <vt:lpwstr>http://www.phabricator.com/docs/phabricator/article/Arcanist_User_Guide_Lint.html</vt:lpwstr>
      </vt:variant>
      <vt:variant>
        <vt:lpwstr/>
      </vt:variant>
      <vt:variant>
        <vt:i4>2555960</vt:i4>
      </vt:variant>
      <vt:variant>
        <vt:i4>195</vt:i4>
      </vt:variant>
      <vt:variant>
        <vt:i4>0</vt:i4>
      </vt:variant>
      <vt:variant>
        <vt:i4>5</vt:i4>
      </vt:variant>
      <vt:variant>
        <vt:lpwstr>http://www.phabricator.com/docs/phabricator/article/Arcanist_User_Guide_Commit_Ranges.html</vt:lpwstr>
      </vt:variant>
      <vt:variant>
        <vt:lpwstr/>
      </vt:variant>
      <vt:variant>
        <vt:i4>3735594</vt:i4>
      </vt:variant>
      <vt:variant>
        <vt:i4>192</vt:i4>
      </vt:variant>
      <vt:variant>
        <vt:i4>0</vt:i4>
      </vt:variant>
      <vt:variant>
        <vt:i4>5</vt:i4>
      </vt:variant>
      <vt:variant>
        <vt:lpwstr>http://www.phabricator.com/docs/phabricator/article/Arcanist_User_Guide_arc_diff.html</vt:lpwstr>
      </vt:variant>
      <vt:variant>
        <vt:lpwstr/>
      </vt:variant>
      <vt:variant>
        <vt:i4>1769500</vt:i4>
      </vt:variant>
      <vt:variant>
        <vt:i4>189</vt:i4>
      </vt:variant>
      <vt:variant>
        <vt:i4>0</vt:i4>
      </vt:variant>
      <vt:variant>
        <vt:i4>5</vt:i4>
      </vt:variant>
      <vt:variant>
        <vt:lpwstr>http://www.phabricator.com/docs/phabricator/article/Arcanist_User_Guide_Configuring_a_New_Project.html</vt:lpwstr>
      </vt:variant>
      <vt:variant>
        <vt:lpwstr/>
      </vt:variant>
      <vt:variant>
        <vt:i4>983099</vt:i4>
      </vt:variant>
      <vt:variant>
        <vt:i4>186</vt:i4>
      </vt:variant>
      <vt:variant>
        <vt:i4>0</vt:i4>
      </vt:variant>
      <vt:variant>
        <vt:i4>5</vt:i4>
      </vt:variant>
      <vt:variant>
        <vt:lpwstr>http://www.phabricator.com/docs/arcanist/class/ArcanistWorkingCopyIdentity.html</vt:lpwstr>
      </vt:variant>
      <vt:variant>
        <vt:lpwstr>method_setRuntimeConfig</vt:lpwstr>
      </vt:variant>
      <vt:variant>
        <vt:i4>196649</vt:i4>
      </vt:variant>
      <vt:variant>
        <vt:i4>183</vt:i4>
      </vt:variant>
      <vt:variant>
        <vt:i4>0</vt:i4>
      </vt:variant>
      <vt:variant>
        <vt:i4>5</vt:i4>
      </vt:variant>
      <vt:variant>
        <vt:lpwstr>http://www.phabricator.com/docs/phabricator/article/Give_Feedback!_Get_Support!.html</vt:lpwstr>
      </vt:variant>
      <vt:variant>
        <vt:lpwstr/>
      </vt:variant>
      <vt:variant>
        <vt:i4>3014676</vt:i4>
      </vt:variant>
      <vt:variant>
        <vt:i4>180</vt:i4>
      </vt:variant>
      <vt:variant>
        <vt:i4>0</vt:i4>
      </vt:variant>
      <vt:variant>
        <vt:i4>5</vt:i4>
      </vt:variant>
      <vt:variant>
        <vt:lpwstr>http://www.phabricator.com/docs/phabricator/article/Arcanist_User_Guide_Mac_OS_X.html</vt:lpwstr>
      </vt:variant>
      <vt:variant>
        <vt:lpwstr/>
      </vt:variant>
      <vt:variant>
        <vt:i4>5374064</vt:i4>
      </vt:variant>
      <vt:variant>
        <vt:i4>177</vt:i4>
      </vt:variant>
      <vt:variant>
        <vt:i4>0</vt:i4>
      </vt:variant>
      <vt:variant>
        <vt:i4>5</vt:i4>
      </vt:variant>
      <vt:variant>
        <vt:lpwstr>http://www.phabricator.com/docs/phabricator/article/Arcanist_User_Guide_Windows.html</vt:lpwstr>
      </vt:variant>
      <vt:variant>
        <vt:lpwstr/>
      </vt:variant>
      <vt:variant>
        <vt:i4>3211379</vt:i4>
      </vt:variant>
      <vt:variant>
        <vt:i4>174</vt:i4>
      </vt:variant>
      <vt:variant>
        <vt:i4>0</vt:i4>
      </vt:variant>
      <vt:variant>
        <vt:i4>5</vt:i4>
      </vt:variant>
      <vt:variant>
        <vt:lpwstr>http://www.php.net/</vt:lpwstr>
      </vt:variant>
      <vt:variant>
        <vt:lpwstr/>
      </vt:variant>
      <vt:variant>
        <vt:i4>5374064</vt:i4>
      </vt:variant>
      <vt:variant>
        <vt:i4>171</vt:i4>
      </vt:variant>
      <vt:variant>
        <vt:i4>0</vt:i4>
      </vt:variant>
      <vt:variant>
        <vt:i4>5</vt:i4>
      </vt:variant>
      <vt:variant>
        <vt:lpwstr>http://www.phabricator.com/docs/phabricator/article/Arcanist_User_Guide_Windows.html</vt:lpwstr>
      </vt:variant>
      <vt:variant>
        <vt:lpwstr/>
      </vt:variant>
      <vt:variant>
        <vt:i4>3014676</vt:i4>
      </vt:variant>
      <vt:variant>
        <vt:i4>168</vt:i4>
      </vt:variant>
      <vt:variant>
        <vt:i4>0</vt:i4>
      </vt:variant>
      <vt:variant>
        <vt:i4>5</vt:i4>
      </vt:variant>
      <vt:variant>
        <vt:lpwstr>http://www.phabricator.com/docs/phabricator/article/Arcanist_User_Guide_Mac_OS_X.html</vt:lpwstr>
      </vt:variant>
      <vt:variant>
        <vt:lpwstr/>
      </vt:variant>
      <vt:variant>
        <vt:i4>393256</vt:i4>
      </vt:variant>
      <vt:variant>
        <vt:i4>165</vt:i4>
      </vt:variant>
      <vt:variant>
        <vt:i4>0</vt:i4>
      </vt:variant>
      <vt:variant>
        <vt:i4>5</vt:i4>
      </vt:variant>
      <vt:variant>
        <vt:lpwstr>http://www.phabricator.com/docs/phabricator/article/Arcanist_User_Guide_Lint.html</vt:lpwstr>
      </vt:variant>
      <vt:variant>
        <vt:lpwstr/>
      </vt:variant>
      <vt:variant>
        <vt:i4>3735594</vt:i4>
      </vt:variant>
      <vt:variant>
        <vt:i4>162</vt:i4>
      </vt:variant>
      <vt:variant>
        <vt:i4>0</vt:i4>
      </vt:variant>
      <vt:variant>
        <vt:i4>5</vt:i4>
      </vt:variant>
      <vt:variant>
        <vt:lpwstr>http://www.phabricator.com/docs/phabricator/article/Arcanist_User_Guide_arc_diff.html</vt:lpwstr>
      </vt:variant>
      <vt:variant>
        <vt:lpwstr/>
      </vt:variant>
      <vt:variant>
        <vt:i4>983055</vt:i4>
      </vt:variant>
      <vt:variant>
        <vt:i4>159</vt:i4>
      </vt:variant>
      <vt:variant>
        <vt:i4>0</vt:i4>
      </vt:variant>
      <vt:variant>
        <vt:i4>5</vt:i4>
      </vt:variant>
      <vt:variant>
        <vt:lpwstr>http://www.phabricator.com/docs/phabricator/article/Arcanist_Quick_Start.html</vt:lpwstr>
      </vt:variant>
      <vt:variant>
        <vt:lpwstr/>
      </vt:variant>
      <vt:variant>
        <vt:i4>327760</vt:i4>
      </vt:variant>
      <vt:variant>
        <vt:i4>156</vt:i4>
      </vt:variant>
      <vt:variant>
        <vt:i4>0</vt:i4>
      </vt:variant>
      <vt:variant>
        <vt:i4>5</vt:i4>
      </vt:variant>
      <vt:variant>
        <vt:lpwstr>http://www.phabricator.com/docs/arcanist/</vt:lpwstr>
      </vt:variant>
      <vt:variant>
        <vt:lpwstr/>
      </vt:variant>
      <vt:variant>
        <vt:i4>7798901</vt:i4>
      </vt:variant>
      <vt:variant>
        <vt:i4>153</vt:i4>
      </vt:variant>
      <vt:variant>
        <vt:i4>0</vt:i4>
      </vt:variant>
      <vt:variant>
        <vt:i4>5</vt:i4>
      </vt:variant>
      <vt:variant>
        <vt:lpwstr>http://www.phabricator.com/docs/phabricator/article/Arcanist_User_Guide.html</vt:lpwstr>
      </vt:variant>
      <vt:variant>
        <vt:lpwstr/>
      </vt:variant>
      <vt:variant>
        <vt:i4>3735594</vt:i4>
      </vt:variant>
      <vt:variant>
        <vt:i4>150</vt:i4>
      </vt:variant>
      <vt:variant>
        <vt:i4>0</vt:i4>
      </vt:variant>
      <vt:variant>
        <vt:i4>5</vt:i4>
      </vt:variant>
      <vt:variant>
        <vt:lpwstr>http://www.phabricator.com/docs/phabricator/article/Arcanist_User_Guide_arc_diff.html</vt:lpwstr>
      </vt:variant>
      <vt:variant>
        <vt:lpwstr/>
      </vt:variant>
      <vt:variant>
        <vt:i4>1769500</vt:i4>
      </vt:variant>
      <vt:variant>
        <vt:i4>147</vt:i4>
      </vt:variant>
      <vt:variant>
        <vt:i4>0</vt:i4>
      </vt:variant>
      <vt:variant>
        <vt:i4>5</vt:i4>
      </vt:variant>
      <vt:variant>
        <vt:lpwstr>http://www.phabricator.com/docs/phabricator/article/Arcanist_User_Guide_Configuring_a_New_Project.html</vt:lpwstr>
      </vt:variant>
      <vt:variant>
        <vt:lpwstr/>
      </vt:variant>
      <vt:variant>
        <vt:i4>3735594</vt:i4>
      </vt:variant>
      <vt:variant>
        <vt:i4>144</vt:i4>
      </vt:variant>
      <vt:variant>
        <vt:i4>0</vt:i4>
      </vt:variant>
      <vt:variant>
        <vt:i4>5</vt:i4>
      </vt:variant>
      <vt:variant>
        <vt:lpwstr>http://www.phabricator.com/docs/phabricator/article/Arcanist_User_Guide_arc_diff.html</vt:lpwstr>
      </vt:variant>
      <vt:variant>
        <vt:lpwstr/>
      </vt:variant>
      <vt:variant>
        <vt:i4>1769500</vt:i4>
      </vt:variant>
      <vt:variant>
        <vt:i4>141</vt:i4>
      </vt:variant>
      <vt:variant>
        <vt:i4>0</vt:i4>
      </vt:variant>
      <vt:variant>
        <vt:i4>5</vt:i4>
      </vt:variant>
      <vt:variant>
        <vt:lpwstr>http://www.phabricator.com/docs/phabricator/article/Arcanist_User_Guide_Configuring_a_New_Project.html</vt:lpwstr>
      </vt:variant>
      <vt:variant>
        <vt:lpwstr/>
      </vt:variant>
      <vt:variant>
        <vt:i4>5374064</vt:i4>
      </vt:variant>
      <vt:variant>
        <vt:i4>138</vt:i4>
      </vt:variant>
      <vt:variant>
        <vt:i4>0</vt:i4>
      </vt:variant>
      <vt:variant>
        <vt:i4>5</vt:i4>
      </vt:variant>
      <vt:variant>
        <vt:lpwstr>http://www.phabricator.com/docs/phabricator/article/Arcanist_User_Guide_Windows.html</vt:lpwstr>
      </vt:variant>
      <vt:variant>
        <vt:lpwstr/>
      </vt:variant>
      <vt:variant>
        <vt:i4>5374064</vt:i4>
      </vt:variant>
      <vt:variant>
        <vt:i4>135</vt:i4>
      </vt:variant>
      <vt:variant>
        <vt:i4>0</vt:i4>
      </vt:variant>
      <vt:variant>
        <vt:i4>5</vt:i4>
      </vt:variant>
      <vt:variant>
        <vt:lpwstr>http://www.phabricator.com/docs/phabricator/article/Arcanist_User_Guide_Windows.html</vt:lpwstr>
      </vt:variant>
      <vt:variant>
        <vt:lpwstr/>
      </vt:variant>
      <vt:variant>
        <vt:i4>3014676</vt:i4>
      </vt:variant>
      <vt:variant>
        <vt:i4>132</vt:i4>
      </vt:variant>
      <vt:variant>
        <vt:i4>0</vt:i4>
      </vt:variant>
      <vt:variant>
        <vt:i4>5</vt:i4>
      </vt:variant>
      <vt:variant>
        <vt:lpwstr>http://www.phabricator.com/docs/phabricator/article/Arcanist_User_Guide_Mac_OS_X.html</vt:lpwstr>
      </vt:variant>
      <vt:variant>
        <vt:lpwstr/>
      </vt:variant>
      <vt:variant>
        <vt:i4>7798901</vt:i4>
      </vt:variant>
      <vt:variant>
        <vt:i4>129</vt:i4>
      </vt:variant>
      <vt:variant>
        <vt:i4>0</vt:i4>
      </vt:variant>
      <vt:variant>
        <vt:i4>5</vt:i4>
      </vt:variant>
      <vt:variant>
        <vt:lpwstr>http://www.phabricator.com/docs/phabricator/article/Arcanist_User_Guide.html</vt:lpwstr>
      </vt:variant>
      <vt:variant>
        <vt:lpwstr/>
      </vt:variant>
      <vt:variant>
        <vt:i4>3276846</vt:i4>
      </vt:variant>
      <vt:variant>
        <vt:i4>126</vt:i4>
      </vt:variant>
      <vt:variant>
        <vt:i4>0</vt:i4>
      </vt:variant>
      <vt:variant>
        <vt:i4>5</vt:i4>
      </vt:variant>
      <vt:variant>
        <vt:lpwstr>http://www.phabricator.com/docs/phabricator/article/Diffusion_User_Guide.html</vt:lpwstr>
      </vt:variant>
      <vt:variant>
        <vt:lpwstr/>
      </vt:variant>
      <vt:variant>
        <vt:i4>7798869</vt:i4>
      </vt:variant>
      <vt:variant>
        <vt:i4>123</vt:i4>
      </vt:variant>
      <vt:variant>
        <vt:i4>0</vt:i4>
      </vt:variant>
      <vt:variant>
        <vt:i4>5</vt:i4>
      </vt:variant>
      <vt:variant>
        <vt:lpwstr>http://www.phabricator.com/docs/phabricator/article/libphutil_Libraries_User_Guide.html</vt:lpwstr>
      </vt:variant>
      <vt:variant>
        <vt:lpwstr/>
      </vt:variant>
      <vt:variant>
        <vt:i4>4980825</vt:i4>
      </vt:variant>
      <vt:variant>
        <vt:i4>120</vt:i4>
      </vt:variant>
      <vt:variant>
        <vt:i4>0</vt:i4>
      </vt:variant>
      <vt:variant>
        <vt:i4>5</vt:i4>
      </vt:variant>
      <vt:variant>
        <vt:lpwstr>http://www.phabricator.com/docs/phabricator/class/PhabricatorDaemon.html</vt:lpwstr>
      </vt:variant>
      <vt:variant>
        <vt:lpwstr/>
      </vt:variant>
      <vt:variant>
        <vt:i4>3276846</vt:i4>
      </vt:variant>
      <vt:variant>
        <vt:i4>117</vt:i4>
      </vt:variant>
      <vt:variant>
        <vt:i4>0</vt:i4>
      </vt:variant>
      <vt:variant>
        <vt:i4>5</vt:i4>
      </vt:variant>
      <vt:variant>
        <vt:lpwstr>http://www.phabricator.com/docs/phabricator/article/Diffusion_User_Guide.html</vt:lpwstr>
      </vt:variant>
      <vt:variant>
        <vt:lpwstr/>
      </vt:variant>
      <vt:variant>
        <vt:i4>720977</vt:i4>
      </vt:variant>
      <vt:variant>
        <vt:i4>114</vt:i4>
      </vt:variant>
      <vt:variant>
        <vt:i4>0</vt:i4>
      </vt:variant>
      <vt:variant>
        <vt:i4>5</vt:i4>
      </vt:variant>
      <vt:variant>
        <vt:lpwstr>http://lamsonproject.org/docs/deploying_oneshotblog.html</vt:lpwstr>
      </vt:variant>
      <vt:variant>
        <vt:lpwstr>_blank</vt:lpwstr>
      </vt:variant>
      <vt:variant>
        <vt:i4>7733286</vt:i4>
      </vt:variant>
      <vt:variant>
        <vt:i4>111</vt:i4>
      </vt:variant>
      <vt:variant>
        <vt:i4>0</vt:i4>
      </vt:variant>
      <vt:variant>
        <vt:i4>5</vt:i4>
      </vt:variant>
      <vt:variant>
        <vt:lpwstr>http://lamsonproject.org/docs/getting_started.html</vt:lpwstr>
      </vt:variant>
      <vt:variant>
        <vt:lpwstr>_blank</vt:lpwstr>
      </vt:variant>
      <vt:variant>
        <vt:i4>1179699</vt:i4>
      </vt:variant>
      <vt:variant>
        <vt:i4>108</vt:i4>
      </vt:variant>
      <vt:variant>
        <vt:i4>0</vt:i4>
      </vt:variant>
      <vt:variant>
        <vt:i4>5</vt:i4>
      </vt:variant>
      <vt:variant>
        <vt:lpwstr>http://sendgrid.com/developer/reply</vt:lpwstr>
      </vt:variant>
      <vt:variant>
        <vt:lpwstr>_blank</vt:lpwstr>
      </vt:variant>
      <vt:variant>
        <vt:i4>4063309</vt:i4>
      </vt:variant>
      <vt:variant>
        <vt:i4>105</vt:i4>
      </vt:variant>
      <vt:variant>
        <vt:i4>0</vt:i4>
      </vt:variant>
      <vt:variant>
        <vt:i4>5</vt:i4>
      </vt:variant>
      <vt:variant>
        <vt:lpwstr>http://sendgrid.com/</vt:lpwstr>
      </vt:variant>
      <vt:variant>
        <vt:lpwstr>_blank</vt:lpwstr>
      </vt:variant>
      <vt:variant>
        <vt:i4>34</vt:i4>
      </vt:variant>
      <vt:variant>
        <vt:i4>102</vt:i4>
      </vt:variant>
      <vt:variant>
        <vt:i4>0</vt:i4>
      </vt:variant>
      <vt:variant>
        <vt:i4>5</vt:i4>
      </vt:variant>
      <vt:variant>
        <vt:lpwstr>http://www.phabricator.com/docs/phabricator/article/Managing_Daemons_with_phd.html</vt:lpwstr>
      </vt:variant>
      <vt:variant>
        <vt:lpwstr/>
      </vt:variant>
      <vt:variant>
        <vt:i4>6422637</vt:i4>
      </vt:variant>
      <vt:variant>
        <vt:i4>99</vt:i4>
      </vt:variant>
      <vt:variant>
        <vt:i4>0</vt:i4>
      </vt:variant>
      <vt:variant>
        <vt:i4>5</vt:i4>
      </vt:variant>
      <vt:variant>
        <vt:lpwstr>http://www.phabricator.com/docs/phabricator/class/PhabricatorMailImplementationTestAdapter.html</vt:lpwstr>
      </vt:variant>
      <vt:variant>
        <vt:lpwstr/>
      </vt:variant>
      <vt:variant>
        <vt:i4>6619260</vt:i4>
      </vt:variant>
      <vt:variant>
        <vt:i4>96</vt:i4>
      </vt:variant>
      <vt:variant>
        <vt:i4>0</vt:i4>
      </vt:variant>
      <vt:variant>
        <vt:i4>5</vt:i4>
      </vt:variant>
      <vt:variant>
        <vt:lpwstr>http://www.phabricator.com/docs/phabricator/class/PhabricatorMailImplementationAdapter.html</vt:lpwstr>
      </vt:variant>
      <vt:variant>
        <vt:lpwstr/>
      </vt:variant>
      <vt:variant>
        <vt:i4>3407939</vt:i4>
      </vt:variant>
      <vt:variant>
        <vt:i4>93</vt:i4>
      </vt:variant>
      <vt:variant>
        <vt:i4>0</vt:i4>
      </vt:variant>
      <vt:variant>
        <vt:i4>5</vt:i4>
      </vt:variant>
      <vt:variant>
        <vt:lpwstr>http://sendgrid.com/developer</vt:lpwstr>
      </vt:variant>
      <vt:variant>
        <vt:lpwstr>_blank</vt:lpwstr>
      </vt:variant>
      <vt:variant>
        <vt:i4>4063309</vt:i4>
      </vt:variant>
      <vt:variant>
        <vt:i4>90</vt:i4>
      </vt:variant>
      <vt:variant>
        <vt:i4>0</vt:i4>
      </vt:variant>
      <vt:variant>
        <vt:i4>5</vt:i4>
      </vt:variant>
      <vt:variant>
        <vt:lpwstr>http://sendgrid.com/</vt:lpwstr>
      </vt:variant>
      <vt:variant>
        <vt:lpwstr>_blank</vt:lpwstr>
      </vt:variant>
      <vt:variant>
        <vt:i4>7471143</vt:i4>
      </vt:variant>
      <vt:variant>
        <vt:i4>87</vt:i4>
      </vt:variant>
      <vt:variant>
        <vt:i4>0</vt:i4>
      </vt:variant>
      <vt:variant>
        <vt:i4>5</vt:i4>
      </vt:variant>
      <vt:variant>
        <vt:lpwstr>http://aws.amazon.com/ses/</vt:lpwstr>
      </vt:variant>
      <vt:variant>
        <vt:lpwstr/>
      </vt:variant>
      <vt:variant>
        <vt:i4>34</vt:i4>
      </vt:variant>
      <vt:variant>
        <vt:i4>84</vt:i4>
      </vt:variant>
      <vt:variant>
        <vt:i4>0</vt:i4>
      </vt:variant>
      <vt:variant>
        <vt:i4>5</vt:i4>
      </vt:variant>
      <vt:variant>
        <vt:lpwstr>http://www.phabricator.com/docs/phabricator/article/Managing_Daemons_with_phd.html</vt:lpwstr>
      </vt:variant>
      <vt:variant>
        <vt:lpwstr/>
      </vt:variant>
      <vt:variant>
        <vt:i4>2949163</vt:i4>
      </vt:variant>
      <vt:variant>
        <vt:i4>81</vt:i4>
      </vt:variant>
      <vt:variant>
        <vt:i4>0</vt:i4>
      </vt:variant>
      <vt:variant>
        <vt:i4>5</vt:i4>
      </vt:variant>
      <vt:variant>
        <vt:lpwstr>http://www.phabricator.com/docs/phabricator/article/Configuring_File_Storage.html</vt:lpwstr>
      </vt:variant>
      <vt:variant>
        <vt:lpwstr/>
      </vt:variant>
      <vt:variant>
        <vt:i4>4128775</vt:i4>
      </vt:variant>
      <vt:variant>
        <vt:i4>78</vt:i4>
      </vt:variant>
      <vt:variant>
        <vt:i4>0</vt:i4>
      </vt:variant>
      <vt:variant>
        <vt:i4>5</vt:i4>
      </vt:variant>
      <vt:variant>
        <vt:lpwstr>http://www.phabricator.com/docs/phabricator/article/Contributor_Introduction.html</vt:lpwstr>
      </vt:variant>
      <vt:variant>
        <vt:lpwstr/>
      </vt:variant>
      <vt:variant>
        <vt:i4>7340103</vt:i4>
      </vt:variant>
      <vt:variant>
        <vt:i4>75</vt:i4>
      </vt:variant>
      <vt:variant>
        <vt:i4>0</vt:i4>
      </vt:variant>
      <vt:variant>
        <vt:i4>5</vt:i4>
      </vt:variant>
      <vt:variant>
        <vt:lpwstr>http://www.phabricator.com/docs/phabricator/article/Configuring_Backups.html</vt:lpwstr>
      </vt:variant>
      <vt:variant>
        <vt:lpwstr/>
      </vt:variant>
      <vt:variant>
        <vt:i4>34</vt:i4>
      </vt:variant>
      <vt:variant>
        <vt:i4>72</vt:i4>
      </vt:variant>
      <vt:variant>
        <vt:i4>0</vt:i4>
      </vt:variant>
      <vt:variant>
        <vt:i4>5</vt:i4>
      </vt:variant>
      <vt:variant>
        <vt:lpwstr>http://www.phabricator.com/docs/phabricator/article/Managing_Daemons_with_phd.html</vt:lpwstr>
      </vt:variant>
      <vt:variant>
        <vt:lpwstr/>
      </vt:variant>
      <vt:variant>
        <vt:i4>3276846</vt:i4>
      </vt:variant>
      <vt:variant>
        <vt:i4>69</vt:i4>
      </vt:variant>
      <vt:variant>
        <vt:i4>0</vt:i4>
      </vt:variant>
      <vt:variant>
        <vt:i4>5</vt:i4>
      </vt:variant>
      <vt:variant>
        <vt:lpwstr>http://www.phabricator.com/docs/phabricator/article/Diffusion_User_Guide.html</vt:lpwstr>
      </vt:variant>
      <vt:variant>
        <vt:lpwstr/>
      </vt:variant>
      <vt:variant>
        <vt:i4>4063282</vt:i4>
      </vt:variant>
      <vt:variant>
        <vt:i4>66</vt:i4>
      </vt:variant>
      <vt:variant>
        <vt:i4>0</vt:i4>
      </vt:variant>
      <vt:variant>
        <vt:i4>5</vt:i4>
      </vt:variant>
      <vt:variant>
        <vt:lpwstr>http://www.phabricator.com/docs/phabricator/article/Configuring_Inbound_Email.html</vt:lpwstr>
      </vt:variant>
      <vt:variant>
        <vt:lpwstr/>
      </vt:variant>
      <vt:variant>
        <vt:i4>5701726</vt:i4>
      </vt:variant>
      <vt:variant>
        <vt:i4>63</vt:i4>
      </vt:variant>
      <vt:variant>
        <vt:i4>0</vt:i4>
      </vt:variant>
      <vt:variant>
        <vt:i4>5</vt:i4>
      </vt:variant>
      <vt:variant>
        <vt:lpwstr>http://www.phabricator.com/docs/phabricator/article/Configuring_Outbound_Email.html</vt:lpwstr>
      </vt:variant>
      <vt:variant>
        <vt:lpwstr/>
      </vt:variant>
      <vt:variant>
        <vt:i4>2949163</vt:i4>
      </vt:variant>
      <vt:variant>
        <vt:i4>60</vt:i4>
      </vt:variant>
      <vt:variant>
        <vt:i4>0</vt:i4>
      </vt:variant>
      <vt:variant>
        <vt:i4>5</vt:i4>
      </vt:variant>
      <vt:variant>
        <vt:lpwstr>http://www.phabricator.com/docs/phabricator/article/Configuring_File_Storage.html</vt:lpwstr>
      </vt:variant>
      <vt:variant>
        <vt:lpwstr/>
      </vt:variant>
      <vt:variant>
        <vt:i4>5308508</vt:i4>
      </vt:variant>
      <vt:variant>
        <vt:i4>57</vt:i4>
      </vt:variant>
      <vt:variant>
        <vt:i4>0</vt:i4>
      </vt:variant>
      <vt:variant>
        <vt:i4>5</vt:i4>
      </vt:variant>
      <vt:variant>
        <vt:lpwstr>http://www.phabricator.com/docs/phabricator/article/Configuration_User_Guide_Advanced_Configuration.html</vt:lpwstr>
      </vt:variant>
      <vt:variant>
        <vt:lpwstr/>
      </vt:variant>
      <vt:variant>
        <vt:i4>1114163</vt:i4>
      </vt:variant>
      <vt:variant>
        <vt:i4>54</vt:i4>
      </vt:variant>
      <vt:variant>
        <vt:i4>0</vt:i4>
      </vt:variant>
      <vt:variant>
        <vt:i4>5</vt:i4>
      </vt:variant>
      <vt:variant>
        <vt:lpwstr>http://www.phabricator.com/docs/phabricator/article/Configuring_Accounts_and_Registration.html</vt:lpwstr>
      </vt:variant>
      <vt:variant>
        <vt:lpwstr/>
      </vt:variant>
      <vt:variant>
        <vt:i4>6094924</vt:i4>
      </vt:variant>
      <vt:variant>
        <vt:i4>51</vt:i4>
      </vt:variant>
      <vt:variant>
        <vt:i4>0</vt:i4>
      </vt:variant>
      <vt:variant>
        <vt:i4>5</vt:i4>
      </vt:variant>
      <vt:variant>
        <vt:lpwstr>http://192.168.0.90/config/edit/phabricator.developer-mode/?issue=extension.apc.stat-enabled</vt:lpwstr>
      </vt:variant>
      <vt:variant>
        <vt:lpwstr/>
      </vt:variant>
      <vt:variant>
        <vt:i4>3276914</vt:i4>
      </vt:variant>
      <vt:variant>
        <vt:i4>48</vt:i4>
      </vt:variant>
      <vt:variant>
        <vt:i4>0</vt:i4>
      </vt:variant>
      <vt:variant>
        <vt:i4>5</vt:i4>
      </vt:variant>
      <vt:variant>
        <vt:lpwstr>http://phabricator.example.com/</vt:lpwstr>
      </vt:variant>
      <vt:variant>
        <vt:lpwstr/>
      </vt:variant>
      <vt:variant>
        <vt:i4>5308503</vt:i4>
      </vt:variant>
      <vt:variant>
        <vt:i4>45</vt:i4>
      </vt:variant>
      <vt:variant>
        <vt:i4>0</vt:i4>
      </vt:variant>
      <vt:variant>
        <vt:i4>5</vt:i4>
      </vt:variant>
      <vt:variant>
        <vt:lpwstr>http://192.168.0.90/config/edit/repository.default-local-path/?issue=repository.default-local-path.empty</vt:lpwstr>
      </vt:variant>
      <vt:variant>
        <vt:lpwstr/>
      </vt:variant>
      <vt:variant>
        <vt:i4>5242973</vt:i4>
      </vt:variant>
      <vt:variant>
        <vt:i4>42</vt:i4>
      </vt:variant>
      <vt:variant>
        <vt:i4>0</vt:i4>
      </vt:variant>
      <vt:variant>
        <vt:i4>5</vt:i4>
      </vt:variant>
      <vt:variant>
        <vt:lpwstr>http://192.168.0.90/config/edit/storage.upload-size-limit/?issue=config.storage.upload-size-limit</vt:lpwstr>
      </vt:variant>
      <vt:variant>
        <vt:lpwstr/>
      </vt:variant>
      <vt:variant>
        <vt:i4>6815793</vt:i4>
      </vt:variant>
      <vt:variant>
        <vt:i4>39</vt:i4>
      </vt:variant>
      <vt:variant>
        <vt:i4>0</vt:i4>
      </vt:variant>
      <vt:variant>
        <vt:i4>5</vt:i4>
      </vt:variant>
      <vt:variant>
        <vt:lpwstr>http://192.168.0.90/config/edit/phabricator.timezone/?issue=config.timezone</vt:lpwstr>
      </vt:variant>
      <vt:variant>
        <vt:lpwstr/>
      </vt:variant>
      <vt:variant>
        <vt:i4>3997751</vt:i4>
      </vt:variant>
      <vt:variant>
        <vt:i4>36</vt:i4>
      </vt:variant>
      <vt:variant>
        <vt:i4>0</vt:i4>
      </vt:variant>
      <vt:variant>
        <vt:i4>5</vt:i4>
      </vt:variant>
      <vt:variant>
        <vt:lpwstr>http://cn2.php.net/manual/en/timezones.php</vt:lpwstr>
      </vt:variant>
      <vt:variant>
        <vt:lpwstr/>
      </vt:variant>
      <vt:variant>
        <vt:i4>3866664</vt:i4>
      </vt:variant>
      <vt:variant>
        <vt:i4>33</vt:i4>
      </vt:variant>
      <vt:variant>
        <vt:i4>0</vt:i4>
      </vt:variant>
      <vt:variant>
        <vt:i4>5</vt:i4>
      </vt:variant>
      <vt:variant>
        <vt:lpwstr>http://cn2.php.net/manual/zh/timezones.php</vt:lpwstr>
      </vt:variant>
      <vt:variant>
        <vt:lpwstr/>
      </vt:variant>
      <vt:variant>
        <vt:i4>7077925</vt:i4>
      </vt:variant>
      <vt:variant>
        <vt:i4>30</vt:i4>
      </vt:variant>
      <vt:variant>
        <vt:i4>0</vt:i4>
      </vt:variant>
      <vt:variant>
        <vt:i4>5</vt:i4>
      </vt:variant>
      <vt:variant>
        <vt:lpwstr>http://cn2.php.net/manual/en/datetime.configuration.php</vt:lpwstr>
      </vt:variant>
      <vt:variant>
        <vt:lpwstr>ini.date.timezone</vt:lpwstr>
      </vt:variant>
      <vt:variant>
        <vt:i4>6160448</vt:i4>
      </vt:variant>
      <vt:variant>
        <vt:i4>27</vt:i4>
      </vt:variant>
      <vt:variant>
        <vt:i4>0</vt:i4>
      </vt:variant>
      <vt:variant>
        <vt:i4>5</vt:i4>
      </vt:variant>
      <vt:variant>
        <vt:lpwstr>https://help.ubuntu.com/13.10/serverguide/httpd.html</vt:lpwstr>
      </vt:variant>
      <vt:variant>
        <vt:lpwstr/>
      </vt:variant>
      <vt:variant>
        <vt:i4>5505069</vt:i4>
      </vt:variant>
      <vt:variant>
        <vt:i4>24</vt:i4>
      </vt:variant>
      <vt:variant>
        <vt:i4>0</vt:i4>
      </vt:variant>
      <vt:variant>
        <vt:i4>5</vt:i4>
      </vt:variant>
      <vt:variant>
        <vt:lpwstr>http://www.phabricator.com/rsrc/install/update_phabricator.sh</vt:lpwstr>
      </vt:variant>
      <vt:variant>
        <vt:lpwstr/>
      </vt:variant>
      <vt:variant>
        <vt:i4>5308429</vt:i4>
      </vt:variant>
      <vt:variant>
        <vt:i4>21</vt:i4>
      </vt:variant>
      <vt:variant>
        <vt:i4>0</vt:i4>
      </vt:variant>
      <vt:variant>
        <vt:i4>5</vt:i4>
      </vt:variant>
      <vt:variant>
        <vt:lpwstr>https://bugs.php.net/bug.php?id=59747</vt:lpwstr>
      </vt:variant>
      <vt:variant>
        <vt:lpwstr/>
      </vt:variant>
      <vt:variant>
        <vt:i4>2621548</vt:i4>
      </vt:variant>
      <vt:variant>
        <vt:i4>18</vt:i4>
      </vt:variant>
      <vt:variant>
        <vt:i4>0</vt:i4>
      </vt:variant>
      <vt:variant>
        <vt:i4>5</vt:i4>
      </vt:variant>
      <vt:variant>
        <vt:lpwstr>http://pecl.php.net/package/APC</vt:lpwstr>
      </vt:variant>
      <vt:variant>
        <vt:lpwstr/>
      </vt:variant>
      <vt:variant>
        <vt:i4>7733273</vt:i4>
      </vt:variant>
      <vt:variant>
        <vt:i4>15</vt:i4>
      </vt:variant>
      <vt:variant>
        <vt:i4>0</vt:i4>
      </vt:variant>
      <vt:variant>
        <vt:i4>5</vt:i4>
      </vt:variant>
      <vt:variant>
        <vt:lpwstr>http://www.phabricator.com/rsrc/install/install_ubuntu.sh</vt:lpwstr>
      </vt:variant>
      <vt:variant>
        <vt:lpwstr/>
      </vt:variant>
      <vt:variant>
        <vt:i4>7733273</vt:i4>
      </vt:variant>
      <vt:variant>
        <vt:i4>12</vt:i4>
      </vt:variant>
      <vt:variant>
        <vt:i4>0</vt:i4>
      </vt:variant>
      <vt:variant>
        <vt:i4>5</vt:i4>
      </vt:variant>
      <vt:variant>
        <vt:lpwstr>http://www.phabricator.com/rsrc/install/install_ubuntu.sh</vt:lpwstr>
      </vt:variant>
      <vt:variant>
        <vt:lpwstr/>
      </vt:variant>
      <vt:variant>
        <vt:i4>6160501</vt:i4>
      </vt:variant>
      <vt:variant>
        <vt:i4>9</vt:i4>
      </vt:variant>
      <vt:variant>
        <vt:i4>0</vt:i4>
      </vt:variant>
      <vt:variant>
        <vt:i4>5</vt:i4>
      </vt:variant>
      <vt:variant>
        <vt:lpwstr>http://www.phabricator.com/rsrc/install/install_rhel-derivs.sh</vt:lpwstr>
      </vt:variant>
      <vt:variant>
        <vt:lpwstr/>
      </vt:variant>
      <vt:variant>
        <vt:i4>5374064</vt:i4>
      </vt:variant>
      <vt:variant>
        <vt:i4>6</vt:i4>
      </vt:variant>
      <vt:variant>
        <vt:i4>0</vt:i4>
      </vt:variant>
      <vt:variant>
        <vt:i4>5</vt:i4>
      </vt:variant>
      <vt:variant>
        <vt:lpwstr>http://www.phabricator.com/docs/phabricator/article/Arcanist_User_Guide_Windows.html</vt:lpwstr>
      </vt:variant>
      <vt:variant>
        <vt:lpwstr/>
      </vt:variant>
      <vt:variant>
        <vt:i4>2621539</vt:i4>
      </vt:variant>
      <vt:variant>
        <vt:i4>3</vt:i4>
      </vt:variant>
      <vt:variant>
        <vt:i4>0</vt:i4>
      </vt:variant>
      <vt:variant>
        <vt:i4>5</vt:i4>
      </vt:variant>
      <vt:variant>
        <vt:lpwstr>http://alanmoment.ocomm.com.tw/blog/categories/phabricator/</vt:lpwstr>
      </vt:variant>
      <vt:variant>
        <vt:lpwstr/>
      </vt:variant>
      <vt:variant>
        <vt:i4>7209027</vt:i4>
      </vt:variant>
      <vt:variant>
        <vt:i4>0</vt:i4>
      </vt:variant>
      <vt:variant>
        <vt:i4>0</vt:i4>
      </vt:variant>
      <vt:variant>
        <vt:i4>5</vt:i4>
      </vt:variant>
      <vt:variant>
        <vt:lpwstr>http://www.phabricator.com/docs/phabricator/article/Configuration_Guide.html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Phabricator</dc:title>
  <dc:subject>安装及使用指南</dc:subject>
  <dc:creator>xiaowei</dc:creator>
  <cp:keywords/>
  <cp:lastModifiedBy>xiaowei</cp:lastModifiedBy>
  <cp:revision>177</cp:revision>
  <cp:lastPrinted>2014-04-17T17:03:00Z</cp:lastPrinted>
  <dcterms:created xsi:type="dcterms:W3CDTF">2014-04-17T14:34:00Z</dcterms:created>
  <dcterms:modified xsi:type="dcterms:W3CDTF">2014-04-17T17:21:00Z</dcterms:modified>
</cp:coreProperties>
</file>